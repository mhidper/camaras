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9CA9" w14:textId="4D8EFB66" w:rsidR="00522B20" w:rsidRPr="00343DE4" w:rsidRDefault="006B7469" w:rsidP="00E46BAE">
      <w:pPr>
        <w:pStyle w:val="BodyA"/>
        <w:spacing w:before="100" w:after="100"/>
        <w:jc w:val="both"/>
        <w:rPr>
          <w:rFonts w:ascii="Avenir Next Demi Bold" w:hAnsi="Avenir Next Demi Bold"/>
          <w:b/>
          <w:bCs/>
          <w:color w:val="022ED3"/>
          <w:sz w:val="28"/>
          <w:szCs w:val="28"/>
          <w:u w:color="022ED3"/>
        </w:rPr>
      </w:pPr>
      <w:bookmarkStart w:id="0" w:name="_Hlk87224663"/>
      <w:bookmarkStart w:id="1" w:name="_Hlk39665302"/>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62353" behindDoc="0" locked="0" layoutInCell="1" allowOverlap="1" wp14:anchorId="02383A48" wp14:editId="3E6F43F6">
                <wp:simplePos x="0" y="0"/>
                <wp:positionH relativeFrom="page">
                  <wp:posOffset>685800</wp:posOffset>
                </wp:positionH>
                <wp:positionV relativeFrom="page">
                  <wp:posOffset>838200</wp:posOffset>
                </wp:positionV>
                <wp:extent cx="6184900" cy="1638300"/>
                <wp:effectExtent l="0" t="0" r="0" b="0"/>
                <wp:wrapSquare wrapText="bothSides"/>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5A97CE0F"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0CC8EFD1" w14:textId="77777777" w:rsidR="00AE41E6" w:rsidRPr="008506D8" w:rsidRDefault="004E0B16" w:rsidP="00AE41E6">
                            <w:pPr>
                              <w:pStyle w:val="Ttulo"/>
                              <w:rPr>
                                <w:b/>
                                <w:lang w:val="es-ES"/>
                              </w:rPr>
                            </w:pPr>
                            <w:r>
                              <w:rPr>
                                <w:rFonts w:ascii="Avenir Next Demi Bold" w:hAnsi="Avenir Next Demi Bold"/>
                                <w:b/>
                                <w:sz w:val="60"/>
                                <w:szCs w:val="60"/>
                                <w:lang w:val="es-ES_tradnl"/>
                              </w:rPr>
                              <w:t>CUARTO</w:t>
                            </w:r>
                            <w:r w:rsidR="00AE41E6" w:rsidRPr="008506D8">
                              <w:rPr>
                                <w:rFonts w:ascii="Avenir Next Demi Bold" w:hAnsi="Avenir Next Demi Bold"/>
                                <w:b/>
                                <w:sz w:val="60"/>
                                <w:szCs w:val="60"/>
                                <w:lang w:val="es-ES"/>
                              </w:rPr>
                              <w:t>trimestre de 202</w:t>
                            </w:r>
                            <w:r w:rsidR="00AE41E6">
                              <w:rPr>
                                <w:rFonts w:ascii="Avenir Next Demi Bold" w:hAnsi="Avenir Next Demi Bold"/>
                                <w:b/>
                                <w:sz w:val="60"/>
                                <w:szCs w:val="60"/>
                                <w:lang w:val="es-ES"/>
                              </w:rPr>
                              <w:t>2</w:t>
                            </w:r>
                            <w:r w:rsidR="00092AAD" w:rsidRPr="00092AAD">
                              <w:rPr>
                                <w:rFonts w:ascii="Avenir Next Demi Bold" w:hAnsi="Avenir Next Demi Bold"/>
                                <w:b/>
                                <w:noProof/>
                                <w:sz w:val="60"/>
                                <w:szCs w:val="60"/>
                                <w:lang w:val="es-ES"/>
                              </w:rPr>
                              <w:drawing>
                                <wp:inline distT="0" distB="0" distL="0" distR="0" wp14:anchorId="423532BD" wp14:editId="0DE842B9">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83A48" id="Rectángulo 8" o:spid="_x0000_s1026" style="position:absolute;left:0;text-align:left;margin-left:54pt;margin-top:66pt;width:487pt;height:129pt;z-index:251662353;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" filled="f" stroked="f">
                <o:lock v:ext="edit" aspectratio="t"/>
                <v:textbox>
                  <w:txbxContent>
                    <w:p w14:paraId="5A97CE0F"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0CC8EFD1" w14:textId="77777777" w:rsidR="00AE41E6" w:rsidRPr="008506D8" w:rsidRDefault="004E0B16" w:rsidP="00AE41E6">
                      <w:pPr>
                        <w:pStyle w:val="Ttulo"/>
                        <w:rPr>
                          <w:b/>
                          <w:lang w:val="es-ES"/>
                        </w:rPr>
                      </w:pPr>
                      <w:r>
                        <w:rPr>
                          <w:rFonts w:ascii="Avenir Next Demi Bold" w:hAnsi="Avenir Next Demi Bold"/>
                          <w:b/>
                          <w:sz w:val="60"/>
                          <w:szCs w:val="60"/>
                          <w:lang w:val="es-ES_tradnl"/>
                        </w:rPr>
                        <w:t>CUARTO</w:t>
                      </w:r>
                      <w:r w:rsidR="00AE41E6" w:rsidRPr="008506D8">
                        <w:rPr>
                          <w:rFonts w:ascii="Avenir Next Demi Bold" w:hAnsi="Avenir Next Demi Bold"/>
                          <w:b/>
                          <w:sz w:val="60"/>
                          <w:szCs w:val="60"/>
                          <w:lang w:val="es-ES"/>
                        </w:rPr>
                        <w:t>trimestre de 202</w:t>
                      </w:r>
                      <w:r w:rsidR="00AE41E6">
                        <w:rPr>
                          <w:rFonts w:ascii="Avenir Next Demi Bold" w:hAnsi="Avenir Next Demi Bold"/>
                          <w:b/>
                          <w:sz w:val="60"/>
                          <w:szCs w:val="60"/>
                          <w:lang w:val="es-ES"/>
                        </w:rPr>
                        <w:t>2</w:t>
                      </w:r>
                      <w:r w:rsidR="00092AAD" w:rsidRPr="00092AAD">
                        <w:rPr>
                          <w:rFonts w:ascii="Avenir Next Demi Bold" w:hAnsi="Avenir Next Demi Bold"/>
                          <w:b/>
                          <w:noProof/>
                          <w:sz w:val="60"/>
                          <w:szCs w:val="60"/>
                          <w:lang w:val="es-ES"/>
                        </w:rPr>
                        <w:drawing>
                          <wp:inline distT="0" distB="0" distL="0" distR="0" wp14:anchorId="423532BD" wp14:editId="0DE842B9">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00240724" w:rsidRPr="00C57043">
        <w:rPr>
          <w:rFonts w:ascii="Avenir Next Demi Bold" w:hAnsi="Avenir Next Demi Bold"/>
          <w:b/>
          <w:bCs/>
          <w:color w:val="022ED3"/>
          <w:sz w:val="28"/>
          <w:szCs w:val="28"/>
          <w:u w:color="022ED3"/>
        </w:rPr>
        <w:t>Estimación del crecimiento</w:t>
      </w:r>
    </w:p>
    <w:p w14:paraId="782D5DAF" w14:textId="77777777" w:rsidR="00A45B3B" w:rsidRDefault="00A45B3B">
      <w:pPr>
        <w:pStyle w:val="s2"/>
        <w:spacing w:before="0" w:beforeAutospacing="0" w:after="0" w:afterAutospacing="0" w:line="324" w:lineRule="atLeast"/>
        <w:jc w:val="both"/>
        <w:rPr>
          <w:ins w:id="2" w:author="Manuel Hidalgo Perez" w:date="2023-09-11T09:22:00Z"/>
          <w:rFonts w:ascii="-webkit-standard" w:hAnsi="-webkit-standard"/>
          <w:color w:val="000000"/>
          <w:sz w:val="27"/>
          <w:szCs w:val="27"/>
        </w:rPr>
      </w:pPr>
      <w:bookmarkStart w:id="3" w:name="_Hlk71246112"/>
      <w:bookmarkEnd w:id="0"/>
    </w:p>
    <w:p w14:paraId="143F4382" w14:textId="77777777" w:rsidR="00A45B3B" w:rsidRDefault="00A45B3B">
      <w:pPr>
        <w:pStyle w:val="s2"/>
        <w:spacing w:before="0" w:beforeAutospacing="0" w:after="0" w:afterAutospacing="0" w:line="324" w:lineRule="atLeast"/>
        <w:jc w:val="both"/>
        <w:divId w:val="110824887"/>
        <w:rPr>
          <w:ins w:id="4" w:author="Manuel Hidalgo Perez" w:date="2023-09-11T09:22:00Z"/>
          <w:rFonts w:ascii="-webkit-standard" w:hAnsi="-webkit-standard"/>
          <w:color w:val="000000"/>
          <w:sz w:val="27"/>
          <w:szCs w:val="27"/>
        </w:rPr>
      </w:pPr>
      <w:ins w:id="5" w:author="Manuel Hidalgo Perez" w:date="2023-09-11T09:22:00Z">
        <w:r>
          <w:rPr>
            <w:rFonts w:ascii="-webkit-standard" w:hAnsi="-webkit-standard"/>
            <w:color w:val="000000"/>
            <w:sz w:val="27"/>
            <w:szCs w:val="27"/>
          </w:rPr>
          <w:t>Según el Indicador Sintético de Actividad de Andalucía del Observatorio Económico de Andalucía, la economía andaluza experimentó un crecimiento intertrimestral del Producto Interior Bruto (PIB) del 0,3 % en el segundo trimestre de 2023, crecimiento ligeramente inferior al estimado por el Instituto Nacional de Estadística (INE) para el PIB español</w:t>
        </w:r>
        <w:r>
          <w:rPr>
            <w:rStyle w:val="apple-converted-space"/>
            <w:rFonts w:ascii="-webkit-standard" w:hAnsi="-webkit-standard"/>
            <w:color w:val="000000"/>
            <w:sz w:val="27"/>
            <w:szCs w:val="27"/>
          </w:rPr>
          <w:t> </w:t>
        </w:r>
        <w:r>
          <w:rPr>
            <w:rFonts w:ascii="-webkit-standard" w:hAnsi="-webkit-standard"/>
            <w:color w:val="000000"/>
            <w:sz w:val="27"/>
            <w:szCs w:val="27"/>
          </w:rPr>
          <w:t>(0,4 %). Con esta tasa, el crecimiento interanual del indicador estimado para el segundo trimestre de 2023 es del 2,0 %, dos décimas superior al estimado en la Contabilidad Nacional Trimestral del INE para España.  </w:t>
        </w:r>
      </w:ins>
    </w:p>
    <w:p w14:paraId="5A0D9669" w14:textId="77777777" w:rsidR="00A45B3B" w:rsidRDefault="00A45B3B">
      <w:pPr>
        <w:pStyle w:val="s2"/>
        <w:spacing w:before="0" w:beforeAutospacing="0" w:after="0" w:afterAutospacing="0" w:line="324" w:lineRule="atLeast"/>
        <w:jc w:val="both"/>
        <w:divId w:val="110824887"/>
        <w:rPr>
          <w:ins w:id="6" w:author="Manuel Hidalgo Perez" w:date="2023-09-11T09:22:00Z"/>
          <w:rFonts w:ascii="-webkit-standard" w:hAnsi="-webkit-standard"/>
          <w:color w:val="000000"/>
          <w:sz w:val="27"/>
          <w:szCs w:val="27"/>
        </w:rPr>
      </w:pPr>
      <w:ins w:id="7" w:author="Manuel Hidalgo Perez" w:date="2023-09-11T09:22:00Z">
        <w:r>
          <w:rPr>
            <w:rFonts w:ascii="-webkit-standard" w:hAnsi="-webkit-standard"/>
            <w:color w:val="000000"/>
            <w:sz w:val="27"/>
            <w:szCs w:val="27"/>
          </w:rPr>
          <w:t> </w:t>
        </w:r>
      </w:ins>
    </w:p>
    <w:p w14:paraId="56501F39" w14:textId="77777777" w:rsidR="00A45B3B" w:rsidRDefault="00A45B3B">
      <w:pPr>
        <w:pStyle w:val="s2"/>
        <w:spacing w:before="0" w:beforeAutospacing="0" w:after="0" w:afterAutospacing="0" w:line="324" w:lineRule="atLeast"/>
        <w:jc w:val="both"/>
        <w:divId w:val="110824887"/>
        <w:rPr>
          <w:ins w:id="8" w:author="Manuel Hidalgo Perez" w:date="2023-09-11T09:22:00Z"/>
          <w:rFonts w:ascii="-webkit-standard" w:hAnsi="-webkit-standard"/>
          <w:color w:val="000000"/>
          <w:sz w:val="27"/>
          <w:szCs w:val="27"/>
        </w:rPr>
      </w:pPr>
      <w:ins w:id="9" w:author="Manuel Hidalgo Perez" w:date="2023-09-11T09:22:00Z">
        <w:r>
          <w:rPr>
            <w:rFonts w:ascii="-webkit-standard" w:hAnsi="-webkit-standard"/>
            <w:color w:val="000000"/>
            <w:sz w:val="27"/>
            <w:szCs w:val="27"/>
          </w:rPr>
          <w:t>Con este crecimiento, la actividad regional mostraría una ligera reducción del crecimiento, aunque</w:t>
        </w:r>
        <w:r>
          <w:rPr>
            <w:rStyle w:val="apple-converted-space"/>
            <w:rFonts w:ascii="-webkit-standard" w:hAnsi="-webkit-standard"/>
            <w:color w:val="000000"/>
            <w:sz w:val="27"/>
            <w:szCs w:val="27"/>
          </w:rPr>
          <w:t> </w:t>
        </w:r>
        <w:r>
          <w:rPr>
            <w:rFonts w:ascii="-webkit-standard" w:hAnsi="-webkit-standard"/>
            <w:color w:val="000000"/>
            <w:sz w:val="27"/>
            <w:szCs w:val="27"/>
          </w:rPr>
          <w:t xml:space="preserve">mantendría </w:t>
        </w:r>
        <w:proofErr w:type="spellStart"/>
        <w:r>
          <w:rPr>
            <w:rFonts w:ascii="-webkit-standard" w:hAnsi="-webkit-standard"/>
            <w:color w:val="000000"/>
            <w:sz w:val="27"/>
            <w:szCs w:val="27"/>
          </w:rPr>
          <w:t>lafase</w:t>
        </w:r>
        <w:proofErr w:type="spellEnd"/>
        <w:r>
          <w:rPr>
            <w:rFonts w:ascii="-webkit-standard" w:hAnsi="-webkit-standard"/>
            <w:color w:val="000000"/>
            <w:sz w:val="27"/>
            <w:szCs w:val="27"/>
          </w:rPr>
          <w:t xml:space="preserve"> de expansión que dura más de cinco trimestres seguidos. Esta ligera desaceleración viene explicada</w:t>
        </w:r>
        <w:r>
          <w:rPr>
            <w:rStyle w:val="apple-converted-space"/>
            <w:rFonts w:ascii="-webkit-standard" w:hAnsi="-webkit-standard"/>
            <w:color w:val="000000"/>
            <w:sz w:val="27"/>
            <w:szCs w:val="27"/>
          </w:rPr>
          <w:t> </w:t>
        </w:r>
        <w:r>
          <w:rPr>
            <w:rFonts w:ascii="-webkit-standard" w:hAnsi="-webkit-standard"/>
            <w:color w:val="000000"/>
            <w:sz w:val="27"/>
            <w:szCs w:val="27"/>
          </w:rPr>
          <w:t>principalmente</w:t>
        </w:r>
        <w:r>
          <w:rPr>
            <w:rStyle w:val="apple-converted-space"/>
            <w:rFonts w:ascii="-webkit-standard" w:hAnsi="-webkit-standard"/>
            <w:color w:val="000000"/>
            <w:sz w:val="27"/>
            <w:szCs w:val="27"/>
          </w:rPr>
          <w:t> </w:t>
        </w:r>
        <w:r>
          <w:rPr>
            <w:rFonts w:ascii="-webkit-standard" w:hAnsi="-webkit-standard"/>
            <w:color w:val="000000"/>
            <w:sz w:val="27"/>
            <w:szCs w:val="27"/>
          </w:rPr>
          <w:t>por una reducción en el consumo de los hogares, así como</w:t>
        </w:r>
        <w:r>
          <w:rPr>
            <w:rStyle w:val="apple-converted-space"/>
            <w:rFonts w:ascii="-webkit-standard" w:hAnsi="-webkit-standard"/>
            <w:color w:val="000000"/>
            <w:sz w:val="27"/>
            <w:szCs w:val="27"/>
          </w:rPr>
          <w:t> </w:t>
        </w:r>
        <w:r>
          <w:rPr>
            <w:rFonts w:ascii="-webkit-standard" w:hAnsi="-webkit-standard"/>
            <w:color w:val="000000"/>
            <w:sz w:val="27"/>
            <w:szCs w:val="27"/>
          </w:rPr>
          <w:t>por</w:t>
        </w:r>
        <w:r>
          <w:rPr>
            <w:rStyle w:val="apple-converted-space"/>
            <w:rFonts w:ascii="-webkit-standard" w:hAnsi="-webkit-standard"/>
            <w:color w:val="000000"/>
            <w:sz w:val="27"/>
            <w:szCs w:val="27"/>
          </w:rPr>
          <w:t> </w:t>
        </w:r>
        <w:r>
          <w:rPr>
            <w:rFonts w:ascii="-webkit-standard" w:hAnsi="-webkit-standard"/>
            <w:color w:val="000000"/>
            <w:sz w:val="27"/>
            <w:szCs w:val="27"/>
          </w:rPr>
          <w:t>el</w:t>
        </w:r>
        <w:r>
          <w:rPr>
            <w:rStyle w:val="apple-converted-space"/>
            <w:rFonts w:ascii="-webkit-standard" w:hAnsi="-webkit-standard"/>
            <w:color w:val="000000"/>
            <w:sz w:val="27"/>
            <w:szCs w:val="27"/>
          </w:rPr>
          <w:t> </w:t>
        </w:r>
        <w:r>
          <w:rPr>
            <w:rFonts w:ascii="-webkit-standard" w:hAnsi="-webkit-standard"/>
            <w:color w:val="000000"/>
            <w:sz w:val="27"/>
            <w:szCs w:val="27"/>
          </w:rPr>
          <w:t>debilitamiento de la demanda externa, derivado de una contracción mayor</w:t>
        </w:r>
        <w:r>
          <w:rPr>
            <w:rStyle w:val="apple-converted-space"/>
            <w:rFonts w:ascii="-webkit-standard" w:hAnsi="-webkit-standard"/>
            <w:color w:val="000000"/>
            <w:sz w:val="27"/>
            <w:szCs w:val="27"/>
          </w:rPr>
          <w:t> </w:t>
        </w:r>
        <w:r>
          <w:rPr>
            <w:rFonts w:ascii="-webkit-standard" w:hAnsi="-webkit-standard"/>
            <w:color w:val="000000"/>
            <w:sz w:val="27"/>
            <w:szCs w:val="27"/>
          </w:rPr>
          <w:t>de</w:t>
        </w:r>
        <w:r>
          <w:rPr>
            <w:rStyle w:val="apple-converted-space"/>
            <w:rFonts w:ascii="-webkit-standard" w:hAnsi="-webkit-standard"/>
            <w:color w:val="000000"/>
            <w:sz w:val="27"/>
            <w:szCs w:val="27"/>
          </w:rPr>
          <w:t> </w:t>
        </w:r>
        <w:r>
          <w:rPr>
            <w:rFonts w:ascii="-webkit-standard" w:hAnsi="-webkit-standard"/>
            <w:color w:val="000000"/>
            <w:sz w:val="27"/>
            <w:szCs w:val="27"/>
          </w:rPr>
          <w:t>las exportaciones que</w:t>
        </w:r>
        <w:r>
          <w:rPr>
            <w:rStyle w:val="apple-converted-space"/>
            <w:rFonts w:ascii="-webkit-standard" w:hAnsi="-webkit-standard"/>
            <w:color w:val="000000"/>
            <w:sz w:val="27"/>
            <w:szCs w:val="27"/>
          </w:rPr>
          <w:t> </w:t>
        </w:r>
        <w:r>
          <w:rPr>
            <w:rFonts w:ascii="-webkit-standard" w:hAnsi="-webkit-standard"/>
            <w:color w:val="000000"/>
            <w:sz w:val="27"/>
            <w:szCs w:val="27"/>
          </w:rPr>
          <w:t>de</w:t>
        </w:r>
        <w:r>
          <w:rPr>
            <w:rStyle w:val="apple-converted-space"/>
            <w:rFonts w:ascii="-webkit-standard" w:hAnsi="-webkit-standard"/>
            <w:color w:val="000000"/>
            <w:sz w:val="27"/>
            <w:szCs w:val="27"/>
          </w:rPr>
          <w:t> </w:t>
        </w:r>
        <w:r>
          <w:rPr>
            <w:rFonts w:ascii="-webkit-standard" w:hAnsi="-webkit-standard"/>
            <w:color w:val="000000"/>
            <w:sz w:val="27"/>
            <w:szCs w:val="27"/>
          </w:rPr>
          <w:t>las importaciones.</w:t>
        </w:r>
        <w:r>
          <w:rPr>
            <w:rStyle w:val="apple-converted-space"/>
            <w:rFonts w:ascii="-webkit-standard" w:hAnsi="-webkit-standard"/>
            <w:color w:val="000000"/>
            <w:sz w:val="27"/>
            <w:szCs w:val="27"/>
          </w:rPr>
          <w:t> </w:t>
        </w:r>
        <w:r>
          <w:rPr>
            <w:rFonts w:ascii="-webkit-standard" w:hAnsi="-webkit-standard"/>
            <w:color w:val="000000"/>
            <w:sz w:val="27"/>
            <w:szCs w:val="27"/>
          </w:rPr>
          <w:t>No obstante, dicho debilitamiento</w:t>
        </w:r>
        <w:r>
          <w:rPr>
            <w:rStyle w:val="apple-converted-space"/>
            <w:rFonts w:ascii="-webkit-standard" w:hAnsi="-webkit-standard"/>
            <w:color w:val="000000"/>
            <w:sz w:val="27"/>
            <w:szCs w:val="27"/>
          </w:rPr>
          <w:t> </w:t>
        </w:r>
        <w:r>
          <w:rPr>
            <w:rFonts w:ascii="-webkit-standard" w:hAnsi="-webkit-standard"/>
            <w:color w:val="000000"/>
            <w:sz w:val="27"/>
            <w:szCs w:val="27"/>
          </w:rPr>
          <w:t>de</w:t>
        </w:r>
        <w:r>
          <w:rPr>
            <w:rStyle w:val="apple-converted-space"/>
            <w:rFonts w:ascii="-webkit-standard" w:hAnsi="-webkit-standard"/>
            <w:color w:val="000000"/>
            <w:sz w:val="27"/>
            <w:szCs w:val="27"/>
          </w:rPr>
          <w:t> </w:t>
        </w:r>
        <w:r>
          <w:rPr>
            <w:rFonts w:ascii="-webkit-standard" w:hAnsi="-webkit-standard"/>
            <w:color w:val="000000"/>
            <w:sz w:val="27"/>
            <w:szCs w:val="27"/>
          </w:rPr>
          <w:t>ambas</w:t>
        </w:r>
        <w:r>
          <w:rPr>
            <w:rStyle w:val="apple-converted-space"/>
            <w:rFonts w:ascii="-webkit-standard" w:hAnsi="-webkit-standard"/>
            <w:color w:val="000000"/>
            <w:sz w:val="27"/>
            <w:szCs w:val="27"/>
          </w:rPr>
          <w:t> </w:t>
        </w:r>
        <w:r>
          <w:rPr>
            <w:rFonts w:ascii="-webkit-standard" w:hAnsi="-webkit-standard"/>
            <w:color w:val="000000"/>
            <w:sz w:val="27"/>
            <w:szCs w:val="27"/>
          </w:rPr>
          <w:t>partidas</w:t>
        </w:r>
        <w:r>
          <w:rPr>
            <w:rStyle w:val="apple-converted-space"/>
            <w:rFonts w:ascii="-webkit-standard" w:hAnsi="-webkit-standard"/>
            <w:color w:val="000000"/>
            <w:sz w:val="27"/>
            <w:szCs w:val="27"/>
          </w:rPr>
          <w:t> </w:t>
        </w:r>
        <w:r>
          <w:rPr>
            <w:rFonts w:ascii="-webkit-standard" w:hAnsi="-webkit-standard"/>
            <w:color w:val="000000"/>
            <w:sz w:val="27"/>
            <w:szCs w:val="27"/>
          </w:rPr>
          <w:t>ha sido parcialmente compensado por el aumento de la formación bruta de capital.</w:t>
        </w:r>
      </w:ins>
    </w:p>
    <w:p w14:paraId="1CEEBF63" w14:textId="73FBADBE" w:rsidR="004C24DA" w:rsidRPr="00E24202" w:rsidDel="00A45B3B" w:rsidRDefault="004C24DA" w:rsidP="00E24202">
      <w:pPr>
        <w:pStyle w:val="BodyA"/>
        <w:spacing w:before="100" w:after="100"/>
        <w:jc w:val="both"/>
        <w:rPr>
          <w:del w:id="10" w:author="Manuel Hidalgo Perez" w:date="2023-09-11T09:22:00Z"/>
          <w:rFonts w:ascii="Avenir Next" w:hAnsi="Avenir Next"/>
          <w:color w:val="auto"/>
        </w:rPr>
      </w:pPr>
      <w:del w:id="11" w:author="Manuel Hidalgo Perez" w:date="2023-09-11T09:22:00Z">
        <w:r w:rsidRPr="00E24202" w:rsidDel="00A45B3B">
          <w:rPr>
            <w:rFonts w:ascii="Avenir Next" w:hAnsi="Avenir Next"/>
            <w:color w:val="auto"/>
            <w:sz w:val="24"/>
          </w:rPr>
          <w:delText>Según el Indicador Sintético de Actividad de Andalucía del Observatorio Económico de Andalucía, la economía andaluza experimentó un crecimiento intertrimestral del Producto Interior Bruto (PIB) del 0,</w:delText>
        </w:r>
        <w:r w:rsidR="00CB08C8" w:rsidRPr="00E24202" w:rsidDel="00A45B3B">
          <w:rPr>
            <w:rFonts w:ascii="Avenir Next" w:hAnsi="Avenir Next"/>
            <w:color w:val="auto"/>
            <w:sz w:val="24"/>
          </w:rPr>
          <w:delText>2</w:delText>
        </w:r>
        <w:r w:rsidRPr="00E24202" w:rsidDel="00A45B3B">
          <w:rPr>
            <w:rFonts w:ascii="Avenir Next" w:hAnsi="Avenir Next"/>
            <w:color w:val="auto"/>
            <w:sz w:val="24"/>
          </w:rPr>
          <w:delText xml:space="preserve"> % en el </w:delText>
        </w:r>
        <w:r w:rsidR="00CB08C8" w:rsidRPr="00E24202" w:rsidDel="00A45B3B">
          <w:rPr>
            <w:rFonts w:ascii="Avenir Next" w:hAnsi="Avenir Next"/>
            <w:color w:val="auto"/>
            <w:sz w:val="24"/>
          </w:rPr>
          <w:delText>cuarto</w:delText>
        </w:r>
        <w:r w:rsidRPr="00E24202" w:rsidDel="00A45B3B">
          <w:rPr>
            <w:rFonts w:ascii="Avenir Next" w:hAnsi="Avenir Next"/>
            <w:color w:val="auto"/>
            <w:sz w:val="24"/>
          </w:rPr>
          <w:delText xml:space="preserve"> trimestre de 2022, </w:delText>
        </w:r>
        <w:r w:rsidR="00CB08C8" w:rsidRPr="00E24202" w:rsidDel="00A45B3B">
          <w:rPr>
            <w:rFonts w:ascii="Avenir Next" w:hAnsi="Avenir Next"/>
            <w:color w:val="auto"/>
            <w:sz w:val="24"/>
          </w:rPr>
          <w:delText>mismo crecimiento</w:delText>
        </w:r>
        <w:r w:rsidRPr="00E24202" w:rsidDel="00A45B3B">
          <w:rPr>
            <w:rFonts w:ascii="Avenir Next" w:hAnsi="Avenir Next"/>
            <w:color w:val="auto"/>
            <w:sz w:val="24"/>
          </w:rPr>
          <w:delText xml:space="preserve"> que el estimado por el Instituto Nacional de Estadística (INE) para el PIB español. Con esta tasa, el crecimiento interanual del indicador estimado para el </w:delText>
        </w:r>
        <w:r w:rsidR="00B15E67" w:rsidRPr="00E24202" w:rsidDel="00A45B3B">
          <w:rPr>
            <w:rFonts w:ascii="Avenir Next" w:hAnsi="Avenir Next"/>
            <w:color w:val="auto"/>
            <w:sz w:val="24"/>
          </w:rPr>
          <w:delText>cuarto</w:delText>
        </w:r>
        <w:r w:rsidRPr="00E24202" w:rsidDel="00A45B3B">
          <w:rPr>
            <w:rFonts w:ascii="Avenir Next" w:hAnsi="Avenir Next"/>
            <w:color w:val="auto"/>
            <w:sz w:val="24"/>
          </w:rPr>
          <w:delText xml:space="preserve"> trimestre de 2022 es del </w:delText>
        </w:r>
        <w:r w:rsidR="00CB08C8" w:rsidRPr="00E24202" w:rsidDel="00A45B3B">
          <w:rPr>
            <w:rFonts w:ascii="Avenir Next" w:hAnsi="Avenir Next"/>
            <w:color w:val="auto"/>
            <w:sz w:val="24"/>
          </w:rPr>
          <w:delText xml:space="preserve">2,1 </w:delText>
        </w:r>
        <w:r w:rsidRPr="00E24202" w:rsidDel="00A45B3B">
          <w:rPr>
            <w:rFonts w:ascii="Avenir Next" w:hAnsi="Avenir Next"/>
            <w:color w:val="auto"/>
            <w:sz w:val="24"/>
          </w:rPr>
          <w:delText xml:space="preserve">%, </w:delText>
        </w:r>
        <w:r w:rsidR="00CB08C8" w:rsidRPr="00E24202" w:rsidDel="00A45B3B">
          <w:rPr>
            <w:rFonts w:ascii="Avenir Next" w:hAnsi="Avenir Next"/>
            <w:color w:val="auto"/>
            <w:sz w:val="24"/>
          </w:rPr>
          <w:delText>seis</w:delText>
        </w:r>
        <w:r w:rsidR="00110A3C" w:rsidDel="00A45B3B">
          <w:rPr>
            <w:rFonts w:ascii="Avenir Next" w:hAnsi="Avenir Next"/>
            <w:color w:val="auto"/>
            <w:sz w:val="24"/>
          </w:rPr>
          <w:delText xml:space="preserve"> </w:delText>
        </w:r>
        <w:r w:rsidRPr="00E24202" w:rsidDel="00A45B3B">
          <w:rPr>
            <w:rFonts w:ascii="Avenir Next" w:hAnsi="Avenir Next"/>
            <w:color w:val="auto"/>
            <w:sz w:val="24"/>
          </w:rPr>
          <w:delText>décimas inferior al estimado en la Contabilidad Nacional Trimestral del INE para España.</w:delText>
        </w:r>
        <w:r w:rsidR="00264771" w:rsidRPr="00E24202" w:rsidDel="00A45B3B">
          <w:rPr>
            <w:rFonts w:ascii="Avenir Next" w:hAnsi="Avenir Next"/>
            <w:color w:val="auto"/>
            <w:sz w:val="24"/>
          </w:rPr>
          <w:delText xml:space="preserve"> Con estos datos, la economía andaluza cierra 2022 con un crecimiento medio del 5,2 %</w:delText>
        </w:r>
        <w:r w:rsidR="008E6080" w:rsidRPr="00E24202" w:rsidDel="00A45B3B">
          <w:rPr>
            <w:rFonts w:ascii="Avenir Next" w:hAnsi="Avenir Next"/>
            <w:color w:val="auto"/>
            <w:sz w:val="24"/>
          </w:rPr>
          <w:delText>,</w:delText>
        </w:r>
        <w:r w:rsidR="00264771" w:rsidRPr="00E24202" w:rsidDel="00A45B3B">
          <w:rPr>
            <w:rFonts w:ascii="Avenir Next" w:hAnsi="Avenir Next"/>
            <w:color w:val="auto"/>
            <w:sz w:val="24"/>
          </w:rPr>
          <w:delText xml:space="preserve"> cuatro décimas inferior al de 2021 y </w:delText>
        </w:r>
        <w:r w:rsidR="00C52E1F" w:rsidRPr="00E24202" w:rsidDel="00A45B3B">
          <w:rPr>
            <w:rFonts w:ascii="Avenir Next" w:hAnsi="Avenir Next"/>
            <w:color w:val="auto"/>
            <w:sz w:val="24"/>
          </w:rPr>
          <w:delText>tres menos que la media nacional.</w:delText>
        </w:r>
      </w:del>
    </w:p>
    <w:p w14:paraId="0E30F117" w14:textId="194557A0" w:rsidR="004C24DA" w:rsidRPr="00E24202" w:rsidDel="00A45B3B" w:rsidRDefault="004C24DA" w:rsidP="00E24202">
      <w:pPr>
        <w:pStyle w:val="BodyA"/>
        <w:spacing w:before="100" w:after="100"/>
        <w:jc w:val="both"/>
        <w:rPr>
          <w:del w:id="12" w:author="Manuel Hidalgo Perez" w:date="2023-09-11T09:22:00Z"/>
          <w:rFonts w:ascii="Avenir Next" w:hAnsi="Avenir Next"/>
          <w:color w:val="auto"/>
        </w:rPr>
      </w:pPr>
    </w:p>
    <w:p w14:paraId="069DB4B5" w14:textId="77777777" w:rsidR="004C24DA" w:rsidRPr="006C48E9" w:rsidRDefault="00CB08C8" w:rsidP="004C24DA">
      <w:pPr>
        <w:jc w:val="center"/>
        <w:rPr>
          <w:color w:val="000000" w:themeColor="text1"/>
        </w:rPr>
      </w:pPr>
      <w:r w:rsidRPr="00CB08C8">
        <w:rPr>
          <w:noProof/>
          <w:lang w:val="es-ES" w:eastAsia="es-ES"/>
        </w:rPr>
        <w:drawing>
          <wp:inline distT="0" distB="0" distL="0" distR="0" wp14:anchorId="42208990" wp14:editId="754A3600">
            <wp:extent cx="4895850" cy="4737514"/>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9383" cy="4750610"/>
                    </a:xfrm>
                    <a:prstGeom prst="rect">
                      <a:avLst/>
                    </a:prstGeom>
                    <a:noFill/>
                    <a:ln>
                      <a:noFill/>
                    </a:ln>
                  </pic:spPr>
                </pic:pic>
              </a:graphicData>
            </a:graphic>
          </wp:inline>
        </w:drawing>
      </w:r>
    </w:p>
    <w:p w14:paraId="6B2A43D1" w14:textId="77777777" w:rsidR="004A7E08" w:rsidRPr="004F0ECA" w:rsidRDefault="004A7E08" w:rsidP="004F0ECA">
      <w:pPr>
        <w:pStyle w:val="BodyA"/>
        <w:spacing w:before="100" w:after="100"/>
        <w:jc w:val="center"/>
        <w:rPr>
          <w:rFonts w:ascii="Avenir Next" w:hAnsi="Avenir Next"/>
          <w:color w:val="auto"/>
          <w:sz w:val="20"/>
          <w:szCs w:val="18"/>
        </w:rPr>
      </w:pPr>
    </w:p>
    <w:p w14:paraId="4F788E61" w14:textId="77777777" w:rsidR="004F0ECA" w:rsidRPr="004F0ECA" w:rsidRDefault="004F0ECA" w:rsidP="004F0ECA">
      <w:pPr>
        <w:pStyle w:val="BodyA"/>
        <w:spacing w:before="100" w:after="100"/>
        <w:rPr>
          <w:rFonts w:ascii="Avenir Next" w:hAnsi="Avenir Next"/>
          <w:color w:val="auto"/>
          <w:sz w:val="20"/>
          <w:szCs w:val="18"/>
        </w:rPr>
      </w:pPr>
      <w:r w:rsidRPr="004F0ECA">
        <w:rPr>
          <w:rFonts w:ascii="Avenir Next" w:hAnsi="Avenir Next"/>
          <w:color w:val="auto"/>
          <w:sz w:val="20"/>
          <w:szCs w:val="18"/>
        </w:rPr>
        <w:t>Fuente: OEA</w:t>
      </w:r>
    </w:p>
    <w:p w14:paraId="5EFAF6FA" w14:textId="77777777" w:rsidR="00604A62"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 xml:space="preserve">Durante el </w:t>
      </w:r>
      <w:r w:rsidR="00CB08C8">
        <w:rPr>
          <w:rFonts w:ascii="Avenir Next" w:hAnsi="Avenir Next"/>
          <w:color w:val="auto"/>
          <w:sz w:val="24"/>
        </w:rPr>
        <w:t>cuarto</w:t>
      </w:r>
      <w:r w:rsidRPr="004C24DA">
        <w:rPr>
          <w:rFonts w:ascii="Avenir Next" w:hAnsi="Avenir Next"/>
          <w:color w:val="auto"/>
          <w:sz w:val="24"/>
        </w:rPr>
        <w:t xml:space="preserve"> trimestre de 2022, el crecimiento económico andaluz ha </w:t>
      </w:r>
      <w:r w:rsidR="00CB08C8">
        <w:rPr>
          <w:rFonts w:ascii="Avenir Next" w:hAnsi="Avenir Next"/>
          <w:color w:val="auto"/>
          <w:sz w:val="24"/>
        </w:rPr>
        <w:t>mantenido el ritmo ya mostrado en el tercer trimestre, confirmando la</w:t>
      </w:r>
      <w:r w:rsidR="00110A3C">
        <w:rPr>
          <w:rFonts w:ascii="Avenir Next" w:hAnsi="Avenir Next"/>
          <w:color w:val="auto"/>
          <w:sz w:val="24"/>
        </w:rPr>
        <w:t xml:space="preserve"> </w:t>
      </w:r>
      <w:r w:rsidR="00CB08C8">
        <w:rPr>
          <w:rFonts w:ascii="Avenir Next" w:hAnsi="Avenir Next"/>
          <w:color w:val="auto"/>
          <w:sz w:val="24"/>
        </w:rPr>
        <w:t>significativa</w:t>
      </w:r>
      <w:r w:rsidRPr="004C24DA">
        <w:rPr>
          <w:rFonts w:ascii="Avenir Next" w:hAnsi="Avenir Next"/>
          <w:color w:val="auto"/>
          <w:sz w:val="24"/>
        </w:rPr>
        <w:t xml:space="preserve"> moderación </w:t>
      </w:r>
      <w:r w:rsidR="00C41160">
        <w:rPr>
          <w:rFonts w:ascii="Avenir Next" w:hAnsi="Avenir Next"/>
          <w:color w:val="auto"/>
          <w:sz w:val="24"/>
        </w:rPr>
        <w:t>d</w:t>
      </w:r>
      <w:r w:rsidR="00CB08C8">
        <w:rPr>
          <w:rFonts w:ascii="Avenir Next" w:hAnsi="Avenir Next"/>
          <w:color w:val="auto"/>
          <w:sz w:val="24"/>
        </w:rPr>
        <w:t xml:space="preserve">el trimestre anterior. Este leve crecimiento es consecuencia, principalmente, </w:t>
      </w:r>
      <w:r w:rsidR="00DD0A17">
        <w:rPr>
          <w:rFonts w:ascii="Avenir Next" w:hAnsi="Avenir Next"/>
          <w:color w:val="auto"/>
          <w:sz w:val="24"/>
        </w:rPr>
        <w:t>de</w:t>
      </w:r>
      <w:r w:rsidR="00CB08C8">
        <w:rPr>
          <w:rFonts w:ascii="Avenir Next" w:hAnsi="Avenir Next"/>
          <w:color w:val="auto"/>
          <w:sz w:val="24"/>
        </w:rPr>
        <w:t xml:space="preserve"> una</w:t>
      </w:r>
      <w:r w:rsidRPr="004C24DA">
        <w:rPr>
          <w:rFonts w:ascii="Avenir Next" w:hAnsi="Avenir Next"/>
          <w:color w:val="auto"/>
          <w:sz w:val="24"/>
        </w:rPr>
        <w:t xml:space="preserve"> aportación negativa del consumo de las </w:t>
      </w:r>
      <w:r w:rsidR="00CB08C8" w:rsidRPr="004C24DA">
        <w:rPr>
          <w:rFonts w:ascii="Avenir Next" w:hAnsi="Avenir Next"/>
          <w:color w:val="auto"/>
          <w:sz w:val="24"/>
        </w:rPr>
        <w:t>familias</w:t>
      </w:r>
      <w:r w:rsidR="00110A3C">
        <w:rPr>
          <w:rFonts w:ascii="Avenir Next" w:hAnsi="Avenir Next"/>
          <w:color w:val="auto"/>
          <w:sz w:val="24"/>
        </w:rPr>
        <w:t xml:space="preserve"> </w:t>
      </w:r>
      <w:r w:rsidR="008E6080">
        <w:rPr>
          <w:rFonts w:ascii="Avenir Next" w:hAnsi="Avenir Next"/>
          <w:color w:val="auto"/>
          <w:sz w:val="24"/>
        </w:rPr>
        <w:t>y</w:t>
      </w:r>
      <w:r w:rsidRPr="004C24DA">
        <w:rPr>
          <w:rFonts w:ascii="Avenir Next" w:hAnsi="Avenir Next"/>
          <w:color w:val="auto"/>
          <w:sz w:val="24"/>
        </w:rPr>
        <w:t xml:space="preserve"> del comercio exterior de bienes y servicios,</w:t>
      </w:r>
      <w:r w:rsidR="00110A3C">
        <w:rPr>
          <w:rFonts w:ascii="Avenir Next" w:hAnsi="Avenir Next"/>
          <w:color w:val="auto"/>
          <w:sz w:val="24"/>
        </w:rPr>
        <w:t xml:space="preserve"> </w:t>
      </w:r>
      <w:r w:rsidR="008E6080" w:rsidRPr="001900C5">
        <w:rPr>
          <w:rFonts w:ascii="Avenir Next" w:hAnsi="Avenir Next"/>
          <w:bCs/>
          <w:color w:val="auto"/>
          <w:sz w:val="24"/>
        </w:rPr>
        <w:t>que cae, mientras que en el conjunto de España</w:t>
      </w:r>
      <w:r w:rsidR="00110A3C">
        <w:rPr>
          <w:rFonts w:ascii="Avenir Next" w:hAnsi="Avenir Next"/>
          <w:bCs/>
          <w:color w:val="auto"/>
          <w:sz w:val="24"/>
        </w:rPr>
        <w:t xml:space="preserve"> </w:t>
      </w:r>
      <w:r w:rsidR="00FE232C">
        <w:rPr>
          <w:rFonts w:ascii="Avenir Next" w:hAnsi="Avenir Next"/>
          <w:color w:val="auto"/>
          <w:sz w:val="24"/>
        </w:rPr>
        <w:t xml:space="preserve">la </w:t>
      </w:r>
      <w:r w:rsidR="00A96A43">
        <w:rPr>
          <w:rFonts w:ascii="Avenir Next" w:hAnsi="Avenir Next"/>
          <w:color w:val="auto"/>
          <w:sz w:val="24"/>
        </w:rPr>
        <w:t>demanda externa</w:t>
      </w:r>
      <w:r w:rsidR="00110A3C">
        <w:rPr>
          <w:rFonts w:ascii="Avenir Next" w:hAnsi="Avenir Next"/>
          <w:color w:val="auto"/>
          <w:sz w:val="24"/>
        </w:rPr>
        <w:t xml:space="preserve"> </w:t>
      </w:r>
      <w:r w:rsidR="00604A62">
        <w:rPr>
          <w:rFonts w:ascii="Avenir Next" w:hAnsi="Avenir Next"/>
          <w:color w:val="auto"/>
          <w:sz w:val="24"/>
        </w:rPr>
        <w:t>sí</w:t>
      </w:r>
      <w:r w:rsidR="00CB08C8">
        <w:rPr>
          <w:rFonts w:ascii="Avenir Next" w:hAnsi="Avenir Next"/>
          <w:color w:val="auto"/>
          <w:sz w:val="24"/>
        </w:rPr>
        <w:t xml:space="preserve"> tuvo </w:t>
      </w:r>
      <w:r w:rsidR="008E6080">
        <w:rPr>
          <w:rFonts w:ascii="Avenir Next" w:hAnsi="Avenir Next"/>
          <w:color w:val="auto"/>
          <w:sz w:val="24"/>
        </w:rPr>
        <w:t xml:space="preserve">una </w:t>
      </w:r>
      <w:r w:rsidR="00CB08C8">
        <w:rPr>
          <w:rFonts w:ascii="Avenir Next" w:hAnsi="Avenir Next"/>
          <w:color w:val="auto"/>
          <w:sz w:val="24"/>
        </w:rPr>
        <w:t xml:space="preserve">aportación positiva. </w:t>
      </w:r>
    </w:p>
    <w:p w14:paraId="5CE1C98F" w14:textId="77777777" w:rsidR="00AD7F9E" w:rsidRDefault="008E6080" w:rsidP="004C24DA">
      <w:pPr>
        <w:pStyle w:val="BodyA"/>
        <w:spacing w:before="100" w:after="100"/>
        <w:jc w:val="both"/>
        <w:rPr>
          <w:rFonts w:ascii="Avenir Next" w:hAnsi="Avenir Next"/>
          <w:color w:val="auto"/>
          <w:sz w:val="24"/>
        </w:rPr>
      </w:pPr>
      <w:r>
        <w:rPr>
          <w:rFonts w:ascii="Avenir Next" w:hAnsi="Avenir Next"/>
          <w:color w:val="auto"/>
          <w:sz w:val="24"/>
        </w:rPr>
        <w:t xml:space="preserve">Se observa que </w:t>
      </w:r>
      <w:r w:rsidR="00604A62">
        <w:rPr>
          <w:rFonts w:ascii="Avenir Next" w:hAnsi="Avenir Next"/>
          <w:color w:val="auto"/>
          <w:sz w:val="24"/>
        </w:rPr>
        <w:t xml:space="preserve">el </w:t>
      </w:r>
      <w:r w:rsidR="004C24DA" w:rsidRPr="004C24DA">
        <w:rPr>
          <w:rFonts w:ascii="Avenir Next" w:hAnsi="Avenir Next"/>
          <w:color w:val="auto"/>
          <w:sz w:val="24"/>
        </w:rPr>
        <w:t>consumo de las familias</w:t>
      </w:r>
      <w:r w:rsidR="00110A3C">
        <w:rPr>
          <w:rFonts w:ascii="Avenir Next" w:hAnsi="Avenir Next"/>
          <w:color w:val="auto"/>
          <w:sz w:val="24"/>
        </w:rPr>
        <w:t xml:space="preserve"> </w:t>
      </w:r>
      <w:r>
        <w:rPr>
          <w:rFonts w:ascii="Avenir Next" w:hAnsi="Avenir Next"/>
          <w:color w:val="auto"/>
          <w:sz w:val="24"/>
        </w:rPr>
        <w:t xml:space="preserve">es </w:t>
      </w:r>
      <w:r w:rsidR="00604A62">
        <w:rPr>
          <w:rFonts w:ascii="Avenir Next" w:hAnsi="Avenir Next"/>
          <w:color w:val="auto"/>
          <w:sz w:val="24"/>
        </w:rPr>
        <w:t>el componente de la demanda agregada que peor comportamiento experimenta</w:t>
      </w:r>
      <w:r w:rsidR="00DB3773">
        <w:rPr>
          <w:rFonts w:ascii="Avenir Next" w:hAnsi="Avenir Next"/>
          <w:color w:val="auto"/>
          <w:sz w:val="24"/>
        </w:rPr>
        <w:t xml:space="preserve"> durante la fase final del año recién </w:t>
      </w:r>
      <w:r w:rsidR="00FE232C">
        <w:rPr>
          <w:rFonts w:ascii="Avenir Next" w:hAnsi="Avenir Next"/>
          <w:color w:val="auto"/>
          <w:sz w:val="24"/>
        </w:rPr>
        <w:t>terminado</w:t>
      </w:r>
      <w:r w:rsidR="00DB3773">
        <w:rPr>
          <w:rFonts w:ascii="Avenir Next" w:hAnsi="Avenir Next"/>
          <w:color w:val="auto"/>
          <w:sz w:val="24"/>
        </w:rPr>
        <w:t xml:space="preserve">. </w:t>
      </w:r>
      <w:r>
        <w:rPr>
          <w:rFonts w:ascii="Avenir Next" w:hAnsi="Avenir Next"/>
          <w:color w:val="auto"/>
          <w:sz w:val="24"/>
        </w:rPr>
        <w:t xml:space="preserve">Este </w:t>
      </w:r>
      <w:r w:rsidR="00DB3773">
        <w:rPr>
          <w:rFonts w:ascii="Avenir Next" w:hAnsi="Avenir Next"/>
          <w:color w:val="auto"/>
          <w:sz w:val="24"/>
        </w:rPr>
        <w:t xml:space="preserve">comportamiento </w:t>
      </w:r>
      <w:r w:rsidR="00604A62">
        <w:rPr>
          <w:rFonts w:ascii="Avenir Next" w:hAnsi="Avenir Next"/>
          <w:color w:val="auto"/>
          <w:sz w:val="24"/>
        </w:rPr>
        <w:t>podría explicarse por</w:t>
      </w:r>
      <w:r w:rsidR="004C24DA" w:rsidRPr="004C24DA">
        <w:rPr>
          <w:rFonts w:ascii="Avenir Next" w:hAnsi="Avenir Next"/>
          <w:color w:val="auto"/>
          <w:sz w:val="24"/>
        </w:rPr>
        <w:t xml:space="preserve"> la </w:t>
      </w:r>
      <w:r w:rsidR="00604A62">
        <w:rPr>
          <w:rFonts w:ascii="Avenir Next" w:hAnsi="Avenir Next"/>
          <w:color w:val="auto"/>
          <w:sz w:val="24"/>
        </w:rPr>
        <w:t xml:space="preserve">continua </w:t>
      </w:r>
      <w:r w:rsidR="004C24DA" w:rsidRPr="004C24DA">
        <w:rPr>
          <w:rFonts w:ascii="Avenir Next" w:hAnsi="Avenir Next"/>
          <w:color w:val="auto"/>
          <w:sz w:val="24"/>
        </w:rPr>
        <w:t xml:space="preserve">erosión de </w:t>
      </w:r>
      <w:r w:rsidR="00355C22">
        <w:rPr>
          <w:rFonts w:ascii="Avenir Next" w:hAnsi="Avenir Next"/>
          <w:color w:val="auto"/>
          <w:sz w:val="24"/>
        </w:rPr>
        <w:t xml:space="preserve">los ingresos en términos </w:t>
      </w:r>
      <w:r w:rsidR="004C24DA" w:rsidRPr="004C24DA">
        <w:rPr>
          <w:rFonts w:ascii="Avenir Next" w:hAnsi="Avenir Next"/>
          <w:color w:val="auto"/>
          <w:sz w:val="24"/>
        </w:rPr>
        <w:t xml:space="preserve">reales </w:t>
      </w:r>
      <w:r>
        <w:rPr>
          <w:rFonts w:ascii="Avenir Next" w:hAnsi="Avenir Next"/>
          <w:color w:val="auto"/>
          <w:sz w:val="24"/>
        </w:rPr>
        <w:t xml:space="preserve">como </w:t>
      </w:r>
      <w:r w:rsidR="006D61B5">
        <w:rPr>
          <w:rFonts w:ascii="Avenir Next" w:hAnsi="Avenir Next"/>
          <w:color w:val="auto"/>
          <w:sz w:val="24"/>
        </w:rPr>
        <w:t>consecuencia de</w:t>
      </w:r>
      <w:r w:rsidR="004C24DA" w:rsidRPr="004C24DA">
        <w:rPr>
          <w:rFonts w:ascii="Avenir Next" w:hAnsi="Avenir Next"/>
          <w:color w:val="auto"/>
          <w:sz w:val="24"/>
        </w:rPr>
        <w:t xml:space="preserve"> la</w:t>
      </w:r>
      <w:r w:rsidR="00604A62">
        <w:rPr>
          <w:rFonts w:ascii="Avenir Next" w:hAnsi="Avenir Next"/>
          <w:color w:val="auto"/>
          <w:sz w:val="24"/>
        </w:rPr>
        <w:t xml:space="preserve"> aún elevada</w:t>
      </w:r>
      <w:r w:rsidR="004C24DA" w:rsidRPr="004C24DA">
        <w:rPr>
          <w:rFonts w:ascii="Avenir Next" w:hAnsi="Avenir Next"/>
          <w:color w:val="auto"/>
          <w:sz w:val="24"/>
        </w:rPr>
        <w:t xml:space="preserve"> inflación</w:t>
      </w:r>
      <w:r>
        <w:rPr>
          <w:rFonts w:ascii="Avenir Next" w:hAnsi="Avenir Next"/>
          <w:color w:val="auto"/>
          <w:sz w:val="24"/>
        </w:rPr>
        <w:t xml:space="preserve"> y por </w:t>
      </w:r>
      <w:r w:rsidR="00604A62">
        <w:rPr>
          <w:rFonts w:ascii="Avenir Next" w:hAnsi="Avenir Next"/>
          <w:color w:val="auto"/>
          <w:sz w:val="24"/>
        </w:rPr>
        <w:t>el</w:t>
      </w:r>
      <w:r w:rsidR="004C24DA" w:rsidRPr="004C24DA">
        <w:rPr>
          <w:rFonts w:ascii="Avenir Next" w:hAnsi="Avenir Next"/>
          <w:color w:val="auto"/>
          <w:sz w:val="24"/>
        </w:rPr>
        <w:t xml:space="preserve"> agotamiento del efecto </w:t>
      </w:r>
      <w:r w:rsidR="006D61B5">
        <w:rPr>
          <w:rFonts w:ascii="Avenir Next" w:hAnsi="Avenir Next"/>
          <w:color w:val="auto"/>
          <w:sz w:val="24"/>
        </w:rPr>
        <w:t xml:space="preserve">del </w:t>
      </w:r>
      <w:proofErr w:type="spellStart"/>
      <w:r w:rsidR="004C24DA" w:rsidRPr="004C24DA">
        <w:rPr>
          <w:rFonts w:ascii="Avenir Next" w:hAnsi="Avenir Next"/>
          <w:color w:val="auto"/>
          <w:sz w:val="24"/>
        </w:rPr>
        <w:t>desembolsamiento</w:t>
      </w:r>
      <w:proofErr w:type="spellEnd"/>
      <w:r w:rsidR="00110A3C">
        <w:rPr>
          <w:rFonts w:ascii="Avenir Next" w:hAnsi="Avenir Next"/>
          <w:color w:val="auto"/>
          <w:sz w:val="24"/>
        </w:rPr>
        <w:t xml:space="preserve"> </w:t>
      </w:r>
      <w:r w:rsidR="00004647">
        <w:rPr>
          <w:rFonts w:ascii="Avenir Next" w:hAnsi="Avenir Next"/>
          <w:color w:val="auto"/>
          <w:sz w:val="24"/>
        </w:rPr>
        <w:t>del</w:t>
      </w:r>
      <w:r w:rsidR="004C24DA" w:rsidRPr="004C24DA">
        <w:rPr>
          <w:rFonts w:ascii="Avenir Next" w:hAnsi="Avenir Next"/>
          <w:color w:val="auto"/>
          <w:sz w:val="24"/>
        </w:rPr>
        <w:t xml:space="preserve"> ahorro</w:t>
      </w:r>
      <w:r>
        <w:rPr>
          <w:rFonts w:ascii="Avenir Next" w:hAnsi="Avenir Next"/>
          <w:color w:val="auto"/>
          <w:sz w:val="24"/>
        </w:rPr>
        <w:t>, comentado en el informe anterior</w:t>
      </w:r>
      <w:r w:rsidR="004C24DA" w:rsidRPr="004C24DA">
        <w:rPr>
          <w:rFonts w:ascii="Avenir Next" w:hAnsi="Avenir Next"/>
          <w:color w:val="auto"/>
          <w:sz w:val="24"/>
        </w:rPr>
        <w:t xml:space="preserve">. </w:t>
      </w:r>
      <w:r w:rsidR="00604A62">
        <w:rPr>
          <w:rFonts w:ascii="Avenir Next" w:hAnsi="Avenir Next"/>
          <w:color w:val="auto"/>
          <w:sz w:val="24"/>
        </w:rPr>
        <w:t>No obstante, y a pesar de ello, la caída podría haber sido mayor si el mercado de trabajo hubiera mostrado un comportamiento negativo, cosa que aún no parece suceder, al menos, en la magnitud esperada</w:t>
      </w:r>
      <w:r>
        <w:rPr>
          <w:rFonts w:ascii="Avenir Next" w:hAnsi="Avenir Next"/>
          <w:color w:val="auto"/>
          <w:sz w:val="24"/>
        </w:rPr>
        <w:t xml:space="preserve"> por lo que parece que el </w:t>
      </w:r>
      <w:r w:rsidR="00604A62">
        <w:rPr>
          <w:rFonts w:ascii="Avenir Next" w:hAnsi="Avenir Next"/>
          <w:color w:val="auto"/>
          <w:sz w:val="24"/>
        </w:rPr>
        <w:t>buen comportamiento de la ocupación habría logrado sostener</w:t>
      </w:r>
      <w:r w:rsidR="00E57EA7">
        <w:rPr>
          <w:rFonts w:ascii="Avenir Next" w:hAnsi="Avenir Next"/>
          <w:color w:val="auto"/>
          <w:sz w:val="24"/>
        </w:rPr>
        <w:t>,</w:t>
      </w:r>
      <w:r w:rsidR="00604A62">
        <w:rPr>
          <w:rFonts w:ascii="Avenir Next" w:hAnsi="Avenir Next"/>
          <w:color w:val="auto"/>
          <w:sz w:val="24"/>
        </w:rPr>
        <w:t xml:space="preserve"> en parte</w:t>
      </w:r>
      <w:r w:rsidR="00E57EA7">
        <w:rPr>
          <w:rFonts w:ascii="Avenir Next" w:hAnsi="Avenir Next"/>
          <w:color w:val="auto"/>
          <w:sz w:val="24"/>
        </w:rPr>
        <w:t>,</w:t>
      </w:r>
      <w:r w:rsidR="00604A62">
        <w:rPr>
          <w:rFonts w:ascii="Avenir Next" w:hAnsi="Avenir Next"/>
          <w:color w:val="auto"/>
          <w:sz w:val="24"/>
        </w:rPr>
        <w:t xml:space="preserve"> la contracción del consumo de las familias</w:t>
      </w:r>
      <w:r>
        <w:rPr>
          <w:rFonts w:ascii="Avenir Next" w:hAnsi="Avenir Next"/>
          <w:color w:val="auto"/>
          <w:sz w:val="24"/>
        </w:rPr>
        <w:t>.</w:t>
      </w:r>
      <w:r w:rsidR="00604A62">
        <w:rPr>
          <w:rFonts w:ascii="Avenir Next" w:hAnsi="Avenir Next"/>
          <w:color w:val="auto"/>
          <w:sz w:val="24"/>
        </w:rPr>
        <w:t xml:space="preserve"> Frente al consumo de las familias</w:t>
      </w:r>
      <w:r w:rsidR="004C24DA" w:rsidRPr="004C24DA">
        <w:rPr>
          <w:rFonts w:ascii="Avenir Next" w:hAnsi="Avenir Next"/>
          <w:color w:val="auto"/>
          <w:sz w:val="24"/>
        </w:rPr>
        <w:t xml:space="preserve">, otros componentes del cuadro macroeconómico andaluz parecen haber sostenido mejor de lo esperado </w:t>
      </w:r>
      <w:r w:rsidR="00E57EA7">
        <w:rPr>
          <w:rFonts w:ascii="Avenir Next" w:hAnsi="Avenir Next"/>
          <w:color w:val="auto"/>
          <w:sz w:val="24"/>
        </w:rPr>
        <w:t>el</w:t>
      </w:r>
      <w:r w:rsidR="004C24DA" w:rsidRPr="004C24DA">
        <w:rPr>
          <w:rFonts w:ascii="Avenir Next" w:hAnsi="Avenir Next"/>
          <w:color w:val="auto"/>
          <w:sz w:val="24"/>
        </w:rPr>
        <w:t xml:space="preserve"> crecimiento. </w:t>
      </w:r>
      <w:r w:rsidR="00E71FC5">
        <w:rPr>
          <w:rFonts w:ascii="Avenir Next" w:hAnsi="Avenir Next"/>
          <w:color w:val="auto"/>
          <w:sz w:val="24"/>
        </w:rPr>
        <w:t>Concretamente, se</w:t>
      </w:r>
      <w:r>
        <w:rPr>
          <w:rFonts w:ascii="Avenir Next" w:hAnsi="Avenir Next"/>
          <w:color w:val="auto"/>
          <w:sz w:val="24"/>
        </w:rPr>
        <w:t xml:space="preserve"> puede </w:t>
      </w:r>
      <w:r w:rsidR="00604A62">
        <w:rPr>
          <w:rFonts w:ascii="Avenir Next" w:hAnsi="Avenir Next"/>
          <w:color w:val="auto"/>
          <w:sz w:val="24"/>
        </w:rPr>
        <w:t>destacar el aumento del gasto público, así como de la formación bruta de capital, componente</w:t>
      </w:r>
      <w:r w:rsidR="00B30A6E">
        <w:rPr>
          <w:rFonts w:ascii="Avenir Next" w:hAnsi="Avenir Next"/>
          <w:color w:val="auto"/>
          <w:sz w:val="24"/>
        </w:rPr>
        <w:t>s</w:t>
      </w:r>
      <w:r w:rsidR="00604A62">
        <w:rPr>
          <w:rFonts w:ascii="Avenir Next" w:hAnsi="Avenir Next"/>
          <w:color w:val="auto"/>
          <w:sz w:val="24"/>
        </w:rPr>
        <w:t xml:space="preserve"> de </w:t>
      </w:r>
      <w:r w:rsidR="00B52EA4">
        <w:rPr>
          <w:rFonts w:ascii="Avenir Next" w:hAnsi="Avenir Next"/>
          <w:color w:val="auto"/>
          <w:sz w:val="24"/>
        </w:rPr>
        <w:t>l</w:t>
      </w:r>
      <w:r w:rsidR="00604A62">
        <w:rPr>
          <w:rFonts w:ascii="Avenir Next" w:hAnsi="Avenir Next"/>
          <w:color w:val="auto"/>
          <w:sz w:val="24"/>
        </w:rPr>
        <w:t>a demanda que experimenta</w:t>
      </w:r>
      <w:r w:rsidR="00B30A6E">
        <w:rPr>
          <w:rFonts w:ascii="Avenir Next" w:hAnsi="Avenir Next"/>
          <w:color w:val="auto"/>
          <w:sz w:val="24"/>
        </w:rPr>
        <w:t>n</w:t>
      </w:r>
      <w:r w:rsidR="00604A62">
        <w:rPr>
          <w:rFonts w:ascii="Avenir Next" w:hAnsi="Avenir Next"/>
          <w:color w:val="auto"/>
          <w:sz w:val="24"/>
        </w:rPr>
        <w:t xml:space="preserve"> una evolución significativamente mejor </w:t>
      </w:r>
      <w:r>
        <w:rPr>
          <w:rFonts w:ascii="Avenir Next" w:hAnsi="Avenir Next"/>
          <w:color w:val="auto"/>
          <w:sz w:val="24"/>
        </w:rPr>
        <w:t xml:space="preserve">en Andalucía </w:t>
      </w:r>
      <w:r w:rsidR="00604A62">
        <w:rPr>
          <w:rFonts w:ascii="Avenir Next" w:hAnsi="Avenir Next"/>
          <w:color w:val="auto"/>
          <w:sz w:val="24"/>
        </w:rPr>
        <w:t xml:space="preserve">que en el resto de España, </w:t>
      </w:r>
      <w:r>
        <w:rPr>
          <w:rFonts w:ascii="Avenir Next" w:hAnsi="Avenir Next"/>
          <w:color w:val="auto"/>
          <w:sz w:val="24"/>
        </w:rPr>
        <w:t xml:space="preserve">salvo en lo referente a la construcción, </w:t>
      </w:r>
      <w:r w:rsidR="00C33256">
        <w:rPr>
          <w:rFonts w:ascii="Avenir Next" w:hAnsi="Avenir Next"/>
          <w:color w:val="auto"/>
          <w:sz w:val="24"/>
        </w:rPr>
        <w:t xml:space="preserve">afectada </w:t>
      </w:r>
      <w:r w:rsidR="00B30A6E">
        <w:rPr>
          <w:rFonts w:ascii="Avenir Next" w:hAnsi="Avenir Next"/>
          <w:color w:val="auto"/>
          <w:sz w:val="24"/>
        </w:rPr>
        <w:t xml:space="preserve">por </w:t>
      </w:r>
      <w:r w:rsidR="00604A62">
        <w:rPr>
          <w:rFonts w:ascii="Avenir Next" w:hAnsi="Avenir Next"/>
          <w:color w:val="auto"/>
          <w:sz w:val="24"/>
        </w:rPr>
        <w:t xml:space="preserve">el endurecimiento de las condiciones financieras de </w:t>
      </w:r>
      <w:r w:rsidR="00B30A6E">
        <w:rPr>
          <w:rFonts w:ascii="Avenir Next" w:hAnsi="Avenir Next"/>
          <w:color w:val="auto"/>
          <w:sz w:val="24"/>
        </w:rPr>
        <w:t>l</w:t>
      </w:r>
      <w:r w:rsidR="00604A62">
        <w:rPr>
          <w:rFonts w:ascii="Avenir Next" w:hAnsi="Avenir Next"/>
          <w:color w:val="auto"/>
          <w:sz w:val="24"/>
        </w:rPr>
        <w:t xml:space="preserve">os últimos meses. </w:t>
      </w:r>
    </w:p>
    <w:p w14:paraId="5CFE4CA3" w14:textId="77777777" w:rsidR="00C64C28" w:rsidRDefault="00C64C28" w:rsidP="00E46BAE">
      <w:pPr>
        <w:pStyle w:val="BodyA"/>
        <w:spacing w:before="100" w:after="100"/>
        <w:jc w:val="both"/>
        <w:rPr>
          <w:rFonts w:ascii="Avenir Next" w:hAnsi="Avenir Next"/>
          <w:color w:val="auto"/>
          <w:sz w:val="24"/>
        </w:rPr>
      </w:pPr>
    </w:p>
    <w:p w14:paraId="22CEF351" w14:textId="77777777" w:rsidR="00C64C28" w:rsidRPr="003C3F36" w:rsidRDefault="00C64C28" w:rsidP="00E46BAE">
      <w:pPr>
        <w:pStyle w:val="BodyA"/>
        <w:spacing w:before="100" w:after="100"/>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785925B1" w14:textId="77777777" w:rsidR="004C24DA" w:rsidRPr="00B52EA4" w:rsidRDefault="00B52EA4" w:rsidP="004C24DA">
      <w:pPr>
        <w:pStyle w:val="BodyA"/>
        <w:spacing w:before="100" w:after="100"/>
        <w:jc w:val="both"/>
        <w:rPr>
          <w:rFonts w:ascii="Avenir Next" w:hAnsi="Avenir Next"/>
          <w:color w:val="000000" w:themeColor="text1"/>
          <w:sz w:val="24"/>
        </w:rPr>
      </w:pPr>
      <w:r w:rsidRPr="00B52EA4">
        <w:rPr>
          <w:rFonts w:ascii="Avenir Next" w:hAnsi="Avenir Next"/>
          <w:color w:val="000000" w:themeColor="text1"/>
          <w:sz w:val="24"/>
        </w:rPr>
        <w:t xml:space="preserve">La principal causa </w:t>
      </w:r>
      <w:r w:rsidR="00510EB9">
        <w:rPr>
          <w:rFonts w:ascii="Avenir Next" w:hAnsi="Avenir Next"/>
          <w:color w:val="000000" w:themeColor="text1"/>
          <w:sz w:val="24"/>
        </w:rPr>
        <w:t xml:space="preserve">de la evolución negativa </w:t>
      </w:r>
      <w:r w:rsidRPr="00B52EA4">
        <w:rPr>
          <w:rFonts w:ascii="Avenir Next" w:hAnsi="Avenir Next"/>
          <w:color w:val="000000" w:themeColor="text1"/>
          <w:sz w:val="24"/>
        </w:rPr>
        <w:t xml:space="preserve">del consumo de las familias es la inflación. </w:t>
      </w:r>
      <w:r w:rsidR="004C24DA" w:rsidRPr="00B52EA4">
        <w:rPr>
          <w:rFonts w:ascii="Avenir Next" w:hAnsi="Avenir Next"/>
          <w:color w:val="000000" w:themeColor="text1"/>
          <w:sz w:val="24"/>
        </w:rPr>
        <w:t xml:space="preserve">A pesar de la moderación de los precios desde el verano, </w:t>
      </w:r>
      <w:r w:rsidRPr="00B52EA4">
        <w:rPr>
          <w:rFonts w:ascii="Avenir Next" w:hAnsi="Avenir Next"/>
          <w:color w:val="000000" w:themeColor="text1"/>
          <w:sz w:val="24"/>
        </w:rPr>
        <w:t>e</w:t>
      </w:r>
      <w:r w:rsidR="004C24DA" w:rsidRPr="00B52EA4">
        <w:rPr>
          <w:rFonts w:ascii="Avenir Next" w:hAnsi="Avenir Next"/>
          <w:color w:val="000000" w:themeColor="text1"/>
          <w:sz w:val="24"/>
        </w:rPr>
        <w:t xml:space="preserve">l importante aumento de </w:t>
      </w:r>
      <w:r w:rsidR="00727641">
        <w:rPr>
          <w:rFonts w:ascii="Avenir Next" w:hAnsi="Avenir Next"/>
          <w:color w:val="000000" w:themeColor="text1"/>
          <w:sz w:val="24"/>
        </w:rPr>
        <w:t xml:space="preserve">los precios </w:t>
      </w:r>
      <w:r w:rsidR="004C24DA" w:rsidRPr="00B52EA4">
        <w:rPr>
          <w:rFonts w:ascii="Avenir Next" w:hAnsi="Avenir Next"/>
          <w:color w:val="000000" w:themeColor="text1"/>
          <w:sz w:val="24"/>
        </w:rPr>
        <w:t>en el último año ha erosionado la capacidad de gasto de las familias y de inversión de las empresas</w:t>
      </w:r>
      <w:r w:rsidR="00B30A6E">
        <w:rPr>
          <w:rFonts w:ascii="Avenir Next" w:hAnsi="Avenir Next"/>
          <w:color w:val="000000" w:themeColor="text1"/>
          <w:sz w:val="24"/>
        </w:rPr>
        <w:t xml:space="preserve"> y</w:t>
      </w:r>
      <w:r w:rsidR="004C24DA" w:rsidRPr="00B52EA4">
        <w:rPr>
          <w:rFonts w:ascii="Avenir Next" w:hAnsi="Avenir Next"/>
          <w:color w:val="000000" w:themeColor="text1"/>
          <w:sz w:val="24"/>
        </w:rPr>
        <w:t xml:space="preserve"> ha endurecido las condiciones financieras</w:t>
      </w:r>
      <w:r w:rsidRPr="00B52EA4">
        <w:rPr>
          <w:rFonts w:ascii="Avenir Next" w:hAnsi="Avenir Next"/>
          <w:color w:val="000000" w:themeColor="text1"/>
          <w:sz w:val="24"/>
        </w:rPr>
        <w:t xml:space="preserve">. El </w:t>
      </w:r>
      <w:r w:rsidR="00B30A6E">
        <w:rPr>
          <w:rFonts w:ascii="Avenir Next" w:hAnsi="Avenir Next"/>
          <w:color w:val="000000" w:themeColor="text1"/>
          <w:sz w:val="24"/>
        </w:rPr>
        <w:t xml:space="preserve">moderado </w:t>
      </w:r>
      <w:r w:rsidRPr="00B52EA4">
        <w:rPr>
          <w:rFonts w:ascii="Avenir Next" w:hAnsi="Avenir Next"/>
          <w:color w:val="000000" w:themeColor="text1"/>
          <w:sz w:val="24"/>
        </w:rPr>
        <w:t xml:space="preserve">crecimiento de los salarios implicaría una reducción de la renta de los consumidores en términos reales </w:t>
      </w:r>
      <w:r w:rsidR="00E074D9" w:rsidRPr="00B52EA4">
        <w:rPr>
          <w:rFonts w:ascii="Avenir Next" w:hAnsi="Avenir Next"/>
          <w:color w:val="000000" w:themeColor="text1"/>
          <w:sz w:val="24"/>
        </w:rPr>
        <w:t>superior al</w:t>
      </w:r>
      <w:r w:rsidRPr="00B52EA4">
        <w:rPr>
          <w:rFonts w:ascii="Avenir Next" w:hAnsi="Avenir Next"/>
          <w:color w:val="000000" w:themeColor="text1"/>
          <w:sz w:val="24"/>
        </w:rPr>
        <w:t xml:space="preserve"> 5% de media para el año.</w:t>
      </w:r>
    </w:p>
    <w:p w14:paraId="0F07EB25" w14:textId="090D69E4"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 xml:space="preserve">Sin embargo, </w:t>
      </w:r>
      <w:r w:rsidR="00B52EA4">
        <w:rPr>
          <w:rFonts w:ascii="Avenir Next" w:hAnsi="Avenir Next"/>
          <w:color w:val="auto"/>
          <w:sz w:val="24"/>
        </w:rPr>
        <w:t xml:space="preserve">y a pesar de lo anterior, </w:t>
      </w:r>
      <w:r w:rsidRPr="004C24DA">
        <w:rPr>
          <w:rFonts w:ascii="Avenir Next" w:hAnsi="Avenir Next"/>
          <w:color w:val="auto"/>
          <w:sz w:val="24"/>
        </w:rPr>
        <w:t xml:space="preserve">no es menos cierto que tanto en España como en Andalucía, la evolución de los precios ha </w:t>
      </w:r>
      <w:r w:rsidR="00B52EA4">
        <w:rPr>
          <w:rFonts w:ascii="Avenir Next" w:hAnsi="Avenir Next"/>
          <w:color w:val="auto"/>
          <w:sz w:val="24"/>
        </w:rPr>
        <w:t>experimentado</w:t>
      </w:r>
      <w:r w:rsidRPr="004C24DA">
        <w:rPr>
          <w:rFonts w:ascii="Avenir Next" w:hAnsi="Avenir Next"/>
          <w:color w:val="auto"/>
          <w:sz w:val="24"/>
        </w:rPr>
        <w:t xml:space="preserve"> una moderación </w:t>
      </w:r>
      <w:r w:rsidR="00B52EA4">
        <w:rPr>
          <w:rFonts w:ascii="Avenir Next" w:hAnsi="Avenir Next"/>
          <w:color w:val="auto"/>
          <w:sz w:val="24"/>
        </w:rPr>
        <w:t>durante la segunda mitad de 2022</w:t>
      </w:r>
      <w:r w:rsidR="00B30A6E">
        <w:rPr>
          <w:rFonts w:ascii="Avenir Next" w:hAnsi="Avenir Next"/>
          <w:color w:val="auto"/>
          <w:sz w:val="24"/>
        </w:rPr>
        <w:t xml:space="preserve">, gracias a la corrección </w:t>
      </w:r>
      <w:r w:rsidRPr="004C24DA">
        <w:rPr>
          <w:rFonts w:ascii="Avenir Next" w:hAnsi="Avenir Next"/>
          <w:color w:val="auto"/>
          <w:sz w:val="24"/>
        </w:rPr>
        <w:t xml:space="preserve">de los precios relativos de la energía y de ciertas materias primas. En consecuencia, la inflación en el mes de </w:t>
      </w:r>
      <w:r w:rsidR="0000142D">
        <w:rPr>
          <w:rFonts w:ascii="Avenir Next" w:hAnsi="Avenir Next"/>
          <w:color w:val="auto"/>
          <w:sz w:val="24"/>
        </w:rPr>
        <w:t>diciembre</w:t>
      </w:r>
      <w:r w:rsidRPr="004C24DA">
        <w:rPr>
          <w:rFonts w:ascii="Avenir Next" w:hAnsi="Avenir Next"/>
          <w:color w:val="auto"/>
          <w:sz w:val="24"/>
        </w:rPr>
        <w:t xml:space="preserve"> cayó hasta el </w:t>
      </w:r>
      <w:r w:rsidR="0000142D">
        <w:rPr>
          <w:rFonts w:ascii="Avenir Next" w:hAnsi="Avenir Next"/>
          <w:color w:val="auto"/>
          <w:sz w:val="24"/>
        </w:rPr>
        <w:t>6,2</w:t>
      </w:r>
      <w:r w:rsidRPr="004C24DA">
        <w:rPr>
          <w:rFonts w:ascii="Avenir Next" w:hAnsi="Avenir Next"/>
          <w:color w:val="auto"/>
          <w:sz w:val="24"/>
        </w:rPr>
        <w:t xml:space="preserve"> %, </w:t>
      </w:r>
      <w:r w:rsidR="00B52EA4">
        <w:rPr>
          <w:rFonts w:ascii="Avenir Next" w:hAnsi="Avenir Next"/>
          <w:color w:val="auto"/>
          <w:sz w:val="24"/>
        </w:rPr>
        <w:t>frente a</w:t>
      </w:r>
      <w:r w:rsidRPr="004C24DA">
        <w:rPr>
          <w:rFonts w:ascii="Avenir Next" w:hAnsi="Avenir Next"/>
          <w:color w:val="auto"/>
          <w:sz w:val="24"/>
        </w:rPr>
        <w:t>l 9,2 %</w:t>
      </w:r>
      <w:r w:rsidR="001A0008">
        <w:rPr>
          <w:rFonts w:ascii="Avenir Next" w:hAnsi="Avenir Next"/>
          <w:color w:val="auto"/>
          <w:sz w:val="24"/>
        </w:rPr>
        <w:t xml:space="preserve"> </w:t>
      </w:r>
      <w:r w:rsidR="00B30A6E">
        <w:rPr>
          <w:rFonts w:ascii="Avenir Next" w:hAnsi="Avenir Next"/>
          <w:color w:val="auto"/>
          <w:sz w:val="24"/>
        </w:rPr>
        <w:t>d</w:t>
      </w:r>
      <w:r w:rsidR="0000142D">
        <w:rPr>
          <w:rFonts w:ascii="Avenir Next" w:hAnsi="Avenir Next"/>
          <w:color w:val="auto"/>
          <w:sz w:val="24"/>
        </w:rPr>
        <w:t>el mes de septiembre</w:t>
      </w:r>
      <w:r w:rsidRPr="004C24DA">
        <w:rPr>
          <w:rFonts w:ascii="Avenir Next" w:hAnsi="Avenir Next"/>
          <w:color w:val="auto"/>
          <w:sz w:val="24"/>
        </w:rPr>
        <w:t>.</w:t>
      </w:r>
    </w:p>
    <w:p w14:paraId="3DD49706" w14:textId="77777777" w:rsidR="004C24DA" w:rsidRPr="004C24DA" w:rsidRDefault="00B52EA4" w:rsidP="004C24DA">
      <w:pPr>
        <w:pStyle w:val="BodyA"/>
        <w:spacing w:before="100" w:after="100"/>
        <w:jc w:val="both"/>
        <w:rPr>
          <w:rFonts w:ascii="Avenir Next" w:hAnsi="Avenir Next"/>
          <w:color w:val="auto"/>
          <w:sz w:val="24"/>
        </w:rPr>
      </w:pPr>
      <w:r>
        <w:rPr>
          <w:rFonts w:ascii="Avenir Next" w:hAnsi="Avenir Next"/>
          <w:color w:val="auto"/>
          <w:sz w:val="24"/>
        </w:rPr>
        <w:t xml:space="preserve">En todo caso, desde </w:t>
      </w:r>
      <w:r w:rsidR="00516E0E">
        <w:rPr>
          <w:rFonts w:ascii="Avenir Next" w:hAnsi="Avenir Next"/>
          <w:color w:val="auto"/>
          <w:sz w:val="24"/>
        </w:rPr>
        <w:t xml:space="preserve">diciembre se ha observado </w:t>
      </w:r>
      <w:r>
        <w:rPr>
          <w:rFonts w:ascii="Avenir Next" w:hAnsi="Avenir Next"/>
          <w:color w:val="auto"/>
          <w:sz w:val="24"/>
        </w:rPr>
        <w:t>un cambio significativo en</w:t>
      </w:r>
      <w:r w:rsidR="00110A3C">
        <w:rPr>
          <w:rFonts w:ascii="Avenir Next" w:hAnsi="Avenir Next"/>
          <w:color w:val="auto"/>
          <w:sz w:val="24"/>
        </w:rPr>
        <w:t xml:space="preserve"> </w:t>
      </w:r>
      <w:r>
        <w:rPr>
          <w:rFonts w:ascii="Avenir Next" w:hAnsi="Avenir Next"/>
          <w:color w:val="auto"/>
          <w:sz w:val="24"/>
        </w:rPr>
        <w:t>e</w:t>
      </w:r>
      <w:r w:rsidR="00516E0E">
        <w:rPr>
          <w:rFonts w:ascii="Avenir Next" w:hAnsi="Avenir Next"/>
          <w:color w:val="auto"/>
          <w:sz w:val="24"/>
        </w:rPr>
        <w:t xml:space="preserve">l patrón de la evolución de los precios. Mientras los productos energéticos han cedido su protagonismo, otros parecen haber recogido el testigo, como son principalmente los precios de alimentos elaborados, en concreto aceites y derivados lácteos, y de la hostelería. </w:t>
      </w:r>
      <w:r>
        <w:rPr>
          <w:rFonts w:ascii="Avenir Next" w:hAnsi="Avenir Next"/>
          <w:color w:val="auto"/>
          <w:sz w:val="24"/>
        </w:rPr>
        <w:t xml:space="preserve">Además, </w:t>
      </w:r>
      <w:r w:rsidR="00E24202">
        <w:rPr>
          <w:rFonts w:ascii="Avenir Next" w:hAnsi="Avenir Next"/>
          <w:color w:val="auto"/>
          <w:sz w:val="24"/>
        </w:rPr>
        <w:t xml:space="preserve">el porcentaje de rúbricas del IPC que han crecido por encima del 2 % </w:t>
      </w:r>
      <w:r>
        <w:rPr>
          <w:rFonts w:ascii="Avenir Next" w:hAnsi="Avenir Next"/>
          <w:color w:val="auto"/>
          <w:sz w:val="24"/>
        </w:rPr>
        <w:t xml:space="preserve">ha </w:t>
      </w:r>
      <w:r w:rsidR="00B30A6E">
        <w:rPr>
          <w:rFonts w:ascii="Avenir Next" w:hAnsi="Avenir Next"/>
          <w:color w:val="auto"/>
          <w:sz w:val="24"/>
        </w:rPr>
        <w:t xml:space="preserve">aumentado </w:t>
      </w:r>
      <w:r w:rsidR="00E24202">
        <w:rPr>
          <w:rFonts w:ascii="Avenir Next" w:hAnsi="Avenir Next"/>
          <w:color w:val="auto"/>
          <w:sz w:val="24"/>
        </w:rPr>
        <w:t xml:space="preserve">en estos últimos meses, </w:t>
      </w:r>
      <w:r>
        <w:rPr>
          <w:rFonts w:ascii="Avenir Next" w:hAnsi="Avenir Next"/>
          <w:color w:val="auto"/>
          <w:sz w:val="24"/>
        </w:rPr>
        <w:t xml:space="preserve">lo que no supone una buena noticia. </w:t>
      </w:r>
      <w:r w:rsidR="00516E0E">
        <w:rPr>
          <w:rFonts w:ascii="Avenir Next" w:hAnsi="Avenir Next"/>
          <w:color w:val="auto"/>
          <w:sz w:val="24"/>
        </w:rPr>
        <w:t xml:space="preserve">La consecuencia inmediata </w:t>
      </w:r>
      <w:r>
        <w:rPr>
          <w:rFonts w:ascii="Avenir Next" w:hAnsi="Avenir Next"/>
          <w:color w:val="auto"/>
          <w:sz w:val="24"/>
        </w:rPr>
        <w:t>no es solo una</w:t>
      </w:r>
      <w:r w:rsidR="00516E0E">
        <w:rPr>
          <w:rFonts w:ascii="Avenir Next" w:hAnsi="Avenir Next"/>
          <w:color w:val="auto"/>
          <w:sz w:val="24"/>
        </w:rPr>
        <w:t xml:space="preserve"> reducción </w:t>
      </w:r>
      <w:r>
        <w:rPr>
          <w:rFonts w:ascii="Avenir Next" w:hAnsi="Avenir Next"/>
          <w:color w:val="auto"/>
          <w:sz w:val="24"/>
        </w:rPr>
        <w:t>en</w:t>
      </w:r>
      <w:r w:rsidR="00110A3C">
        <w:rPr>
          <w:rFonts w:ascii="Avenir Next" w:hAnsi="Avenir Next"/>
          <w:color w:val="auto"/>
          <w:sz w:val="24"/>
        </w:rPr>
        <w:t xml:space="preserve"> </w:t>
      </w:r>
      <w:r>
        <w:rPr>
          <w:rFonts w:ascii="Avenir Next" w:hAnsi="Avenir Next"/>
          <w:color w:val="auto"/>
          <w:sz w:val="24"/>
        </w:rPr>
        <w:t xml:space="preserve">el ritmo de </w:t>
      </w:r>
      <w:r w:rsidR="00516E0E">
        <w:rPr>
          <w:rFonts w:ascii="Avenir Next" w:hAnsi="Avenir Next"/>
          <w:color w:val="auto"/>
          <w:sz w:val="24"/>
        </w:rPr>
        <w:t xml:space="preserve">moderación </w:t>
      </w:r>
      <w:r>
        <w:rPr>
          <w:rFonts w:ascii="Avenir Next" w:hAnsi="Avenir Next"/>
          <w:color w:val="auto"/>
          <w:sz w:val="24"/>
        </w:rPr>
        <w:t xml:space="preserve">de la inflación </w:t>
      </w:r>
      <w:r w:rsidR="00516E0E">
        <w:rPr>
          <w:rFonts w:ascii="Avenir Next" w:hAnsi="Avenir Next"/>
          <w:color w:val="auto"/>
          <w:sz w:val="24"/>
        </w:rPr>
        <w:t>en el mes de diciembre</w:t>
      </w:r>
      <w:r>
        <w:rPr>
          <w:rFonts w:ascii="Avenir Next" w:hAnsi="Avenir Next"/>
          <w:color w:val="auto"/>
          <w:sz w:val="24"/>
        </w:rPr>
        <w:t xml:space="preserve"> y enero sino, además, un claro </w:t>
      </w:r>
      <w:r w:rsidR="00516E0E">
        <w:rPr>
          <w:rFonts w:ascii="Avenir Next" w:hAnsi="Avenir Next"/>
          <w:color w:val="auto"/>
          <w:sz w:val="24"/>
        </w:rPr>
        <w:t>aumento de la inflación subyacente</w:t>
      </w:r>
      <w:r>
        <w:rPr>
          <w:rFonts w:ascii="Avenir Next" w:hAnsi="Avenir Next"/>
          <w:color w:val="auto"/>
          <w:sz w:val="24"/>
        </w:rPr>
        <w:t>.</w:t>
      </w:r>
    </w:p>
    <w:p w14:paraId="1FB29DF1" w14:textId="77777777" w:rsidR="00FE232C" w:rsidRDefault="00FE232C" w:rsidP="00E46BAE">
      <w:pPr>
        <w:pStyle w:val="BodyA"/>
        <w:spacing w:before="100" w:after="100"/>
        <w:jc w:val="both"/>
        <w:rPr>
          <w:rFonts w:ascii="Avenir Next Demi Bold" w:hAnsi="Avenir Next Demi Bold"/>
          <w:b/>
          <w:bCs/>
          <w:color w:val="022ED3"/>
          <w:sz w:val="28"/>
          <w:szCs w:val="28"/>
          <w:u w:color="022ED3"/>
        </w:rPr>
      </w:pPr>
    </w:p>
    <w:p w14:paraId="2261FB72" w14:textId="77777777" w:rsidR="002F4F21" w:rsidRDefault="00457859" w:rsidP="00E46BAE">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23F8168A"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 xml:space="preserve">Durante el </w:t>
      </w:r>
      <w:r w:rsidR="00516E0E">
        <w:rPr>
          <w:rFonts w:ascii="Avenir Next" w:hAnsi="Avenir Next"/>
          <w:color w:val="auto"/>
          <w:sz w:val="24"/>
        </w:rPr>
        <w:t>cuarto</w:t>
      </w:r>
      <w:r w:rsidRPr="004C24DA">
        <w:rPr>
          <w:rFonts w:ascii="Avenir Next" w:hAnsi="Avenir Next"/>
          <w:color w:val="auto"/>
          <w:sz w:val="24"/>
        </w:rPr>
        <w:t xml:space="preserve"> trimestre de 2022, el mercado de trabajo en Andalucía </w:t>
      </w:r>
      <w:r w:rsidR="00516E0E">
        <w:rPr>
          <w:rFonts w:ascii="Avenir Next" w:hAnsi="Avenir Next"/>
          <w:color w:val="auto"/>
          <w:sz w:val="24"/>
        </w:rPr>
        <w:t>ha mantenido el buen tono que le ha caracterizado durante el año</w:t>
      </w:r>
      <w:r w:rsidR="00E24202">
        <w:rPr>
          <w:rFonts w:ascii="Avenir Next" w:hAnsi="Avenir Next"/>
          <w:color w:val="auto"/>
          <w:sz w:val="24"/>
        </w:rPr>
        <w:t xml:space="preserve"> (si excluimos el sector agrario muy condicionado por la sequía)</w:t>
      </w:r>
      <w:r w:rsidR="00B52EA4">
        <w:rPr>
          <w:rFonts w:ascii="Avenir Next" w:hAnsi="Avenir Next"/>
          <w:color w:val="auto"/>
          <w:sz w:val="24"/>
        </w:rPr>
        <w:t>,</w:t>
      </w:r>
      <w:r w:rsidR="00516E0E">
        <w:rPr>
          <w:rFonts w:ascii="Avenir Next" w:hAnsi="Avenir Next"/>
          <w:color w:val="auto"/>
          <w:sz w:val="24"/>
        </w:rPr>
        <w:t xml:space="preserve"> aunque con ciertos síntomas de agotamiento acompasando a la evolución de la actividad</w:t>
      </w:r>
      <w:r w:rsidRPr="004C24DA">
        <w:rPr>
          <w:rFonts w:ascii="Avenir Next" w:hAnsi="Avenir Next"/>
          <w:color w:val="auto"/>
          <w:sz w:val="24"/>
        </w:rPr>
        <w:t>.</w:t>
      </w:r>
      <w:r w:rsidR="00110A3C">
        <w:rPr>
          <w:rFonts w:ascii="Avenir Next" w:hAnsi="Avenir Next"/>
          <w:color w:val="auto"/>
          <w:sz w:val="24"/>
        </w:rPr>
        <w:t xml:space="preserve"> </w:t>
      </w:r>
      <w:r w:rsidRPr="004C24DA">
        <w:rPr>
          <w:rFonts w:ascii="Avenir Next" w:hAnsi="Avenir Next"/>
          <w:color w:val="auto"/>
          <w:sz w:val="24"/>
        </w:rPr>
        <w:t>Según la Encuesta de Población Activa (EPA)</w:t>
      </w:r>
      <w:r w:rsidR="00492034">
        <w:rPr>
          <w:rFonts w:ascii="Avenir Next" w:hAnsi="Avenir Next"/>
          <w:color w:val="auto"/>
          <w:sz w:val="24"/>
        </w:rPr>
        <w:t>,</w:t>
      </w:r>
      <w:r w:rsidRPr="004C24DA">
        <w:rPr>
          <w:rFonts w:ascii="Avenir Next" w:hAnsi="Avenir Next"/>
          <w:color w:val="auto"/>
          <w:sz w:val="24"/>
        </w:rPr>
        <w:t xml:space="preserve"> en términos intertrimestrales la ocupación </w:t>
      </w:r>
      <w:r w:rsidR="00C25E69">
        <w:rPr>
          <w:rFonts w:ascii="Avenir Next" w:hAnsi="Avenir Next"/>
          <w:color w:val="auto"/>
          <w:sz w:val="24"/>
        </w:rPr>
        <w:t>se redujo</w:t>
      </w:r>
      <w:r w:rsidR="00B52EA4">
        <w:rPr>
          <w:rFonts w:ascii="Avenir Next" w:hAnsi="Avenir Next"/>
          <w:color w:val="auto"/>
          <w:sz w:val="24"/>
        </w:rPr>
        <w:t xml:space="preserve"> en Andalucía</w:t>
      </w:r>
      <w:r w:rsidR="00C25E69">
        <w:rPr>
          <w:rFonts w:ascii="Avenir Next" w:hAnsi="Avenir Next"/>
          <w:color w:val="auto"/>
          <w:sz w:val="24"/>
        </w:rPr>
        <w:t xml:space="preserve"> un 0,6</w:t>
      </w:r>
      <w:r w:rsidRPr="004C24DA">
        <w:rPr>
          <w:rFonts w:ascii="Avenir Next" w:hAnsi="Avenir Next"/>
          <w:color w:val="auto"/>
          <w:sz w:val="24"/>
        </w:rPr>
        <w:t xml:space="preserve"> % frente al 0,4 % nacional, </w:t>
      </w:r>
      <w:r w:rsidR="00492034">
        <w:rPr>
          <w:rFonts w:ascii="Avenir Next" w:hAnsi="Avenir Next"/>
          <w:color w:val="auto"/>
          <w:sz w:val="24"/>
        </w:rPr>
        <w:t xml:space="preserve">descensos </w:t>
      </w:r>
      <w:r w:rsidRPr="004C24DA">
        <w:rPr>
          <w:rFonts w:ascii="Avenir Next" w:hAnsi="Avenir Next"/>
          <w:color w:val="auto"/>
          <w:sz w:val="24"/>
        </w:rPr>
        <w:t>influenciad</w:t>
      </w:r>
      <w:r w:rsidR="00C25E69">
        <w:rPr>
          <w:rFonts w:ascii="Avenir Next" w:hAnsi="Avenir Next"/>
          <w:color w:val="auto"/>
          <w:sz w:val="24"/>
        </w:rPr>
        <w:t>os</w:t>
      </w:r>
      <w:r w:rsidRPr="004C24DA">
        <w:rPr>
          <w:rFonts w:ascii="Avenir Next" w:hAnsi="Avenir Next"/>
          <w:color w:val="auto"/>
          <w:sz w:val="24"/>
        </w:rPr>
        <w:t xml:space="preserve"> por la estacionalidad</w:t>
      </w:r>
      <w:r w:rsidR="00C25E69">
        <w:rPr>
          <w:rFonts w:ascii="Avenir Next" w:hAnsi="Avenir Next"/>
          <w:color w:val="auto"/>
          <w:sz w:val="24"/>
        </w:rPr>
        <w:t xml:space="preserve">. </w:t>
      </w:r>
      <w:r w:rsidR="00492034">
        <w:rPr>
          <w:rFonts w:ascii="Avenir Next" w:hAnsi="Avenir Next"/>
          <w:color w:val="auto"/>
          <w:sz w:val="24"/>
        </w:rPr>
        <w:t>E</w:t>
      </w:r>
      <w:r w:rsidR="00C25E69">
        <w:rPr>
          <w:rFonts w:ascii="Avenir Next" w:hAnsi="Avenir Next"/>
          <w:color w:val="auto"/>
          <w:sz w:val="24"/>
        </w:rPr>
        <w:t xml:space="preserve">n términos interanuales, la ocupación en Andalucía registraba </w:t>
      </w:r>
      <w:r w:rsidR="002227D6">
        <w:rPr>
          <w:rFonts w:ascii="Avenir Next" w:hAnsi="Avenir Next"/>
          <w:color w:val="auto"/>
          <w:sz w:val="24"/>
        </w:rPr>
        <w:t>aún un</w:t>
      </w:r>
      <w:r w:rsidR="00C25E69">
        <w:rPr>
          <w:rFonts w:ascii="Avenir Next" w:hAnsi="Avenir Next"/>
          <w:color w:val="auto"/>
          <w:sz w:val="24"/>
        </w:rPr>
        <w:t xml:space="preserve"> crecimiento </w:t>
      </w:r>
      <w:r w:rsidR="002227D6">
        <w:rPr>
          <w:rFonts w:ascii="Avenir Next" w:hAnsi="Avenir Next"/>
          <w:color w:val="auto"/>
          <w:sz w:val="24"/>
        </w:rPr>
        <w:t xml:space="preserve">positivo </w:t>
      </w:r>
      <w:r w:rsidR="00C25E69">
        <w:rPr>
          <w:rFonts w:ascii="Avenir Next" w:hAnsi="Avenir Next"/>
          <w:color w:val="auto"/>
          <w:sz w:val="24"/>
        </w:rPr>
        <w:t xml:space="preserve">del 0,4 %, </w:t>
      </w:r>
      <w:r w:rsidR="007301B3">
        <w:rPr>
          <w:rFonts w:ascii="Avenir Next" w:hAnsi="Avenir Next"/>
          <w:color w:val="auto"/>
          <w:sz w:val="24"/>
        </w:rPr>
        <w:t xml:space="preserve">aunque </w:t>
      </w:r>
      <w:r w:rsidR="00C25E69">
        <w:rPr>
          <w:rFonts w:ascii="Avenir Next" w:hAnsi="Avenir Next"/>
          <w:color w:val="auto"/>
          <w:sz w:val="24"/>
        </w:rPr>
        <w:t>significativamente inferior al de España, que alcanzaba el 1,4 %</w:t>
      </w:r>
      <w:r w:rsidRPr="004C24DA">
        <w:rPr>
          <w:rFonts w:ascii="Avenir Next" w:hAnsi="Avenir Next"/>
          <w:color w:val="auto"/>
          <w:sz w:val="24"/>
        </w:rPr>
        <w:t>.</w:t>
      </w:r>
      <w:r w:rsidR="00C25E69">
        <w:rPr>
          <w:rFonts w:ascii="Avenir Next" w:hAnsi="Avenir Next"/>
          <w:color w:val="auto"/>
          <w:sz w:val="24"/>
        </w:rPr>
        <w:t xml:space="preserve"> Estas cifras suponen que en los últimos cuatro trimestres la ocupación aument</w:t>
      </w:r>
      <w:r w:rsidR="00492034">
        <w:rPr>
          <w:rFonts w:ascii="Avenir Next" w:hAnsi="Avenir Next"/>
          <w:color w:val="auto"/>
          <w:sz w:val="24"/>
        </w:rPr>
        <w:t>ó</w:t>
      </w:r>
      <w:r w:rsidR="00C25E69">
        <w:rPr>
          <w:rFonts w:ascii="Avenir Next" w:hAnsi="Avenir Next"/>
          <w:color w:val="auto"/>
          <w:sz w:val="24"/>
        </w:rPr>
        <w:t xml:space="preserve"> en </w:t>
      </w:r>
      <w:r w:rsidR="00E11517">
        <w:rPr>
          <w:rFonts w:ascii="Avenir Next" w:hAnsi="Avenir Next"/>
          <w:color w:val="auto"/>
          <w:sz w:val="24"/>
        </w:rPr>
        <w:t>casi 70 mil en empleo</w:t>
      </w:r>
      <w:r w:rsidR="00E074D9">
        <w:rPr>
          <w:rFonts w:ascii="Avenir Next" w:hAnsi="Avenir Next"/>
          <w:color w:val="auto"/>
          <w:sz w:val="24"/>
        </w:rPr>
        <w:t>s</w:t>
      </w:r>
      <w:r w:rsidR="00E11517">
        <w:rPr>
          <w:rFonts w:ascii="Avenir Next" w:hAnsi="Avenir Next"/>
          <w:color w:val="auto"/>
          <w:sz w:val="24"/>
        </w:rPr>
        <w:t xml:space="preserve"> no agrario</w:t>
      </w:r>
      <w:r w:rsidR="004A46C5">
        <w:rPr>
          <w:rFonts w:ascii="Avenir Next" w:hAnsi="Avenir Next"/>
          <w:color w:val="auto"/>
          <w:sz w:val="24"/>
        </w:rPr>
        <w:t>s</w:t>
      </w:r>
      <w:r w:rsidR="003D4768">
        <w:rPr>
          <w:rFonts w:ascii="Avenir Next" w:hAnsi="Avenir Next"/>
          <w:color w:val="auto"/>
          <w:sz w:val="24"/>
        </w:rPr>
        <w:t xml:space="preserve">, </w:t>
      </w:r>
      <w:r w:rsidR="00C33256">
        <w:rPr>
          <w:rFonts w:ascii="Avenir Next" w:hAnsi="Avenir Next"/>
          <w:color w:val="auto"/>
          <w:sz w:val="24"/>
        </w:rPr>
        <w:t xml:space="preserve">aunque dicho aumento se reduce a </w:t>
      </w:r>
      <w:r w:rsidR="003D4768">
        <w:rPr>
          <w:rFonts w:ascii="Avenir Next" w:hAnsi="Avenir Next"/>
          <w:color w:val="auto"/>
          <w:sz w:val="24"/>
        </w:rPr>
        <w:t>11 mil si incluimos</w:t>
      </w:r>
      <w:r w:rsidR="00110A3C">
        <w:rPr>
          <w:rFonts w:ascii="Avenir Next" w:hAnsi="Avenir Next"/>
          <w:color w:val="auto"/>
          <w:sz w:val="24"/>
        </w:rPr>
        <w:t xml:space="preserve"> </w:t>
      </w:r>
      <w:r w:rsidR="00C33256">
        <w:rPr>
          <w:rFonts w:ascii="Avenir Next" w:hAnsi="Avenir Next"/>
          <w:color w:val="auto"/>
          <w:sz w:val="24"/>
        </w:rPr>
        <w:t xml:space="preserve">la variación del empleo agrícola y ganadero. Esta última cifra, </w:t>
      </w:r>
      <w:r w:rsidR="00B52EA4">
        <w:rPr>
          <w:rFonts w:ascii="Avenir Next" w:hAnsi="Avenir Next"/>
          <w:color w:val="auto"/>
          <w:sz w:val="24"/>
        </w:rPr>
        <w:t>aunque</w:t>
      </w:r>
      <w:r w:rsidR="00C33256">
        <w:rPr>
          <w:rFonts w:ascii="Avenir Next" w:hAnsi="Avenir Next"/>
          <w:color w:val="auto"/>
          <w:sz w:val="24"/>
        </w:rPr>
        <w:t xml:space="preserve"> aún es positiva, resulta </w:t>
      </w:r>
      <w:r w:rsidR="00B52EA4">
        <w:rPr>
          <w:rFonts w:ascii="Avenir Next" w:hAnsi="Avenir Next"/>
          <w:color w:val="auto"/>
          <w:sz w:val="24"/>
        </w:rPr>
        <w:t>insuficiente</w:t>
      </w:r>
      <w:r w:rsidR="00110A3C">
        <w:rPr>
          <w:rFonts w:ascii="Avenir Next" w:hAnsi="Avenir Next"/>
          <w:color w:val="auto"/>
          <w:sz w:val="24"/>
        </w:rPr>
        <w:t xml:space="preserve"> </w:t>
      </w:r>
      <w:r w:rsidR="00492034">
        <w:rPr>
          <w:rFonts w:ascii="Avenir Next" w:hAnsi="Avenir Next"/>
          <w:color w:val="auto"/>
          <w:sz w:val="24"/>
        </w:rPr>
        <w:t xml:space="preserve">para la </w:t>
      </w:r>
      <w:r w:rsidR="00C25E69">
        <w:rPr>
          <w:rFonts w:ascii="Avenir Next" w:hAnsi="Avenir Next"/>
          <w:color w:val="auto"/>
          <w:sz w:val="24"/>
        </w:rPr>
        <w:t xml:space="preserve">convergencia </w:t>
      </w:r>
      <w:r w:rsidR="00727641">
        <w:rPr>
          <w:rFonts w:ascii="Avenir Next" w:hAnsi="Avenir Next"/>
          <w:color w:val="auto"/>
          <w:sz w:val="24"/>
        </w:rPr>
        <w:t>del</w:t>
      </w:r>
      <w:r w:rsidR="00C25E69">
        <w:rPr>
          <w:rFonts w:ascii="Avenir Next" w:hAnsi="Avenir Next"/>
          <w:color w:val="auto"/>
          <w:sz w:val="24"/>
        </w:rPr>
        <w:t xml:space="preserve"> mercado de trabajo </w:t>
      </w:r>
      <w:r w:rsidR="00727641">
        <w:rPr>
          <w:rFonts w:ascii="Avenir Next" w:hAnsi="Avenir Next"/>
          <w:color w:val="auto"/>
          <w:sz w:val="24"/>
        </w:rPr>
        <w:t xml:space="preserve">andaluz </w:t>
      </w:r>
      <w:r w:rsidR="00C25E69">
        <w:rPr>
          <w:rFonts w:ascii="Avenir Next" w:hAnsi="Avenir Next"/>
          <w:color w:val="auto"/>
          <w:sz w:val="24"/>
        </w:rPr>
        <w:t>con la media nacional.</w:t>
      </w:r>
    </w:p>
    <w:p w14:paraId="7F85629A" w14:textId="77777777" w:rsidR="004C24DA" w:rsidRPr="004C24DA" w:rsidRDefault="00492034" w:rsidP="004C24DA">
      <w:pPr>
        <w:pStyle w:val="BodyA"/>
        <w:spacing w:before="100" w:after="100"/>
        <w:jc w:val="both"/>
        <w:rPr>
          <w:rFonts w:ascii="Avenir Next" w:hAnsi="Avenir Next"/>
          <w:color w:val="auto"/>
          <w:sz w:val="24"/>
        </w:rPr>
      </w:pPr>
      <w:r>
        <w:rPr>
          <w:rFonts w:ascii="Avenir Next" w:hAnsi="Avenir Next"/>
          <w:color w:val="auto"/>
          <w:sz w:val="24"/>
        </w:rPr>
        <w:t>L</w:t>
      </w:r>
      <w:r w:rsidR="00C25E69">
        <w:rPr>
          <w:rFonts w:ascii="Avenir Next" w:hAnsi="Avenir Next"/>
          <w:color w:val="auto"/>
          <w:sz w:val="24"/>
        </w:rPr>
        <w:t xml:space="preserve">os datos </w:t>
      </w:r>
      <w:r>
        <w:rPr>
          <w:rFonts w:ascii="Avenir Next" w:hAnsi="Avenir Next"/>
          <w:color w:val="auto"/>
          <w:sz w:val="24"/>
        </w:rPr>
        <w:t xml:space="preserve">son algo mejores </w:t>
      </w:r>
      <w:r w:rsidR="00C25E69">
        <w:rPr>
          <w:rFonts w:ascii="Avenir Next" w:hAnsi="Avenir Next"/>
          <w:color w:val="auto"/>
          <w:sz w:val="24"/>
        </w:rPr>
        <w:t>en l</w:t>
      </w:r>
      <w:r w:rsidR="004C24DA" w:rsidRPr="004C24DA">
        <w:rPr>
          <w:rFonts w:ascii="Avenir Next" w:hAnsi="Avenir Next"/>
          <w:color w:val="auto"/>
          <w:sz w:val="24"/>
        </w:rPr>
        <w:t>a evolución del desempleo</w:t>
      </w:r>
      <w:r>
        <w:rPr>
          <w:rFonts w:ascii="Avenir Next" w:hAnsi="Avenir Next"/>
          <w:color w:val="auto"/>
          <w:sz w:val="24"/>
        </w:rPr>
        <w:t>, pues</w:t>
      </w:r>
      <w:r w:rsidR="004C24DA" w:rsidRPr="004C24DA">
        <w:rPr>
          <w:rFonts w:ascii="Avenir Next" w:hAnsi="Avenir Next"/>
          <w:color w:val="auto"/>
          <w:sz w:val="24"/>
        </w:rPr>
        <w:t xml:space="preserve"> A</w:t>
      </w:r>
      <w:r w:rsidR="00C25E69">
        <w:rPr>
          <w:rFonts w:ascii="Avenir Next" w:hAnsi="Avenir Next"/>
          <w:color w:val="auto"/>
          <w:sz w:val="24"/>
        </w:rPr>
        <w:t xml:space="preserve">ndalucía se incluye en el escaso número de CC.AA. </w:t>
      </w:r>
      <w:r>
        <w:rPr>
          <w:rFonts w:ascii="Avenir Next" w:hAnsi="Avenir Next"/>
          <w:color w:val="auto"/>
          <w:sz w:val="24"/>
        </w:rPr>
        <w:t xml:space="preserve">en las que </w:t>
      </w:r>
      <w:r w:rsidR="00C25E69">
        <w:rPr>
          <w:rFonts w:ascii="Avenir Next" w:hAnsi="Avenir Next"/>
          <w:color w:val="auto"/>
          <w:sz w:val="24"/>
        </w:rPr>
        <w:t xml:space="preserve">el </w:t>
      </w:r>
      <w:r w:rsidR="009E2BC6">
        <w:rPr>
          <w:rFonts w:ascii="Avenir Next" w:hAnsi="Avenir Next"/>
          <w:color w:val="auto"/>
          <w:sz w:val="24"/>
        </w:rPr>
        <w:t>desempleo</w:t>
      </w:r>
      <w:r w:rsidR="00110A3C">
        <w:rPr>
          <w:rFonts w:ascii="Avenir Next" w:hAnsi="Avenir Next"/>
          <w:color w:val="auto"/>
          <w:sz w:val="24"/>
        </w:rPr>
        <w:t xml:space="preserve"> </w:t>
      </w:r>
      <w:r w:rsidR="00B52EA4">
        <w:rPr>
          <w:rFonts w:ascii="Avenir Next" w:hAnsi="Avenir Next"/>
          <w:color w:val="auto"/>
          <w:sz w:val="24"/>
        </w:rPr>
        <w:t>descendió</w:t>
      </w:r>
      <w:r w:rsidR="00C25E69">
        <w:rPr>
          <w:rFonts w:ascii="Avenir Next" w:hAnsi="Avenir Next"/>
          <w:color w:val="auto"/>
          <w:sz w:val="24"/>
        </w:rPr>
        <w:t xml:space="preserve"> durante el último trimestre de 2022, con 3,4 mil </w:t>
      </w:r>
      <w:r w:rsidR="00B52EA4">
        <w:rPr>
          <w:rFonts w:ascii="Avenir Next" w:hAnsi="Avenir Next"/>
          <w:color w:val="auto"/>
          <w:sz w:val="24"/>
        </w:rPr>
        <w:t>desempleados menos</w:t>
      </w:r>
      <w:r w:rsidR="00C25E69">
        <w:rPr>
          <w:rFonts w:ascii="Avenir Next" w:hAnsi="Avenir Next"/>
          <w:color w:val="auto"/>
          <w:sz w:val="24"/>
        </w:rPr>
        <w:t xml:space="preserve">, frente </w:t>
      </w:r>
      <w:r w:rsidR="00B52EA4">
        <w:rPr>
          <w:rFonts w:ascii="Avenir Next" w:hAnsi="Avenir Next"/>
          <w:color w:val="auto"/>
          <w:sz w:val="24"/>
        </w:rPr>
        <w:t>a un</w:t>
      </w:r>
      <w:r w:rsidR="00C25E69">
        <w:rPr>
          <w:rFonts w:ascii="Avenir Next" w:hAnsi="Avenir Next"/>
          <w:color w:val="auto"/>
          <w:sz w:val="24"/>
        </w:rPr>
        <w:t xml:space="preserve"> claro </w:t>
      </w:r>
      <w:r w:rsidR="009E2BC6">
        <w:rPr>
          <w:rFonts w:ascii="Avenir Next" w:hAnsi="Avenir Next"/>
          <w:color w:val="auto"/>
          <w:sz w:val="24"/>
        </w:rPr>
        <w:t>aumento</w:t>
      </w:r>
      <w:r w:rsidR="00C25E69">
        <w:rPr>
          <w:rFonts w:ascii="Avenir Next" w:hAnsi="Avenir Next"/>
          <w:color w:val="auto"/>
          <w:sz w:val="24"/>
        </w:rPr>
        <w:t xml:space="preserve"> nacional, donde el número de </w:t>
      </w:r>
      <w:r w:rsidR="00B52EA4">
        <w:rPr>
          <w:rFonts w:ascii="Avenir Next" w:hAnsi="Avenir Next"/>
          <w:color w:val="auto"/>
          <w:sz w:val="24"/>
        </w:rPr>
        <w:t>desempleados</w:t>
      </w:r>
      <w:r w:rsidR="00110A3C">
        <w:rPr>
          <w:rFonts w:ascii="Avenir Next" w:hAnsi="Avenir Next"/>
          <w:color w:val="auto"/>
          <w:sz w:val="24"/>
        </w:rPr>
        <w:t xml:space="preserve"> </w:t>
      </w:r>
      <w:r>
        <w:rPr>
          <w:rFonts w:ascii="Avenir Next" w:hAnsi="Avenir Next"/>
          <w:color w:val="auto"/>
          <w:sz w:val="24"/>
        </w:rPr>
        <w:t xml:space="preserve">aumentó </w:t>
      </w:r>
      <w:r w:rsidR="00C25E69">
        <w:rPr>
          <w:rFonts w:ascii="Avenir Next" w:hAnsi="Avenir Next"/>
          <w:color w:val="auto"/>
          <w:sz w:val="24"/>
        </w:rPr>
        <w:t xml:space="preserve">en casi 44 mil. Estas cifras suponen una reducción de </w:t>
      </w:r>
      <w:r w:rsidR="009E2BC6">
        <w:rPr>
          <w:rFonts w:ascii="Avenir Next" w:hAnsi="Avenir Next"/>
          <w:color w:val="auto"/>
          <w:sz w:val="24"/>
        </w:rPr>
        <w:t>casi 57 mil desempleados en la región, frente a los 80 mil en España</w:t>
      </w:r>
      <w:r w:rsidR="00B52EA4">
        <w:rPr>
          <w:rFonts w:ascii="Avenir Next" w:hAnsi="Avenir Next"/>
          <w:color w:val="auto"/>
          <w:sz w:val="24"/>
        </w:rPr>
        <w:t xml:space="preserve"> en el último año, lo que supone en términos porcentuales</w:t>
      </w:r>
      <w:r w:rsidR="009E2BC6">
        <w:rPr>
          <w:rFonts w:ascii="Avenir Next" w:hAnsi="Avenir Next"/>
          <w:color w:val="auto"/>
          <w:sz w:val="24"/>
        </w:rPr>
        <w:t xml:space="preserve"> una reducción del 6,9 % </w:t>
      </w:r>
      <w:r w:rsidR="00B52EA4">
        <w:rPr>
          <w:rFonts w:ascii="Avenir Next" w:hAnsi="Avenir Next"/>
          <w:color w:val="auto"/>
          <w:sz w:val="24"/>
        </w:rPr>
        <w:t>y del</w:t>
      </w:r>
      <w:r w:rsidR="009E2BC6">
        <w:rPr>
          <w:rFonts w:ascii="Avenir Next" w:hAnsi="Avenir Next"/>
          <w:color w:val="auto"/>
          <w:sz w:val="24"/>
        </w:rPr>
        <w:t xml:space="preserve"> 2,6 %</w:t>
      </w:r>
      <w:r w:rsidR="00727641">
        <w:rPr>
          <w:rFonts w:ascii="Avenir Next" w:hAnsi="Avenir Next"/>
          <w:color w:val="auto"/>
          <w:sz w:val="24"/>
        </w:rPr>
        <w:t>,</w:t>
      </w:r>
      <w:r w:rsidR="00110A3C">
        <w:rPr>
          <w:rFonts w:ascii="Avenir Next" w:hAnsi="Avenir Next"/>
          <w:color w:val="auto"/>
          <w:sz w:val="24"/>
        </w:rPr>
        <w:t xml:space="preserve"> </w:t>
      </w:r>
      <w:r w:rsidR="00B52EA4">
        <w:rPr>
          <w:rFonts w:ascii="Avenir Next" w:hAnsi="Avenir Next"/>
          <w:color w:val="auto"/>
          <w:sz w:val="24"/>
        </w:rPr>
        <w:t>respectivamente</w:t>
      </w:r>
      <w:r w:rsidR="009E2BC6">
        <w:rPr>
          <w:rFonts w:ascii="Avenir Next" w:hAnsi="Avenir Next"/>
          <w:color w:val="auto"/>
          <w:sz w:val="24"/>
        </w:rPr>
        <w:t xml:space="preserve">. </w:t>
      </w:r>
      <w:r>
        <w:rPr>
          <w:rFonts w:ascii="Avenir Next" w:hAnsi="Avenir Next"/>
          <w:color w:val="auto"/>
          <w:sz w:val="24"/>
        </w:rPr>
        <w:t>L</w:t>
      </w:r>
      <w:r w:rsidR="009E2BC6">
        <w:rPr>
          <w:rFonts w:ascii="Avenir Next" w:hAnsi="Avenir Next"/>
          <w:color w:val="auto"/>
          <w:sz w:val="24"/>
        </w:rPr>
        <w:t xml:space="preserve">a tasa de paro </w:t>
      </w:r>
      <w:r w:rsidR="00B52EA4">
        <w:rPr>
          <w:rFonts w:ascii="Avenir Next" w:hAnsi="Avenir Next"/>
          <w:color w:val="auto"/>
          <w:sz w:val="24"/>
        </w:rPr>
        <w:t>al finalizar el año</w:t>
      </w:r>
      <w:r w:rsidR="009E2BC6">
        <w:rPr>
          <w:rFonts w:ascii="Avenir Next" w:hAnsi="Avenir Next"/>
          <w:color w:val="auto"/>
          <w:sz w:val="24"/>
        </w:rPr>
        <w:t xml:space="preserve"> fue del 19,0 % frente al 12,9 % nacional, seis y tres puntos y medio respectivamente inferiores a </w:t>
      </w:r>
      <w:r w:rsidR="00727641">
        <w:rPr>
          <w:rFonts w:ascii="Avenir Next" w:hAnsi="Avenir Next"/>
          <w:color w:val="auto"/>
          <w:sz w:val="24"/>
        </w:rPr>
        <w:t xml:space="preserve">las </w:t>
      </w:r>
      <w:r w:rsidR="009E2BC6">
        <w:rPr>
          <w:rFonts w:ascii="Avenir Next" w:hAnsi="Avenir Next"/>
          <w:color w:val="auto"/>
          <w:sz w:val="24"/>
        </w:rPr>
        <w:t>de un año antes</w:t>
      </w:r>
      <w:r w:rsidR="004C24DA" w:rsidRPr="004C24DA">
        <w:rPr>
          <w:rFonts w:ascii="Avenir Next" w:hAnsi="Avenir Next"/>
          <w:color w:val="auto"/>
          <w:sz w:val="24"/>
        </w:rPr>
        <w:t xml:space="preserve">. </w:t>
      </w:r>
    </w:p>
    <w:p w14:paraId="3B24B02C" w14:textId="4CF8E3D9" w:rsidR="004C24DA" w:rsidRPr="004C24DA" w:rsidRDefault="00E24202" w:rsidP="004C24DA">
      <w:pPr>
        <w:pStyle w:val="BodyA"/>
        <w:spacing w:before="100" w:after="100"/>
        <w:jc w:val="both"/>
        <w:rPr>
          <w:rFonts w:ascii="Avenir Next" w:hAnsi="Avenir Next"/>
          <w:color w:val="auto"/>
          <w:sz w:val="24"/>
        </w:rPr>
      </w:pPr>
      <w:r>
        <w:rPr>
          <w:rFonts w:ascii="Avenir Next" w:hAnsi="Avenir Next"/>
          <w:color w:val="auto"/>
          <w:sz w:val="24"/>
        </w:rPr>
        <w:t>En cuanto a la afiliación, las cifras</w:t>
      </w:r>
      <w:r w:rsidR="00110A3C">
        <w:rPr>
          <w:rFonts w:ascii="Avenir Next" w:hAnsi="Avenir Next"/>
          <w:color w:val="auto"/>
          <w:sz w:val="24"/>
        </w:rPr>
        <w:t xml:space="preserve"> </w:t>
      </w:r>
      <w:r w:rsidR="008A26DB">
        <w:rPr>
          <w:rFonts w:ascii="Avenir Next" w:hAnsi="Avenir Next"/>
          <w:color w:val="auto"/>
          <w:sz w:val="24"/>
        </w:rPr>
        <w:t>reproducen la misma</w:t>
      </w:r>
      <w:r w:rsidR="004C24DA" w:rsidRPr="004C24DA">
        <w:rPr>
          <w:rFonts w:ascii="Avenir Next" w:hAnsi="Avenir Next"/>
          <w:color w:val="auto"/>
          <w:sz w:val="24"/>
        </w:rPr>
        <w:t xml:space="preserve"> dinámica </w:t>
      </w:r>
      <w:r w:rsidR="00A83BA1">
        <w:rPr>
          <w:rFonts w:ascii="Avenir Next" w:hAnsi="Avenir Next"/>
          <w:color w:val="auto"/>
          <w:sz w:val="24"/>
        </w:rPr>
        <w:t>en términos de ocupación</w:t>
      </w:r>
      <w:r w:rsidR="008A26DB">
        <w:rPr>
          <w:rFonts w:ascii="Avenir Next" w:hAnsi="Avenir Next"/>
          <w:color w:val="auto"/>
          <w:sz w:val="24"/>
        </w:rPr>
        <w:t xml:space="preserve"> que l</w:t>
      </w:r>
      <w:r w:rsidR="00E60CEE">
        <w:rPr>
          <w:rFonts w:ascii="Avenir Next" w:hAnsi="Avenir Next"/>
          <w:color w:val="auto"/>
          <w:sz w:val="24"/>
        </w:rPr>
        <w:t>os</w:t>
      </w:r>
      <w:r w:rsidR="008A26DB">
        <w:rPr>
          <w:rFonts w:ascii="Avenir Next" w:hAnsi="Avenir Next"/>
          <w:color w:val="auto"/>
          <w:sz w:val="24"/>
        </w:rPr>
        <w:t xml:space="preserve"> mostrados por la EPA</w:t>
      </w:r>
      <w:r w:rsidR="004C24DA" w:rsidRPr="004C24DA">
        <w:rPr>
          <w:rFonts w:ascii="Avenir Next" w:hAnsi="Avenir Next"/>
          <w:color w:val="auto"/>
          <w:sz w:val="24"/>
        </w:rPr>
        <w:t xml:space="preserve">. En primer lugar, el número de afiliados medios en Andalucía para el </w:t>
      </w:r>
      <w:r w:rsidR="008A26DB">
        <w:rPr>
          <w:rFonts w:ascii="Avenir Next" w:hAnsi="Avenir Next"/>
          <w:color w:val="auto"/>
          <w:sz w:val="24"/>
        </w:rPr>
        <w:t>cuarto</w:t>
      </w:r>
      <w:r w:rsidR="004C24DA" w:rsidRPr="004C24DA">
        <w:rPr>
          <w:rFonts w:ascii="Avenir Next" w:hAnsi="Avenir Next"/>
          <w:color w:val="auto"/>
          <w:sz w:val="24"/>
        </w:rPr>
        <w:t xml:space="preserve"> trimestre fue de </w:t>
      </w:r>
      <w:r w:rsidR="00A83BA1" w:rsidRPr="00A83BA1">
        <w:rPr>
          <w:rFonts w:ascii="Avenir Next" w:hAnsi="Avenir Next"/>
          <w:color w:val="auto"/>
          <w:sz w:val="24"/>
        </w:rPr>
        <w:t>3.2</w:t>
      </w:r>
      <w:r w:rsidR="008A26DB">
        <w:rPr>
          <w:rFonts w:ascii="Avenir Next" w:hAnsi="Avenir Next"/>
          <w:color w:val="auto"/>
          <w:sz w:val="24"/>
        </w:rPr>
        <w:t>91</w:t>
      </w:r>
      <w:r w:rsidR="00A83BA1" w:rsidRPr="00A83BA1">
        <w:rPr>
          <w:rFonts w:ascii="Avenir Next" w:hAnsi="Avenir Next"/>
          <w:color w:val="auto"/>
          <w:sz w:val="24"/>
        </w:rPr>
        <w:t>.</w:t>
      </w:r>
      <w:r w:rsidR="008A26DB">
        <w:rPr>
          <w:rFonts w:ascii="Avenir Next" w:hAnsi="Avenir Next"/>
          <w:color w:val="auto"/>
          <w:sz w:val="24"/>
        </w:rPr>
        <w:t>395</w:t>
      </w:r>
      <w:r w:rsidR="004C24DA" w:rsidRPr="004C24DA">
        <w:rPr>
          <w:rFonts w:ascii="Avenir Next" w:hAnsi="Avenir Next"/>
          <w:color w:val="auto"/>
          <w:sz w:val="24"/>
        </w:rPr>
        <w:t xml:space="preserve">, </w:t>
      </w:r>
      <w:r w:rsidR="00C256C1">
        <w:rPr>
          <w:rFonts w:ascii="Avenir Next" w:hAnsi="Avenir Next"/>
          <w:color w:val="auto"/>
          <w:sz w:val="24"/>
        </w:rPr>
        <w:t xml:space="preserve">unos </w:t>
      </w:r>
      <w:r w:rsidR="008A26DB">
        <w:rPr>
          <w:rFonts w:ascii="Avenir Next" w:hAnsi="Avenir Next"/>
          <w:color w:val="auto"/>
          <w:sz w:val="24"/>
        </w:rPr>
        <w:t>27</w:t>
      </w:r>
      <w:r w:rsidR="004C24DA" w:rsidRPr="004C24DA">
        <w:rPr>
          <w:rFonts w:ascii="Avenir Next" w:hAnsi="Avenir Next"/>
          <w:color w:val="auto"/>
          <w:sz w:val="24"/>
        </w:rPr>
        <w:t xml:space="preserve"> mil m</w:t>
      </w:r>
      <w:r w:rsidR="00A83BA1">
        <w:rPr>
          <w:rFonts w:ascii="Avenir Next" w:hAnsi="Avenir Next"/>
          <w:color w:val="auto"/>
          <w:sz w:val="24"/>
        </w:rPr>
        <w:t>á</w:t>
      </w:r>
      <w:r w:rsidR="004C24DA" w:rsidRPr="004C24DA">
        <w:rPr>
          <w:rFonts w:ascii="Avenir Next" w:hAnsi="Avenir Next"/>
          <w:color w:val="auto"/>
          <w:sz w:val="24"/>
        </w:rPr>
        <w:t xml:space="preserve">s que en el trimestre </w:t>
      </w:r>
      <w:r w:rsidRPr="004C24DA">
        <w:rPr>
          <w:rFonts w:ascii="Avenir Next" w:hAnsi="Avenir Next"/>
          <w:color w:val="auto"/>
          <w:sz w:val="24"/>
        </w:rPr>
        <w:t>anterior</w:t>
      </w:r>
      <w:r>
        <w:rPr>
          <w:rFonts w:ascii="Avenir Next" w:hAnsi="Avenir Next"/>
          <w:color w:val="auto"/>
          <w:sz w:val="24"/>
        </w:rPr>
        <w:t xml:space="preserve">, </w:t>
      </w:r>
      <w:r w:rsidRPr="004C24DA">
        <w:rPr>
          <w:rFonts w:ascii="Avenir Next" w:hAnsi="Avenir Next"/>
          <w:color w:val="auto"/>
          <w:sz w:val="24"/>
        </w:rPr>
        <w:t>mientras</w:t>
      </w:r>
      <w:r w:rsidR="00492034">
        <w:rPr>
          <w:rFonts w:ascii="Avenir Next" w:hAnsi="Avenir Next"/>
          <w:color w:val="auto"/>
          <w:sz w:val="24"/>
        </w:rPr>
        <w:t xml:space="preserve"> que</w:t>
      </w:r>
      <w:r w:rsidR="004C24DA" w:rsidRPr="004C24DA">
        <w:rPr>
          <w:rFonts w:ascii="Avenir Next" w:hAnsi="Avenir Next"/>
          <w:color w:val="auto"/>
          <w:sz w:val="24"/>
        </w:rPr>
        <w:t xml:space="preserve"> en España fue </w:t>
      </w:r>
      <w:r w:rsidR="00FE232C">
        <w:rPr>
          <w:rFonts w:ascii="Avenir Next" w:hAnsi="Avenir Next"/>
          <w:color w:val="auto"/>
          <w:sz w:val="24"/>
        </w:rPr>
        <w:t xml:space="preserve">de </w:t>
      </w:r>
      <w:r w:rsidR="00A83BA1" w:rsidRPr="00A83BA1">
        <w:rPr>
          <w:rFonts w:ascii="Avenir Next" w:hAnsi="Avenir Next"/>
          <w:color w:val="auto"/>
          <w:sz w:val="24"/>
        </w:rPr>
        <w:t>20.</w:t>
      </w:r>
      <w:r w:rsidR="008A26DB">
        <w:rPr>
          <w:rFonts w:ascii="Avenir Next" w:hAnsi="Avenir Next"/>
          <w:color w:val="auto"/>
          <w:sz w:val="24"/>
        </w:rPr>
        <w:t>287</w:t>
      </w:r>
      <w:r w:rsidR="00A83BA1" w:rsidRPr="00A83BA1">
        <w:rPr>
          <w:rFonts w:ascii="Avenir Next" w:hAnsi="Avenir Next"/>
          <w:color w:val="auto"/>
          <w:sz w:val="24"/>
        </w:rPr>
        <w:t>.</w:t>
      </w:r>
      <w:r w:rsidR="008A26DB">
        <w:rPr>
          <w:rFonts w:ascii="Avenir Next" w:hAnsi="Avenir Next"/>
          <w:color w:val="auto"/>
          <w:sz w:val="24"/>
        </w:rPr>
        <w:t>896</w:t>
      </w:r>
      <w:r w:rsidR="004C24DA" w:rsidRPr="004C24DA">
        <w:rPr>
          <w:rFonts w:ascii="Avenir Next" w:hAnsi="Avenir Next"/>
          <w:color w:val="auto"/>
          <w:sz w:val="24"/>
        </w:rPr>
        <w:t xml:space="preserve">, algo más de </w:t>
      </w:r>
      <w:r w:rsidR="008A26DB">
        <w:rPr>
          <w:rFonts w:ascii="Avenir Next" w:hAnsi="Avenir Next"/>
          <w:color w:val="auto"/>
          <w:sz w:val="24"/>
        </w:rPr>
        <w:t>63</w:t>
      </w:r>
      <w:r w:rsidR="004C24DA" w:rsidRPr="004C24DA">
        <w:rPr>
          <w:rFonts w:ascii="Avenir Next" w:hAnsi="Avenir Next"/>
          <w:color w:val="auto"/>
          <w:sz w:val="24"/>
        </w:rPr>
        <w:t xml:space="preserve"> mil </w:t>
      </w:r>
      <w:r w:rsidR="008A26DB">
        <w:rPr>
          <w:rFonts w:ascii="Avenir Next" w:hAnsi="Avenir Next"/>
          <w:color w:val="auto"/>
          <w:sz w:val="24"/>
        </w:rPr>
        <w:t>por encima de la media del tercer trimestre</w:t>
      </w:r>
      <w:r w:rsidR="004C24DA" w:rsidRPr="004C24DA">
        <w:rPr>
          <w:rFonts w:ascii="Avenir Next" w:hAnsi="Avenir Next"/>
          <w:color w:val="auto"/>
          <w:sz w:val="24"/>
        </w:rPr>
        <w:t xml:space="preserve">. </w:t>
      </w:r>
      <w:r w:rsidR="008A26DB">
        <w:rPr>
          <w:rFonts w:ascii="Avenir Next" w:hAnsi="Avenir Next"/>
          <w:color w:val="auto"/>
          <w:sz w:val="24"/>
        </w:rPr>
        <w:t>El crecimiento intertrimestral fue, así, del 0,8 y 0,3 %</w:t>
      </w:r>
      <w:r w:rsidR="00727641">
        <w:rPr>
          <w:rFonts w:ascii="Avenir Next" w:hAnsi="Avenir Next"/>
          <w:color w:val="auto"/>
          <w:sz w:val="24"/>
        </w:rPr>
        <w:t>,</w:t>
      </w:r>
      <w:r w:rsidR="008A26DB">
        <w:rPr>
          <w:rFonts w:ascii="Avenir Next" w:hAnsi="Avenir Next"/>
          <w:color w:val="auto"/>
          <w:sz w:val="24"/>
        </w:rPr>
        <w:t xml:space="preserve"> respectivamente. </w:t>
      </w:r>
      <w:r w:rsidR="00A83BA1">
        <w:rPr>
          <w:rFonts w:ascii="Avenir Next" w:hAnsi="Avenir Next"/>
          <w:color w:val="auto"/>
          <w:sz w:val="24"/>
        </w:rPr>
        <w:t>Sin embargo, a pesar de este mejor comportamiento entre ambos trimestres, en términos interanuales</w:t>
      </w:r>
      <w:r w:rsidR="00FE232C">
        <w:rPr>
          <w:rFonts w:ascii="Avenir Next" w:hAnsi="Avenir Next"/>
          <w:color w:val="auto"/>
          <w:sz w:val="24"/>
        </w:rPr>
        <w:t>,</w:t>
      </w:r>
      <w:r w:rsidR="00A83BA1">
        <w:rPr>
          <w:rFonts w:ascii="Avenir Next" w:hAnsi="Avenir Next"/>
          <w:color w:val="auto"/>
          <w:sz w:val="24"/>
        </w:rPr>
        <w:t xml:space="preserve"> España mantiene una ventaja, ya que </w:t>
      </w:r>
      <w:r w:rsidR="004C24DA" w:rsidRPr="004C24DA">
        <w:rPr>
          <w:rFonts w:ascii="Avenir Next" w:hAnsi="Avenir Next"/>
          <w:color w:val="auto"/>
          <w:sz w:val="24"/>
        </w:rPr>
        <w:t>la tasa de crecimiento</w:t>
      </w:r>
      <w:r w:rsidR="00A83BA1">
        <w:rPr>
          <w:rFonts w:ascii="Avenir Next" w:hAnsi="Avenir Next"/>
          <w:color w:val="auto"/>
          <w:sz w:val="24"/>
        </w:rPr>
        <w:t xml:space="preserve"> interanual </w:t>
      </w:r>
      <w:r w:rsidR="004C24DA" w:rsidRPr="004C24DA">
        <w:rPr>
          <w:rFonts w:ascii="Avenir Next" w:hAnsi="Avenir Next"/>
          <w:color w:val="auto"/>
          <w:sz w:val="24"/>
        </w:rPr>
        <w:t>en Andalucía de los afiliados medios fue de</w:t>
      </w:r>
      <w:r w:rsidR="00A83BA1">
        <w:rPr>
          <w:rFonts w:ascii="Avenir Next" w:hAnsi="Avenir Next"/>
          <w:color w:val="auto"/>
          <w:sz w:val="24"/>
        </w:rPr>
        <w:t>l</w:t>
      </w:r>
      <w:r w:rsidR="001A0008">
        <w:rPr>
          <w:rFonts w:ascii="Avenir Next" w:hAnsi="Avenir Next"/>
          <w:color w:val="auto"/>
          <w:sz w:val="24"/>
        </w:rPr>
        <w:t xml:space="preserve"> </w:t>
      </w:r>
      <w:r w:rsidR="008A26DB">
        <w:rPr>
          <w:rFonts w:ascii="Avenir Next" w:hAnsi="Avenir Next"/>
          <w:color w:val="auto"/>
          <w:sz w:val="24"/>
        </w:rPr>
        <w:t>2,2</w:t>
      </w:r>
      <w:r w:rsidR="004C24DA" w:rsidRPr="004C24DA">
        <w:rPr>
          <w:rFonts w:ascii="Avenir Next" w:hAnsi="Avenir Next"/>
          <w:color w:val="auto"/>
          <w:sz w:val="24"/>
        </w:rPr>
        <w:t xml:space="preserve"> % mientras que en España </w:t>
      </w:r>
      <w:r w:rsidR="00A83BA1">
        <w:rPr>
          <w:rFonts w:ascii="Avenir Next" w:hAnsi="Avenir Next"/>
          <w:color w:val="auto"/>
          <w:sz w:val="24"/>
        </w:rPr>
        <w:t>seguía siendo superior</w:t>
      </w:r>
      <w:r w:rsidR="007C46E7">
        <w:rPr>
          <w:rFonts w:ascii="Avenir Next" w:hAnsi="Avenir Next"/>
          <w:color w:val="auto"/>
          <w:sz w:val="24"/>
        </w:rPr>
        <w:t>,</w:t>
      </w:r>
      <w:r w:rsidR="00110A3C">
        <w:rPr>
          <w:rFonts w:ascii="Avenir Next" w:hAnsi="Avenir Next"/>
          <w:color w:val="auto"/>
          <w:sz w:val="24"/>
        </w:rPr>
        <w:t xml:space="preserve"> </w:t>
      </w:r>
      <w:r w:rsidR="00727641">
        <w:rPr>
          <w:rFonts w:ascii="Avenir Next" w:hAnsi="Avenir Next"/>
          <w:color w:val="auto"/>
          <w:sz w:val="24"/>
        </w:rPr>
        <w:t xml:space="preserve">situándose en </w:t>
      </w:r>
      <w:r w:rsidR="00A83BA1">
        <w:rPr>
          <w:rFonts w:ascii="Avenir Next" w:hAnsi="Avenir Next"/>
          <w:color w:val="auto"/>
          <w:sz w:val="24"/>
        </w:rPr>
        <w:t>el 2,</w:t>
      </w:r>
      <w:r w:rsidR="008A26DB">
        <w:rPr>
          <w:rFonts w:ascii="Avenir Next" w:hAnsi="Avenir Next"/>
          <w:color w:val="auto"/>
          <w:sz w:val="24"/>
        </w:rPr>
        <w:t>7</w:t>
      </w:r>
      <w:r w:rsidR="004C24DA" w:rsidRPr="004C24DA">
        <w:rPr>
          <w:rFonts w:ascii="Avenir Next" w:hAnsi="Avenir Next"/>
          <w:color w:val="auto"/>
          <w:sz w:val="24"/>
        </w:rPr>
        <w:t xml:space="preserve"> %. </w:t>
      </w:r>
    </w:p>
    <w:p w14:paraId="09875623" w14:textId="77777777" w:rsidR="004C24DA" w:rsidRPr="004C24DA" w:rsidRDefault="00D07021" w:rsidP="004C24DA">
      <w:pPr>
        <w:pStyle w:val="BodyA"/>
        <w:spacing w:before="100" w:after="100"/>
        <w:jc w:val="both"/>
        <w:rPr>
          <w:rFonts w:ascii="Avenir Next" w:hAnsi="Avenir Next"/>
          <w:color w:val="auto"/>
          <w:sz w:val="24"/>
        </w:rPr>
      </w:pPr>
      <w:r>
        <w:rPr>
          <w:rFonts w:ascii="Avenir Next" w:hAnsi="Avenir Next"/>
          <w:color w:val="auto"/>
          <w:sz w:val="24"/>
        </w:rPr>
        <w:t>Con los datos del cuarto trimestre se certifican algunas tendencias que comienzan a mostrar mensajes claros. En términos interanuales se muestra claramente un comportamiento positivo de la ocupación en Andalucía, pero a ritmos inferiores al del resto de España. Así lo certifican tanto los datos de afiliación como de ocupación. En segundo lug</w:t>
      </w:r>
      <w:r w:rsidR="00727641">
        <w:rPr>
          <w:rFonts w:ascii="Avenir Next" w:hAnsi="Avenir Next"/>
          <w:color w:val="auto"/>
          <w:sz w:val="24"/>
        </w:rPr>
        <w:t>a</w:t>
      </w:r>
      <w:r>
        <w:rPr>
          <w:rFonts w:ascii="Avenir Next" w:hAnsi="Avenir Next"/>
          <w:color w:val="auto"/>
          <w:sz w:val="24"/>
        </w:rPr>
        <w:t>r</w:t>
      </w:r>
      <w:r w:rsidR="00727641">
        <w:rPr>
          <w:rFonts w:ascii="Avenir Next" w:hAnsi="Avenir Next"/>
          <w:color w:val="auto"/>
          <w:sz w:val="24"/>
        </w:rPr>
        <w:t>,</w:t>
      </w:r>
      <w:r>
        <w:rPr>
          <w:rFonts w:ascii="Avenir Next" w:hAnsi="Avenir Next"/>
          <w:color w:val="auto"/>
          <w:sz w:val="24"/>
        </w:rPr>
        <w:t xml:space="preserve"> esta evolución es cada vez más coherente con la de la actividad, </w:t>
      </w:r>
      <w:r w:rsidR="00287D6B">
        <w:rPr>
          <w:rFonts w:ascii="Avenir Next" w:hAnsi="Avenir Next"/>
          <w:color w:val="auto"/>
          <w:sz w:val="24"/>
        </w:rPr>
        <w:t>que</w:t>
      </w:r>
      <w:r>
        <w:rPr>
          <w:rFonts w:ascii="Avenir Next" w:hAnsi="Avenir Next"/>
          <w:color w:val="auto"/>
          <w:sz w:val="24"/>
        </w:rPr>
        <w:t xml:space="preserve"> muestra un comportamiento algo </w:t>
      </w:r>
      <w:r w:rsidR="00526248">
        <w:rPr>
          <w:rFonts w:ascii="Avenir Next" w:hAnsi="Avenir Next"/>
          <w:color w:val="auto"/>
          <w:sz w:val="24"/>
        </w:rPr>
        <w:t xml:space="preserve">más débil </w:t>
      </w:r>
      <w:r>
        <w:rPr>
          <w:rFonts w:ascii="Avenir Next" w:hAnsi="Avenir Next"/>
          <w:color w:val="auto"/>
          <w:sz w:val="24"/>
        </w:rPr>
        <w:t>en la región. En cuanto a la caída del desempleo y la más intensa reducción de la tasa de paro en Andalucía</w:t>
      </w:r>
      <w:r w:rsidR="00287D6B">
        <w:rPr>
          <w:rFonts w:ascii="Avenir Next" w:hAnsi="Avenir Next"/>
          <w:color w:val="auto"/>
          <w:sz w:val="24"/>
        </w:rPr>
        <w:t xml:space="preserve"> vienen </w:t>
      </w:r>
      <w:r>
        <w:rPr>
          <w:rFonts w:ascii="Avenir Next" w:hAnsi="Avenir Next"/>
          <w:color w:val="auto"/>
          <w:sz w:val="24"/>
        </w:rPr>
        <w:t>más motivad</w:t>
      </w:r>
      <w:r w:rsidR="00287D6B">
        <w:rPr>
          <w:rFonts w:ascii="Avenir Next" w:hAnsi="Avenir Next"/>
          <w:color w:val="auto"/>
          <w:sz w:val="24"/>
        </w:rPr>
        <w:t>as</w:t>
      </w:r>
      <w:r>
        <w:rPr>
          <w:rFonts w:ascii="Avenir Next" w:hAnsi="Avenir Next"/>
          <w:color w:val="auto"/>
          <w:sz w:val="24"/>
        </w:rPr>
        <w:t xml:space="preserve"> por la reducción de la población activa que por </w:t>
      </w:r>
      <w:r w:rsidR="00727641">
        <w:rPr>
          <w:rFonts w:ascii="Avenir Next" w:hAnsi="Avenir Next"/>
          <w:color w:val="auto"/>
          <w:sz w:val="24"/>
        </w:rPr>
        <w:t xml:space="preserve">la </w:t>
      </w:r>
      <w:r>
        <w:rPr>
          <w:rFonts w:ascii="Avenir Next" w:hAnsi="Avenir Next"/>
          <w:color w:val="auto"/>
          <w:sz w:val="24"/>
        </w:rPr>
        <w:t xml:space="preserve">mejora de la ocupación. La salida del mercado de trabajo de un mayor número de personas en Andalucía que en España motivaría en parte este comportamiento diferencial. Finalmente, el relativo peor comportamiento del mercado podría </w:t>
      </w:r>
      <w:r w:rsidR="00287D6B">
        <w:rPr>
          <w:rFonts w:ascii="Avenir Next" w:hAnsi="Avenir Next"/>
          <w:color w:val="auto"/>
          <w:sz w:val="24"/>
        </w:rPr>
        <w:t>explicarse</w:t>
      </w:r>
      <w:r>
        <w:rPr>
          <w:rFonts w:ascii="Avenir Next" w:hAnsi="Avenir Next"/>
          <w:color w:val="auto"/>
          <w:sz w:val="24"/>
        </w:rPr>
        <w:t xml:space="preserve">, aunque no en su totalidad, </w:t>
      </w:r>
      <w:r w:rsidR="00287D6B">
        <w:rPr>
          <w:rFonts w:ascii="Avenir Next" w:hAnsi="Avenir Next"/>
          <w:color w:val="auto"/>
          <w:sz w:val="24"/>
        </w:rPr>
        <w:t xml:space="preserve">por el negativo comportamiento en el año de la </w:t>
      </w:r>
      <w:r>
        <w:rPr>
          <w:rFonts w:ascii="Avenir Next" w:hAnsi="Avenir Next"/>
          <w:color w:val="auto"/>
          <w:sz w:val="24"/>
        </w:rPr>
        <w:t>agricultura</w:t>
      </w:r>
      <w:r w:rsidR="004C24DA" w:rsidRPr="004C24DA">
        <w:rPr>
          <w:rFonts w:ascii="Avenir Next" w:hAnsi="Avenir Next"/>
          <w:color w:val="auto"/>
          <w:sz w:val="24"/>
        </w:rPr>
        <w:t>.</w:t>
      </w:r>
    </w:p>
    <w:p w14:paraId="28004180" w14:textId="77777777" w:rsidR="00D85661" w:rsidRPr="000C662E" w:rsidRDefault="00D85661" w:rsidP="004C24DA">
      <w:pPr>
        <w:pStyle w:val="BodyA"/>
        <w:spacing w:before="100" w:after="100"/>
        <w:jc w:val="both"/>
        <w:rPr>
          <w:rFonts w:ascii="Avenir Next" w:hAnsi="Avenir Next"/>
          <w:color w:val="FF0000"/>
          <w:sz w:val="24"/>
        </w:rPr>
      </w:pPr>
    </w:p>
    <w:p w14:paraId="2CDD9B9A" w14:textId="77777777" w:rsidR="00457859" w:rsidRPr="005E3106" w:rsidRDefault="00457859" w:rsidP="00E46BAE">
      <w:pPr>
        <w:pStyle w:val="BodyA"/>
        <w:spacing w:before="100" w:after="100"/>
        <w:jc w:val="both"/>
        <w:rPr>
          <w:rFonts w:ascii="Avenir Next Demi Bold" w:hAnsi="Avenir Next Demi Bold"/>
          <w:b/>
          <w:bCs/>
          <w:color w:val="022ED3"/>
          <w:sz w:val="28"/>
          <w:szCs w:val="28"/>
          <w:u w:color="022ED3"/>
        </w:rPr>
      </w:pPr>
      <w:r w:rsidRPr="005E3106">
        <w:rPr>
          <w:rFonts w:ascii="Avenir Next Demi Bold" w:hAnsi="Avenir Next Demi Bold"/>
          <w:b/>
          <w:bCs/>
          <w:color w:val="022ED3"/>
          <w:sz w:val="28"/>
          <w:szCs w:val="28"/>
          <w:u w:color="022ED3"/>
        </w:rPr>
        <w:t>Por el lado de la demanda</w:t>
      </w:r>
    </w:p>
    <w:p w14:paraId="4CA71D17" w14:textId="77777777" w:rsidR="004C24DA" w:rsidRPr="005E3106" w:rsidRDefault="004C24DA" w:rsidP="004C24DA">
      <w:pPr>
        <w:pStyle w:val="BodyA"/>
        <w:spacing w:before="100" w:after="100"/>
        <w:jc w:val="both"/>
        <w:rPr>
          <w:rFonts w:ascii="Avenir Next" w:hAnsi="Avenir Next"/>
          <w:color w:val="000000" w:themeColor="text1"/>
          <w:sz w:val="24"/>
        </w:rPr>
      </w:pPr>
      <w:r w:rsidRPr="005E3106">
        <w:rPr>
          <w:rFonts w:ascii="Avenir Next" w:hAnsi="Avenir Next"/>
          <w:color w:val="000000" w:themeColor="text1"/>
          <w:sz w:val="24"/>
        </w:rPr>
        <w:t xml:space="preserve">La mayor debilidad de la actividad económica, la caída de las exportaciones y de la renta en términos reales está profundamente relacionada con la evolución de algunos de los componentes de la demanda. </w:t>
      </w:r>
      <w:r w:rsidR="00471A7A" w:rsidRPr="005E3106">
        <w:rPr>
          <w:rFonts w:ascii="Avenir Next" w:hAnsi="Avenir Next"/>
          <w:color w:val="000000" w:themeColor="text1"/>
          <w:sz w:val="24"/>
        </w:rPr>
        <w:t>Desde el tercer trimestre, los indicadores asociados a la demanda, en particular a los del consumo, han mantenido una evolución débil que se ha traducido en una contracción de</w:t>
      </w:r>
      <w:r w:rsidR="00B131FA">
        <w:rPr>
          <w:rFonts w:ascii="Avenir Next" w:hAnsi="Avenir Next"/>
          <w:color w:val="000000" w:themeColor="text1"/>
          <w:sz w:val="24"/>
        </w:rPr>
        <w:t>l agregado correspondiente (consumo de los hogares)</w:t>
      </w:r>
      <w:r w:rsidRPr="005E3106">
        <w:rPr>
          <w:rFonts w:ascii="Avenir Next" w:hAnsi="Avenir Next"/>
          <w:color w:val="000000" w:themeColor="text1"/>
          <w:sz w:val="24"/>
        </w:rPr>
        <w:t xml:space="preserve">. </w:t>
      </w:r>
    </w:p>
    <w:p w14:paraId="4213D365" w14:textId="77777777" w:rsidR="004C24DA" w:rsidRPr="005E3106" w:rsidRDefault="004C24DA" w:rsidP="004C24DA">
      <w:pPr>
        <w:pStyle w:val="BodyA"/>
        <w:spacing w:before="100" w:after="100"/>
        <w:jc w:val="both"/>
        <w:rPr>
          <w:rFonts w:ascii="Avenir Next" w:hAnsi="Avenir Next"/>
          <w:color w:val="000000" w:themeColor="text1"/>
          <w:sz w:val="24"/>
        </w:rPr>
      </w:pPr>
      <w:r w:rsidRPr="005E3106">
        <w:rPr>
          <w:rFonts w:ascii="Avenir Next" w:hAnsi="Avenir Next"/>
          <w:color w:val="000000" w:themeColor="text1"/>
          <w:sz w:val="24"/>
        </w:rPr>
        <w:t xml:space="preserve">Así, el índice del comercio </w:t>
      </w:r>
      <w:r w:rsidR="00E11517">
        <w:rPr>
          <w:rFonts w:ascii="Avenir Next" w:hAnsi="Avenir Next"/>
          <w:color w:val="000000" w:themeColor="text1"/>
          <w:sz w:val="24"/>
        </w:rPr>
        <w:t>minorista</w:t>
      </w:r>
      <w:r w:rsidRPr="005E3106">
        <w:rPr>
          <w:rFonts w:ascii="Avenir Next" w:hAnsi="Avenir Next"/>
          <w:color w:val="000000" w:themeColor="text1"/>
          <w:sz w:val="24"/>
        </w:rPr>
        <w:t xml:space="preserve">, que durante el </w:t>
      </w:r>
      <w:r w:rsidR="00471A7A" w:rsidRPr="005E3106">
        <w:rPr>
          <w:rFonts w:ascii="Avenir Next" w:hAnsi="Avenir Next"/>
          <w:color w:val="000000" w:themeColor="text1"/>
          <w:sz w:val="24"/>
        </w:rPr>
        <w:t>tercer</w:t>
      </w:r>
      <w:r w:rsidRPr="005E3106">
        <w:rPr>
          <w:rFonts w:ascii="Avenir Next" w:hAnsi="Avenir Next"/>
          <w:color w:val="000000" w:themeColor="text1"/>
          <w:sz w:val="24"/>
        </w:rPr>
        <w:t xml:space="preserve"> trimestre </w:t>
      </w:r>
      <w:r w:rsidR="00BB51BD">
        <w:rPr>
          <w:rFonts w:ascii="Avenir Next" w:hAnsi="Avenir Next"/>
          <w:color w:val="000000" w:themeColor="text1"/>
          <w:sz w:val="24"/>
        </w:rPr>
        <w:t>cayó en términos intertrimestrales</w:t>
      </w:r>
      <w:r w:rsidR="00287D6B">
        <w:rPr>
          <w:rFonts w:ascii="Avenir Next" w:hAnsi="Avenir Next"/>
          <w:color w:val="000000" w:themeColor="text1"/>
          <w:sz w:val="24"/>
        </w:rPr>
        <w:t>,</w:t>
      </w:r>
      <w:r w:rsidR="00110A3C">
        <w:rPr>
          <w:rFonts w:ascii="Avenir Next" w:hAnsi="Avenir Next"/>
          <w:color w:val="000000" w:themeColor="text1"/>
          <w:sz w:val="24"/>
        </w:rPr>
        <w:t xml:space="preserve"> </w:t>
      </w:r>
      <w:r w:rsidR="00471A7A" w:rsidRPr="005E3106">
        <w:rPr>
          <w:rFonts w:ascii="Avenir Next" w:hAnsi="Avenir Next"/>
          <w:color w:val="000000" w:themeColor="text1"/>
          <w:sz w:val="24"/>
        </w:rPr>
        <w:t>ha mostrado un crecimiento débil durante el último trimestre del año, inferior a la media española</w:t>
      </w:r>
      <w:r w:rsidRPr="005E3106">
        <w:rPr>
          <w:rFonts w:ascii="Avenir Next" w:hAnsi="Avenir Next"/>
          <w:color w:val="000000" w:themeColor="text1"/>
          <w:sz w:val="24"/>
        </w:rPr>
        <w:t xml:space="preserve">. Esta caída es </w:t>
      </w:r>
      <w:r w:rsidR="00471A7A" w:rsidRPr="005E3106">
        <w:rPr>
          <w:rFonts w:ascii="Avenir Next" w:hAnsi="Avenir Next"/>
          <w:color w:val="000000" w:themeColor="text1"/>
          <w:sz w:val="24"/>
        </w:rPr>
        <w:t xml:space="preserve">especialmente intensa en </w:t>
      </w:r>
      <w:r w:rsidRPr="005E3106">
        <w:rPr>
          <w:rFonts w:ascii="Avenir Next" w:hAnsi="Avenir Next"/>
          <w:color w:val="000000" w:themeColor="text1"/>
          <w:sz w:val="24"/>
        </w:rPr>
        <w:t>alimentación</w:t>
      </w:r>
      <w:r w:rsidR="00110A3C">
        <w:rPr>
          <w:rFonts w:ascii="Avenir Next" w:hAnsi="Avenir Next"/>
          <w:color w:val="000000" w:themeColor="text1"/>
          <w:sz w:val="24"/>
        </w:rPr>
        <w:t xml:space="preserve"> </w:t>
      </w:r>
      <w:r w:rsidR="00727641">
        <w:rPr>
          <w:rFonts w:ascii="Avenir Next" w:hAnsi="Avenir Next"/>
          <w:color w:val="000000" w:themeColor="text1"/>
          <w:sz w:val="24"/>
        </w:rPr>
        <w:t>(</w:t>
      </w:r>
      <w:r w:rsidR="002F2E61">
        <w:rPr>
          <w:rFonts w:ascii="Avenir Next" w:hAnsi="Avenir Next"/>
          <w:color w:val="000000" w:themeColor="text1"/>
          <w:sz w:val="24"/>
        </w:rPr>
        <w:t>más del</w:t>
      </w:r>
      <w:r w:rsidR="00471A7A" w:rsidRPr="005E3106">
        <w:rPr>
          <w:rFonts w:ascii="Avenir Next" w:hAnsi="Avenir Next"/>
          <w:color w:val="000000" w:themeColor="text1"/>
          <w:sz w:val="24"/>
        </w:rPr>
        <w:t xml:space="preserve"> -</w:t>
      </w:r>
      <w:r w:rsidR="005E3106" w:rsidRPr="005E3106">
        <w:rPr>
          <w:rFonts w:ascii="Avenir Next" w:hAnsi="Avenir Next"/>
          <w:color w:val="000000" w:themeColor="text1"/>
          <w:sz w:val="24"/>
        </w:rPr>
        <w:t>4</w:t>
      </w:r>
      <w:r w:rsidR="00471A7A" w:rsidRPr="005E3106">
        <w:rPr>
          <w:rFonts w:ascii="Avenir Next" w:hAnsi="Avenir Next"/>
          <w:color w:val="000000" w:themeColor="text1"/>
          <w:sz w:val="24"/>
        </w:rPr>
        <w:t xml:space="preserve"> %</w:t>
      </w:r>
      <w:r w:rsidR="00727641">
        <w:rPr>
          <w:rFonts w:ascii="Avenir Next" w:hAnsi="Avenir Next"/>
          <w:color w:val="000000" w:themeColor="text1"/>
          <w:sz w:val="24"/>
        </w:rPr>
        <w:t>)</w:t>
      </w:r>
      <w:r w:rsidR="00471A7A" w:rsidRPr="005E3106">
        <w:rPr>
          <w:rFonts w:ascii="Avenir Next" w:hAnsi="Avenir Next"/>
          <w:color w:val="000000" w:themeColor="text1"/>
          <w:sz w:val="24"/>
        </w:rPr>
        <w:t xml:space="preserve">, y solo compensada por </w:t>
      </w:r>
      <w:r w:rsidR="005E3106" w:rsidRPr="005E3106">
        <w:rPr>
          <w:rFonts w:ascii="Avenir Next" w:hAnsi="Avenir Next"/>
          <w:color w:val="000000" w:themeColor="text1"/>
          <w:sz w:val="24"/>
        </w:rPr>
        <w:t>las ventas de no alimentación, posiblemente gracias a una buena campaña de navidad</w:t>
      </w:r>
      <w:r w:rsidRPr="005E3106">
        <w:rPr>
          <w:rFonts w:ascii="Avenir Next" w:hAnsi="Avenir Next"/>
          <w:color w:val="000000" w:themeColor="text1"/>
          <w:sz w:val="24"/>
        </w:rPr>
        <w:t xml:space="preserve">. </w:t>
      </w:r>
      <w:r w:rsidR="00A61FD5">
        <w:rPr>
          <w:rFonts w:ascii="Avenir Next" w:hAnsi="Avenir Next"/>
          <w:color w:val="000000" w:themeColor="text1"/>
          <w:sz w:val="24"/>
        </w:rPr>
        <w:t>E</w:t>
      </w:r>
      <w:r w:rsidRPr="005E3106">
        <w:rPr>
          <w:rFonts w:ascii="Avenir Next" w:hAnsi="Avenir Next"/>
          <w:color w:val="000000" w:themeColor="text1"/>
          <w:sz w:val="24"/>
        </w:rPr>
        <w:t>n términos deflactados y corregido de calendario</w:t>
      </w:r>
      <w:r w:rsidR="00A61FD5">
        <w:rPr>
          <w:rFonts w:ascii="Avenir Next" w:hAnsi="Avenir Next"/>
          <w:color w:val="000000" w:themeColor="text1"/>
          <w:sz w:val="24"/>
        </w:rPr>
        <w:t xml:space="preserve"> y</w:t>
      </w:r>
      <w:r w:rsidRPr="005E3106">
        <w:rPr>
          <w:rFonts w:ascii="Avenir Next" w:hAnsi="Avenir Next"/>
          <w:color w:val="000000" w:themeColor="text1"/>
          <w:sz w:val="24"/>
        </w:rPr>
        <w:t xml:space="preserve"> en tasas interanuales</w:t>
      </w:r>
      <w:r w:rsidR="00727641">
        <w:rPr>
          <w:rFonts w:ascii="Avenir Next" w:hAnsi="Avenir Next"/>
          <w:color w:val="000000" w:themeColor="text1"/>
          <w:sz w:val="24"/>
        </w:rPr>
        <w:t>,</w:t>
      </w:r>
      <w:r w:rsidRPr="005E3106">
        <w:rPr>
          <w:rFonts w:ascii="Avenir Next" w:hAnsi="Avenir Next"/>
          <w:color w:val="000000" w:themeColor="text1"/>
          <w:sz w:val="24"/>
        </w:rPr>
        <w:t xml:space="preserve"> el índice de comercio </w:t>
      </w:r>
      <w:r w:rsidR="004107AA">
        <w:rPr>
          <w:rFonts w:ascii="Avenir Next" w:hAnsi="Avenir Next"/>
          <w:color w:val="000000" w:themeColor="text1"/>
          <w:sz w:val="24"/>
        </w:rPr>
        <w:t>minorista aumentó</w:t>
      </w:r>
      <w:r w:rsidR="00110A3C">
        <w:rPr>
          <w:rFonts w:ascii="Avenir Next" w:hAnsi="Avenir Next"/>
          <w:color w:val="000000" w:themeColor="text1"/>
          <w:sz w:val="24"/>
        </w:rPr>
        <w:t xml:space="preserve"> </w:t>
      </w:r>
      <w:r w:rsidRPr="005E3106">
        <w:rPr>
          <w:rFonts w:ascii="Avenir Next" w:hAnsi="Avenir Next"/>
          <w:color w:val="000000" w:themeColor="text1"/>
          <w:sz w:val="24"/>
        </w:rPr>
        <w:t xml:space="preserve">un </w:t>
      </w:r>
      <w:r w:rsidR="005E3106" w:rsidRPr="005E3106">
        <w:rPr>
          <w:rFonts w:ascii="Avenir Next" w:hAnsi="Avenir Next"/>
          <w:color w:val="000000" w:themeColor="text1"/>
          <w:sz w:val="24"/>
        </w:rPr>
        <w:t>0,1</w:t>
      </w:r>
      <w:r w:rsidRPr="005E3106">
        <w:rPr>
          <w:rFonts w:ascii="Avenir Next" w:hAnsi="Avenir Next"/>
          <w:color w:val="000000" w:themeColor="text1"/>
          <w:sz w:val="24"/>
        </w:rPr>
        <w:t xml:space="preserve"> %,</w:t>
      </w:r>
      <w:r w:rsidR="00110A3C">
        <w:rPr>
          <w:rFonts w:ascii="Avenir Next" w:hAnsi="Avenir Next"/>
          <w:color w:val="000000" w:themeColor="text1"/>
          <w:sz w:val="24"/>
        </w:rPr>
        <w:t xml:space="preserve"> </w:t>
      </w:r>
      <w:r w:rsidR="005E3106" w:rsidRPr="005E3106">
        <w:rPr>
          <w:rFonts w:ascii="Avenir Next" w:hAnsi="Avenir Next"/>
          <w:color w:val="000000" w:themeColor="text1"/>
          <w:sz w:val="24"/>
        </w:rPr>
        <w:t xml:space="preserve">pero </w:t>
      </w:r>
      <w:r w:rsidR="007C46E7" w:rsidRPr="005E3106">
        <w:rPr>
          <w:rFonts w:ascii="Avenir Next" w:hAnsi="Avenir Next"/>
          <w:color w:val="000000" w:themeColor="text1"/>
          <w:sz w:val="24"/>
        </w:rPr>
        <w:t>cay</w:t>
      </w:r>
      <w:r w:rsidR="007C46E7">
        <w:rPr>
          <w:rFonts w:ascii="Avenir Next" w:hAnsi="Avenir Next"/>
          <w:color w:val="000000" w:themeColor="text1"/>
          <w:sz w:val="24"/>
        </w:rPr>
        <w:t>ó</w:t>
      </w:r>
      <w:r w:rsidR="00110A3C">
        <w:rPr>
          <w:rFonts w:ascii="Avenir Next" w:hAnsi="Avenir Next"/>
          <w:color w:val="000000" w:themeColor="text1"/>
          <w:sz w:val="24"/>
        </w:rPr>
        <w:t xml:space="preserve"> </w:t>
      </w:r>
      <w:r w:rsidR="005E3106" w:rsidRPr="005E3106">
        <w:rPr>
          <w:rFonts w:ascii="Avenir Next" w:hAnsi="Avenir Next"/>
          <w:color w:val="000000" w:themeColor="text1"/>
          <w:sz w:val="24"/>
        </w:rPr>
        <w:t>un</w:t>
      </w:r>
      <w:r w:rsidRPr="005E3106">
        <w:rPr>
          <w:rFonts w:ascii="Avenir Next" w:hAnsi="Avenir Next"/>
          <w:color w:val="000000" w:themeColor="text1"/>
          <w:sz w:val="24"/>
        </w:rPr>
        <w:t xml:space="preserve"> -4,</w:t>
      </w:r>
      <w:r w:rsidR="005E3106" w:rsidRPr="005E3106">
        <w:rPr>
          <w:rFonts w:ascii="Avenir Next" w:hAnsi="Avenir Next"/>
          <w:color w:val="000000" w:themeColor="text1"/>
          <w:sz w:val="24"/>
        </w:rPr>
        <w:t>5</w:t>
      </w:r>
      <w:r w:rsidRPr="005E3106">
        <w:rPr>
          <w:rFonts w:ascii="Avenir Next" w:hAnsi="Avenir Next"/>
          <w:color w:val="000000" w:themeColor="text1"/>
          <w:sz w:val="24"/>
        </w:rPr>
        <w:t xml:space="preserve"> % </w:t>
      </w:r>
      <w:r w:rsidR="005E3106" w:rsidRPr="005E3106">
        <w:rPr>
          <w:rFonts w:ascii="Avenir Next" w:hAnsi="Avenir Next"/>
          <w:color w:val="000000" w:themeColor="text1"/>
          <w:sz w:val="24"/>
        </w:rPr>
        <w:t xml:space="preserve">en alimentación y </w:t>
      </w:r>
      <w:r w:rsidR="00C33256">
        <w:rPr>
          <w:rFonts w:ascii="Avenir Next" w:hAnsi="Avenir Next"/>
          <w:color w:val="000000" w:themeColor="text1"/>
          <w:sz w:val="24"/>
        </w:rPr>
        <w:t>que fue</w:t>
      </w:r>
      <w:r w:rsidR="00110A3C">
        <w:rPr>
          <w:rFonts w:ascii="Avenir Next" w:hAnsi="Avenir Next"/>
          <w:color w:val="000000" w:themeColor="text1"/>
          <w:sz w:val="24"/>
        </w:rPr>
        <w:t xml:space="preserve"> </w:t>
      </w:r>
      <w:r w:rsidR="005E3106" w:rsidRPr="005E3106">
        <w:rPr>
          <w:rFonts w:ascii="Avenir Next" w:hAnsi="Avenir Next"/>
          <w:color w:val="000000" w:themeColor="text1"/>
          <w:sz w:val="24"/>
        </w:rPr>
        <w:t xml:space="preserve">compensado parcialmente por </w:t>
      </w:r>
      <w:r w:rsidR="00C33256">
        <w:rPr>
          <w:rFonts w:ascii="Avenir Next" w:hAnsi="Avenir Next"/>
          <w:color w:val="000000" w:themeColor="text1"/>
          <w:sz w:val="24"/>
        </w:rPr>
        <w:t xml:space="preserve">las </w:t>
      </w:r>
      <w:r w:rsidR="005E3106" w:rsidRPr="005E3106">
        <w:rPr>
          <w:rFonts w:ascii="Avenir Next" w:hAnsi="Avenir Next"/>
          <w:color w:val="000000" w:themeColor="text1"/>
          <w:sz w:val="24"/>
        </w:rPr>
        <w:t>ventas de no alimentación, con un crecimiento del 3,9 %</w:t>
      </w:r>
      <w:r w:rsidR="00A61FD5">
        <w:rPr>
          <w:rFonts w:ascii="Avenir Next" w:hAnsi="Avenir Next"/>
          <w:color w:val="000000" w:themeColor="text1"/>
          <w:sz w:val="24"/>
        </w:rPr>
        <w:t xml:space="preserve">, de donde se deriva que </w:t>
      </w:r>
      <w:r w:rsidR="005E3106" w:rsidRPr="005E3106">
        <w:rPr>
          <w:rFonts w:ascii="Avenir Next" w:hAnsi="Avenir Next"/>
          <w:color w:val="000000" w:themeColor="text1"/>
          <w:sz w:val="24"/>
        </w:rPr>
        <w:t xml:space="preserve">existe una clara tendencia a ajustar </w:t>
      </w:r>
      <w:r w:rsidR="00A61FD5">
        <w:rPr>
          <w:rFonts w:ascii="Avenir Next" w:hAnsi="Avenir Next"/>
          <w:color w:val="000000" w:themeColor="text1"/>
          <w:sz w:val="24"/>
        </w:rPr>
        <w:t xml:space="preserve">el </w:t>
      </w:r>
      <w:r w:rsidR="005E3106" w:rsidRPr="005E3106">
        <w:rPr>
          <w:rFonts w:ascii="Avenir Next" w:hAnsi="Avenir Next"/>
          <w:color w:val="000000" w:themeColor="text1"/>
          <w:sz w:val="24"/>
        </w:rPr>
        <w:t xml:space="preserve">consumo </w:t>
      </w:r>
      <w:r w:rsidR="00A61FD5">
        <w:rPr>
          <w:rFonts w:ascii="Avenir Next" w:hAnsi="Avenir Next"/>
          <w:color w:val="000000" w:themeColor="text1"/>
          <w:sz w:val="24"/>
        </w:rPr>
        <w:t xml:space="preserve">de los </w:t>
      </w:r>
      <w:r w:rsidR="005E3106" w:rsidRPr="005E3106">
        <w:rPr>
          <w:rFonts w:ascii="Avenir Next" w:hAnsi="Avenir Next"/>
          <w:color w:val="000000" w:themeColor="text1"/>
          <w:sz w:val="24"/>
        </w:rPr>
        <w:t>productos cuyos precios han sufrido un mayor incremento en los últimos meses</w:t>
      </w:r>
      <w:r w:rsidRPr="005E3106">
        <w:rPr>
          <w:rFonts w:ascii="Avenir Next" w:hAnsi="Avenir Next"/>
          <w:color w:val="000000" w:themeColor="text1"/>
          <w:sz w:val="24"/>
        </w:rPr>
        <w:t xml:space="preserve">. De igual modo, otros indicadores como son el índice de ventas de grandes superficies y la matriculación de vehículos </w:t>
      </w:r>
      <w:r w:rsidR="005E3106" w:rsidRPr="005E3106">
        <w:rPr>
          <w:rFonts w:ascii="Avenir Next" w:hAnsi="Avenir Next"/>
          <w:color w:val="000000" w:themeColor="text1"/>
          <w:sz w:val="24"/>
        </w:rPr>
        <w:t>repiten una contracción ya observada en los meses anteriores</w:t>
      </w:r>
      <w:r w:rsidRPr="005E3106">
        <w:rPr>
          <w:rFonts w:ascii="Avenir Next" w:hAnsi="Avenir Next"/>
          <w:color w:val="000000" w:themeColor="text1"/>
          <w:sz w:val="24"/>
        </w:rPr>
        <w:t>.</w:t>
      </w:r>
    </w:p>
    <w:p w14:paraId="0DA1B3F1" w14:textId="77777777" w:rsidR="004C24DA" w:rsidRPr="005E3106" w:rsidRDefault="005E3106" w:rsidP="004C24DA">
      <w:pPr>
        <w:pStyle w:val="BodyA"/>
        <w:spacing w:before="100" w:after="100"/>
        <w:jc w:val="both"/>
        <w:rPr>
          <w:rFonts w:ascii="Avenir Next" w:hAnsi="Avenir Next"/>
          <w:color w:val="000000" w:themeColor="text1"/>
          <w:sz w:val="24"/>
        </w:rPr>
      </w:pPr>
      <w:r w:rsidRPr="005E3106">
        <w:rPr>
          <w:rFonts w:ascii="Avenir Next" w:hAnsi="Avenir Next"/>
          <w:color w:val="000000" w:themeColor="text1"/>
          <w:sz w:val="24"/>
        </w:rPr>
        <w:t>Aunque la aportación del consumo de los no residentes ha seguido siendo positiv</w:t>
      </w:r>
      <w:r w:rsidR="00E07029">
        <w:rPr>
          <w:rFonts w:ascii="Avenir Next" w:hAnsi="Avenir Next"/>
          <w:color w:val="000000" w:themeColor="text1"/>
          <w:sz w:val="24"/>
        </w:rPr>
        <w:t>a</w:t>
      </w:r>
      <w:r w:rsidRPr="005E3106">
        <w:rPr>
          <w:rFonts w:ascii="Avenir Next" w:hAnsi="Avenir Next"/>
          <w:color w:val="000000" w:themeColor="text1"/>
          <w:sz w:val="24"/>
        </w:rPr>
        <w:t xml:space="preserve"> en términos interanuales, </w:t>
      </w:r>
      <w:r w:rsidR="00E07029">
        <w:rPr>
          <w:rFonts w:ascii="Avenir Next" w:hAnsi="Avenir Next"/>
          <w:color w:val="000000" w:themeColor="text1"/>
          <w:sz w:val="24"/>
        </w:rPr>
        <w:t xml:space="preserve">va </w:t>
      </w:r>
      <w:r w:rsidR="000440F8">
        <w:rPr>
          <w:rFonts w:ascii="Avenir Next" w:hAnsi="Avenir Next"/>
          <w:color w:val="000000" w:themeColor="text1"/>
          <w:sz w:val="24"/>
        </w:rPr>
        <w:t>perdiendo la capacidad de</w:t>
      </w:r>
      <w:r w:rsidRPr="005E3106">
        <w:rPr>
          <w:rFonts w:ascii="Avenir Next" w:hAnsi="Avenir Next"/>
          <w:color w:val="000000" w:themeColor="text1"/>
          <w:sz w:val="24"/>
        </w:rPr>
        <w:t xml:space="preserve"> compensar </w:t>
      </w:r>
      <w:r w:rsidR="000440F8">
        <w:rPr>
          <w:rFonts w:ascii="Avenir Next" w:hAnsi="Avenir Next"/>
          <w:color w:val="000000" w:themeColor="text1"/>
          <w:sz w:val="24"/>
        </w:rPr>
        <w:t>la evolución del</w:t>
      </w:r>
      <w:r w:rsidRPr="005E3106">
        <w:rPr>
          <w:rFonts w:ascii="Avenir Next" w:hAnsi="Avenir Next"/>
          <w:color w:val="000000" w:themeColor="text1"/>
          <w:sz w:val="24"/>
        </w:rPr>
        <w:t xml:space="preserve"> consumo de las familias andaluzas.</w:t>
      </w:r>
      <w:r w:rsidR="00110A3C">
        <w:rPr>
          <w:rFonts w:ascii="Avenir Next" w:hAnsi="Avenir Next"/>
          <w:color w:val="000000" w:themeColor="text1"/>
          <w:sz w:val="24"/>
        </w:rPr>
        <w:t xml:space="preserve"> </w:t>
      </w:r>
      <w:r w:rsidRPr="005E3106">
        <w:rPr>
          <w:rFonts w:ascii="Avenir Next" w:hAnsi="Avenir Next"/>
          <w:color w:val="000000" w:themeColor="text1"/>
          <w:sz w:val="24"/>
        </w:rPr>
        <w:t xml:space="preserve">No obstante, </w:t>
      </w:r>
      <w:r w:rsidR="004C24DA" w:rsidRPr="005E3106">
        <w:rPr>
          <w:rFonts w:ascii="Avenir Next" w:hAnsi="Avenir Next"/>
          <w:color w:val="000000" w:themeColor="text1"/>
          <w:sz w:val="24"/>
        </w:rPr>
        <w:t xml:space="preserve">los indicadores del turismo </w:t>
      </w:r>
      <w:r w:rsidRPr="005E3106">
        <w:rPr>
          <w:rFonts w:ascii="Avenir Next" w:hAnsi="Avenir Next"/>
          <w:color w:val="000000" w:themeColor="text1"/>
          <w:sz w:val="24"/>
        </w:rPr>
        <w:t>mantienen su recuperación desde el inicio de la pandemia</w:t>
      </w:r>
      <w:r w:rsidR="004C24DA" w:rsidRPr="005E3106">
        <w:rPr>
          <w:rFonts w:ascii="Avenir Next" w:hAnsi="Avenir Next"/>
          <w:color w:val="000000" w:themeColor="text1"/>
          <w:sz w:val="24"/>
        </w:rPr>
        <w:t xml:space="preserve"> con aumentos significativos en pernoctaciones y gasto medio</w:t>
      </w:r>
      <w:r w:rsidRPr="005E3106">
        <w:rPr>
          <w:rFonts w:ascii="Avenir Next" w:hAnsi="Avenir Next"/>
          <w:color w:val="000000" w:themeColor="text1"/>
          <w:sz w:val="24"/>
        </w:rPr>
        <w:t>, aunque con una reducción en las estancias medias</w:t>
      </w:r>
      <w:r w:rsidR="00A61FD5">
        <w:rPr>
          <w:rFonts w:ascii="Avenir Next" w:hAnsi="Avenir Next"/>
          <w:color w:val="000000" w:themeColor="text1"/>
          <w:sz w:val="24"/>
        </w:rPr>
        <w:t>, aunque</w:t>
      </w:r>
      <w:r w:rsidR="009B57A0">
        <w:rPr>
          <w:rFonts w:ascii="Avenir Next" w:hAnsi="Avenir Next"/>
          <w:color w:val="000000" w:themeColor="text1"/>
          <w:sz w:val="24"/>
        </w:rPr>
        <w:t xml:space="preserve"> crecen</w:t>
      </w:r>
      <w:r w:rsidR="00A61FD5">
        <w:rPr>
          <w:rFonts w:ascii="Avenir Next" w:hAnsi="Avenir Next"/>
          <w:color w:val="000000" w:themeColor="text1"/>
          <w:sz w:val="24"/>
        </w:rPr>
        <w:t xml:space="preserve"> en menor medida que los indicadores nacionales, lo que se explica </w:t>
      </w:r>
      <w:r w:rsidR="004C24DA" w:rsidRPr="005E3106">
        <w:rPr>
          <w:rFonts w:ascii="Avenir Next" w:hAnsi="Avenir Next"/>
          <w:color w:val="000000" w:themeColor="text1"/>
          <w:sz w:val="24"/>
        </w:rPr>
        <w:t>por el</w:t>
      </w:r>
      <w:r w:rsidR="00110A3C">
        <w:rPr>
          <w:rFonts w:ascii="Avenir Next" w:hAnsi="Avenir Next"/>
          <w:color w:val="000000" w:themeColor="text1"/>
          <w:sz w:val="24"/>
        </w:rPr>
        <w:t xml:space="preserve"> </w:t>
      </w:r>
      <w:r w:rsidR="00A61FD5">
        <w:rPr>
          <w:rFonts w:ascii="Avenir Next" w:hAnsi="Avenir Next"/>
          <w:color w:val="000000" w:themeColor="text1"/>
          <w:sz w:val="24"/>
        </w:rPr>
        <w:t xml:space="preserve">mayor </w:t>
      </w:r>
      <w:r w:rsidRPr="005E3106">
        <w:rPr>
          <w:rFonts w:ascii="Avenir Next" w:hAnsi="Avenir Next"/>
          <w:color w:val="000000" w:themeColor="text1"/>
          <w:sz w:val="24"/>
        </w:rPr>
        <w:t xml:space="preserve">peso </w:t>
      </w:r>
      <w:r w:rsidR="00A61FD5">
        <w:rPr>
          <w:rFonts w:ascii="Avenir Next" w:hAnsi="Avenir Next"/>
          <w:color w:val="000000" w:themeColor="text1"/>
          <w:sz w:val="24"/>
        </w:rPr>
        <w:t xml:space="preserve">del turismo en </w:t>
      </w:r>
      <w:r w:rsidRPr="005E3106">
        <w:rPr>
          <w:rFonts w:ascii="Avenir Next" w:hAnsi="Avenir Next"/>
          <w:color w:val="000000" w:themeColor="text1"/>
          <w:sz w:val="24"/>
        </w:rPr>
        <w:t>algunas</w:t>
      </w:r>
      <w:r w:rsidR="004C24DA" w:rsidRPr="005E3106">
        <w:rPr>
          <w:rFonts w:ascii="Avenir Next" w:hAnsi="Avenir Next"/>
          <w:color w:val="000000" w:themeColor="text1"/>
          <w:sz w:val="24"/>
        </w:rPr>
        <w:t xml:space="preserve"> regiones </w:t>
      </w:r>
      <w:r w:rsidR="00A61FD5">
        <w:rPr>
          <w:rFonts w:ascii="Avenir Next" w:hAnsi="Avenir Next"/>
          <w:color w:val="000000" w:themeColor="text1"/>
          <w:sz w:val="24"/>
        </w:rPr>
        <w:t>españolas, como las insulares</w:t>
      </w:r>
      <w:r w:rsidR="004C24DA" w:rsidRPr="005E3106">
        <w:rPr>
          <w:rFonts w:ascii="Avenir Next" w:hAnsi="Avenir Next"/>
          <w:color w:val="000000" w:themeColor="text1"/>
          <w:sz w:val="24"/>
        </w:rPr>
        <w:t>.</w:t>
      </w:r>
    </w:p>
    <w:p w14:paraId="0F80EDC2" w14:textId="77777777" w:rsidR="004C24DA" w:rsidRPr="00B316C0" w:rsidRDefault="004C24DA" w:rsidP="004C24DA">
      <w:pPr>
        <w:pStyle w:val="BodyA"/>
        <w:spacing w:before="100" w:after="100"/>
        <w:jc w:val="both"/>
        <w:rPr>
          <w:rFonts w:ascii="Avenir Next" w:hAnsi="Avenir Next"/>
          <w:color w:val="000000" w:themeColor="text1"/>
          <w:sz w:val="24"/>
        </w:rPr>
      </w:pPr>
      <w:r w:rsidRPr="00B316C0">
        <w:rPr>
          <w:rFonts w:ascii="Avenir Next" w:hAnsi="Avenir Next"/>
          <w:color w:val="000000" w:themeColor="text1"/>
          <w:sz w:val="24"/>
        </w:rPr>
        <w:t xml:space="preserve">En cuanto a la inversión, </w:t>
      </w:r>
      <w:r w:rsidR="0013430B" w:rsidRPr="00B316C0">
        <w:rPr>
          <w:rFonts w:ascii="Avenir Next" w:hAnsi="Avenir Next"/>
          <w:color w:val="000000" w:themeColor="text1"/>
          <w:sz w:val="24"/>
        </w:rPr>
        <w:t xml:space="preserve">existe una clara diferencia entre la </w:t>
      </w:r>
      <w:r w:rsidR="00003C7A">
        <w:rPr>
          <w:rFonts w:ascii="Avenir Next" w:hAnsi="Avenir Next"/>
          <w:color w:val="000000" w:themeColor="text1"/>
          <w:sz w:val="24"/>
        </w:rPr>
        <w:t>inmobiliaria</w:t>
      </w:r>
      <w:r w:rsidR="0013430B" w:rsidRPr="00B316C0">
        <w:rPr>
          <w:rFonts w:ascii="Avenir Next" w:hAnsi="Avenir Next"/>
          <w:color w:val="000000" w:themeColor="text1"/>
          <w:sz w:val="24"/>
        </w:rPr>
        <w:t xml:space="preserve">, con una evolución </w:t>
      </w:r>
      <w:r w:rsidR="009B57A0">
        <w:rPr>
          <w:rFonts w:ascii="Avenir Next" w:hAnsi="Avenir Next"/>
          <w:color w:val="000000" w:themeColor="text1"/>
          <w:sz w:val="24"/>
        </w:rPr>
        <w:t xml:space="preserve">negativa </w:t>
      </w:r>
      <w:r w:rsidR="0013430B" w:rsidRPr="00B316C0">
        <w:rPr>
          <w:rFonts w:ascii="Avenir Next" w:hAnsi="Avenir Next"/>
          <w:color w:val="000000" w:themeColor="text1"/>
          <w:sz w:val="24"/>
        </w:rPr>
        <w:t xml:space="preserve">que demuestra el posible efecto del aumento de los tipos sobre el sector, y la inversión pública y en equipos, donde, sobre todo la primera, parecen </w:t>
      </w:r>
      <w:r w:rsidR="00003C7A">
        <w:rPr>
          <w:rFonts w:ascii="Avenir Next" w:hAnsi="Avenir Next"/>
          <w:color w:val="000000" w:themeColor="text1"/>
          <w:sz w:val="24"/>
        </w:rPr>
        <w:t xml:space="preserve">aumentar </w:t>
      </w:r>
      <w:r w:rsidR="0013430B" w:rsidRPr="00B316C0">
        <w:rPr>
          <w:rFonts w:ascii="Avenir Next" w:hAnsi="Avenir Next"/>
          <w:color w:val="000000" w:themeColor="text1"/>
          <w:sz w:val="24"/>
        </w:rPr>
        <w:t>el ritmo con claridad.</w:t>
      </w:r>
    </w:p>
    <w:p w14:paraId="602DF0B5" w14:textId="77777777" w:rsidR="004C24DA" w:rsidRPr="001900C5" w:rsidRDefault="0013430B" w:rsidP="004C24DA">
      <w:pPr>
        <w:pStyle w:val="BodyA"/>
        <w:spacing w:before="100" w:after="100"/>
        <w:jc w:val="both"/>
        <w:rPr>
          <w:rFonts w:ascii="Avenir Next" w:hAnsi="Avenir Next"/>
          <w:color w:val="000000" w:themeColor="text1"/>
          <w:sz w:val="24"/>
        </w:rPr>
      </w:pPr>
      <w:r w:rsidRPr="00B316C0">
        <w:rPr>
          <w:rFonts w:ascii="Avenir Next" w:hAnsi="Avenir Next"/>
          <w:color w:val="000000" w:themeColor="text1"/>
          <w:sz w:val="24"/>
        </w:rPr>
        <w:t>Por último, el sector exterior muestra un comportamiento negativo en clara sintonía con lo ya experimentado en el trimestre anterior</w:t>
      </w:r>
      <w:r w:rsidR="004C24DA" w:rsidRPr="00B316C0">
        <w:rPr>
          <w:rFonts w:ascii="Avenir Next" w:hAnsi="Avenir Next"/>
          <w:color w:val="000000" w:themeColor="text1"/>
          <w:sz w:val="24"/>
        </w:rPr>
        <w:t xml:space="preserve">. Por un lado, las importaciones, en términos nominales, aumentaron a un ritmo del </w:t>
      </w:r>
      <w:r w:rsidRPr="00B316C0">
        <w:rPr>
          <w:rFonts w:ascii="Avenir Next" w:hAnsi="Avenir Next"/>
          <w:color w:val="000000" w:themeColor="text1"/>
          <w:sz w:val="24"/>
        </w:rPr>
        <w:t>1</w:t>
      </w:r>
      <w:r w:rsidR="004C24DA" w:rsidRPr="00B316C0">
        <w:rPr>
          <w:rFonts w:ascii="Avenir Next" w:hAnsi="Avenir Next"/>
          <w:color w:val="000000" w:themeColor="text1"/>
          <w:sz w:val="24"/>
        </w:rPr>
        <w:t>6,</w:t>
      </w:r>
      <w:r w:rsidRPr="00B316C0">
        <w:rPr>
          <w:rFonts w:ascii="Avenir Next" w:hAnsi="Avenir Next"/>
          <w:color w:val="000000" w:themeColor="text1"/>
          <w:sz w:val="24"/>
        </w:rPr>
        <w:t>9</w:t>
      </w:r>
      <w:r w:rsidR="004C24DA" w:rsidRPr="00B316C0">
        <w:rPr>
          <w:rFonts w:ascii="Avenir Next" w:hAnsi="Avenir Next"/>
          <w:color w:val="000000" w:themeColor="text1"/>
          <w:sz w:val="24"/>
        </w:rPr>
        <w:t xml:space="preserve"> % durante los meses </w:t>
      </w:r>
      <w:r w:rsidR="004C24DA" w:rsidRPr="001900C5">
        <w:rPr>
          <w:rFonts w:ascii="Avenir Next" w:hAnsi="Avenir Next"/>
          <w:color w:val="000000" w:themeColor="text1"/>
          <w:sz w:val="24"/>
        </w:rPr>
        <w:t xml:space="preserve">de </w:t>
      </w:r>
      <w:r w:rsidR="001900C5" w:rsidRPr="001900C5">
        <w:rPr>
          <w:rFonts w:ascii="Avenir Next" w:hAnsi="Avenir Next"/>
          <w:color w:val="000000" w:themeColor="text1"/>
          <w:sz w:val="24"/>
        </w:rPr>
        <w:t>octubre y noviembre</w:t>
      </w:r>
      <w:r w:rsidR="004C24DA" w:rsidRPr="001900C5">
        <w:rPr>
          <w:rFonts w:ascii="Avenir Next" w:hAnsi="Avenir Next"/>
          <w:color w:val="000000" w:themeColor="text1"/>
          <w:sz w:val="24"/>
        </w:rPr>
        <w:t xml:space="preserve"> comparados con la media del trimestre anterior. En términos reales lo hicieron en un </w:t>
      </w:r>
      <w:r w:rsidRPr="001900C5">
        <w:rPr>
          <w:rFonts w:ascii="Avenir Next" w:hAnsi="Avenir Next"/>
          <w:color w:val="000000" w:themeColor="text1"/>
          <w:sz w:val="24"/>
        </w:rPr>
        <w:t>1</w:t>
      </w:r>
      <w:r w:rsidR="00B316C0" w:rsidRPr="001900C5">
        <w:rPr>
          <w:rFonts w:ascii="Avenir Next" w:hAnsi="Avenir Next"/>
          <w:color w:val="000000" w:themeColor="text1"/>
          <w:sz w:val="24"/>
        </w:rPr>
        <w:t>9</w:t>
      </w:r>
      <w:r w:rsidR="004C24DA" w:rsidRPr="001900C5">
        <w:rPr>
          <w:rFonts w:ascii="Avenir Next" w:hAnsi="Avenir Next"/>
          <w:color w:val="000000" w:themeColor="text1"/>
          <w:sz w:val="24"/>
        </w:rPr>
        <w:t xml:space="preserve"> %. Mientras, las exportaciones cayeron </w:t>
      </w:r>
      <w:r w:rsidRPr="001900C5">
        <w:rPr>
          <w:rFonts w:ascii="Avenir Next" w:hAnsi="Avenir Next"/>
          <w:color w:val="000000" w:themeColor="text1"/>
          <w:sz w:val="24"/>
        </w:rPr>
        <w:t>un trimestre más, en esta ocasión en un 4,9</w:t>
      </w:r>
      <w:r w:rsidR="004C24DA" w:rsidRPr="001900C5">
        <w:rPr>
          <w:rFonts w:ascii="Avenir Next" w:hAnsi="Avenir Next"/>
          <w:color w:val="000000" w:themeColor="text1"/>
          <w:sz w:val="24"/>
        </w:rPr>
        <w:t xml:space="preserve"> % en cifras nominales</w:t>
      </w:r>
      <w:r w:rsidR="00B316C0" w:rsidRPr="001900C5">
        <w:rPr>
          <w:rFonts w:ascii="Avenir Next" w:hAnsi="Avenir Next"/>
          <w:color w:val="000000" w:themeColor="text1"/>
          <w:sz w:val="24"/>
        </w:rPr>
        <w:t xml:space="preserve"> y un 4,3</w:t>
      </w:r>
      <w:r w:rsidR="004C24DA" w:rsidRPr="001900C5">
        <w:rPr>
          <w:rFonts w:ascii="Avenir Next" w:hAnsi="Avenir Next"/>
          <w:color w:val="000000" w:themeColor="text1"/>
          <w:sz w:val="24"/>
        </w:rPr>
        <w:t xml:space="preserve"> % en términos reales. </w:t>
      </w:r>
      <w:r w:rsidR="00B316C0" w:rsidRPr="001900C5">
        <w:rPr>
          <w:rFonts w:ascii="Avenir Next" w:hAnsi="Avenir Next"/>
          <w:color w:val="000000" w:themeColor="text1"/>
          <w:sz w:val="24"/>
        </w:rPr>
        <w:t>Estas cifras, por lo tanto, identifican a un sector exterior que sigue aportando crecimiento negativo al PIB andaluz.</w:t>
      </w:r>
    </w:p>
    <w:p w14:paraId="5D7849A9" w14:textId="77777777" w:rsidR="004E3CE6" w:rsidRPr="001900C5" w:rsidRDefault="004C24DA" w:rsidP="004C24DA">
      <w:pPr>
        <w:pStyle w:val="BodyA"/>
        <w:spacing w:before="100" w:after="100"/>
        <w:jc w:val="both"/>
        <w:rPr>
          <w:rFonts w:ascii="Avenir Next" w:hAnsi="Avenir Next"/>
          <w:color w:val="000000" w:themeColor="text1"/>
          <w:sz w:val="24"/>
        </w:rPr>
      </w:pPr>
      <w:r w:rsidRPr="001900C5">
        <w:rPr>
          <w:rFonts w:ascii="Avenir Next" w:hAnsi="Avenir Next"/>
          <w:color w:val="000000" w:themeColor="text1"/>
          <w:sz w:val="24"/>
        </w:rPr>
        <w:t xml:space="preserve">Respecto a las exportaciones, </w:t>
      </w:r>
      <w:r w:rsidR="00B316C0" w:rsidRPr="001900C5">
        <w:rPr>
          <w:rFonts w:ascii="Avenir Next" w:hAnsi="Avenir Next"/>
          <w:color w:val="000000" w:themeColor="text1"/>
          <w:sz w:val="24"/>
        </w:rPr>
        <w:t xml:space="preserve">en esta ocasión </w:t>
      </w:r>
      <w:r w:rsidRPr="001900C5">
        <w:rPr>
          <w:rFonts w:ascii="Avenir Next" w:hAnsi="Avenir Next"/>
          <w:color w:val="000000" w:themeColor="text1"/>
          <w:sz w:val="24"/>
        </w:rPr>
        <w:t xml:space="preserve">la caída </w:t>
      </w:r>
      <w:r w:rsidR="00B316C0" w:rsidRPr="001900C5">
        <w:rPr>
          <w:rFonts w:ascii="Avenir Next" w:hAnsi="Avenir Next"/>
          <w:color w:val="000000" w:themeColor="text1"/>
          <w:sz w:val="24"/>
        </w:rPr>
        <w:t xml:space="preserve">se concentra en productos asociados, principalmente, a la industria y a la energía, </w:t>
      </w:r>
      <w:r w:rsidR="00C50EE4" w:rsidRPr="001900C5">
        <w:rPr>
          <w:rFonts w:ascii="Avenir Next" w:hAnsi="Avenir Next"/>
          <w:color w:val="000000" w:themeColor="text1"/>
          <w:sz w:val="24"/>
        </w:rPr>
        <w:t>y que toman el testigo de</w:t>
      </w:r>
      <w:r w:rsidR="00B316C0" w:rsidRPr="001900C5">
        <w:rPr>
          <w:rFonts w:ascii="Avenir Next" w:hAnsi="Avenir Next"/>
          <w:color w:val="000000" w:themeColor="text1"/>
          <w:sz w:val="24"/>
        </w:rPr>
        <w:t xml:space="preserve"> los alimento</w:t>
      </w:r>
      <w:r w:rsidR="00C50EE4" w:rsidRPr="001900C5">
        <w:rPr>
          <w:rFonts w:ascii="Avenir Next" w:hAnsi="Avenir Next"/>
          <w:color w:val="000000" w:themeColor="text1"/>
          <w:sz w:val="24"/>
        </w:rPr>
        <w:t xml:space="preserve">s, </w:t>
      </w:r>
      <w:r w:rsidR="00B316C0" w:rsidRPr="001900C5">
        <w:rPr>
          <w:rFonts w:ascii="Avenir Next" w:hAnsi="Avenir Next"/>
          <w:color w:val="000000" w:themeColor="text1"/>
          <w:sz w:val="24"/>
        </w:rPr>
        <w:t xml:space="preserve">razón </w:t>
      </w:r>
      <w:r w:rsidR="00CF5766" w:rsidRPr="001900C5">
        <w:rPr>
          <w:rFonts w:ascii="Avenir Next" w:hAnsi="Avenir Next"/>
          <w:color w:val="000000" w:themeColor="text1"/>
          <w:sz w:val="24"/>
        </w:rPr>
        <w:t xml:space="preserve">principal </w:t>
      </w:r>
      <w:r w:rsidR="00B316C0" w:rsidRPr="001900C5">
        <w:rPr>
          <w:rFonts w:ascii="Avenir Next" w:hAnsi="Avenir Next"/>
          <w:color w:val="000000" w:themeColor="text1"/>
          <w:sz w:val="24"/>
        </w:rPr>
        <w:t xml:space="preserve">de la reducción de las exportaciones andaluzas en el </w:t>
      </w:r>
      <w:r w:rsidR="001900C5" w:rsidRPr="001900C5">
        <w:rPr>
          <w:rFonts w:ascii="Avenir Next" w:hAnsi="Avenir Next"/>
          <w:color w:val="000000" w:themeColor="text1"/>
          <w:sz w:val="24"/>
        </w:rPr>
        <w:t>cuarto</w:t>
      </w:r>
      <w:r w:rsidR="00B316C0" w:rsidRPr="001900C5">
        <w:rPr>
          <w:rFonts w:ascii="Avenir Next" w:hAnsi="Avenir Next"/>
          <w:color w:val="000000" w:themeColor="text1"/>
          <w:sz w:val="24"/>
        </w:rPr>
        <w:t xml:space="preserve"> trimestre.</w:t>
      </w:r>
    </w:p>
    <w:p w14:paraId="6AAEC689" w14:textId="77777777" w:rsidR="004C24DA" w:rsidRPr="00712FCB" w:rsidRDefault="004C24DA" w:rsidP="004C24DA">
      <w:pPr>
        <w:pStyle w:val="BodyA"/>
        <w:spacing w:before="100" w:after="100"/>
        <w:jc w:val="both"/>
        <w:rPr>
          <w:rFonts w:ascii="Avenir Next Demi Bold" w:hAnsi="Avenir Next Demi Bold"/>
          <w:b/>
          <w:bCs/>
          <w:color w:val="000000" w:themeColor="text1"/>
          <w:sz w:val="28"/>
          <w:szCs w:val="28"/>
          <w:u w:color="022ED3"/>
        </w:rPr>
      </w:pPr>
    </w:p>
    <w:p w14:paraId="4E03766C" w14:textId="77777777" w:rsidR="002F4F21" w:rsidRPr="00712FCB" w:rsidRDefault="00457859" w:rsidP="00E46BAE">
      <w:pPr>
        <w:pStyle w:val="BodyA"/>
        <w:spacing w:before="100" w:after="100"/>
        <w:jc w:val="both"/>
        <w:rPr>
          <w:rFonts w:ascii="Avenir Next Demi Bold" w:hAnsi="Avenir Next Demi Bold"/>
          <w:b/>
          <w:bCs/>
          <w:color w:val="022ED3"/>
          <w:sz w:val="28"/>
          <w:szCs w:val="28"/>
          <w:u w:color="022ED3"/>
        </w:rPr>
      </w:pPr>
      <w:r w:rsidRPr="00712FCB">
        <w:rPr>
          <w:rFonts w:ascii="Avenir Next Demi Bold" w:hAnsi="Avenir Next Demi Bold"/>
          <w:b/>
          <w:bCs/>
          <w:color w:val="022ED3"/>
          <w:sz w:val="28"/>
          <w:szCs w:val="28"/>
          <w:u w:color="022ED3"/>
        </w:rPr>
        <w:t>Por el lado de la oferta</w:t>
      </w:r>
    </w:p>
    <w:p w14:paraId="75E2E25A" w14:textId="77777777" w:rsidR="00B316C0" w:rsidRPr="00712FCB" w:rsidRDefault="00B316C0" w:rsidP="004C24DA">
      <w:pPr>
        <w:pStyle w:val="BodyA"/>
        <w:spacing w:before="100" w:after="100"/>
        <w:jc w:val="both"/>
        <w:rPr>
          <w:rFonts w:ascii="Avenir Next" w:hAnsi="Avenir Next"/>
          <w:color w:val="000000" w:themeColor="text1"/>
          <w:sz w:val="24"/>
        </w:rPr>
      </w:pPr>
      <w:r w:rsidRPr="00712FCB">
        <w:rPr>
          <w:rFonts w:ascii="Avenir Next" w:hAnsi="Avenir Next"/>
          <w:color w:val="000000" w:themeColor="text1"/>
          <w:sz w:val="24"/>
        </w:rPr>
        <w:t xml:space="preserve">En cuanto a la evolución desde el lado de la oferta, todos los sectores aportaron crecimiento negativo al PIB excepto los servicios. En primer lugar, la industria, con una caída del IPI general de casi un punto porcentual, comienza a sufrir las consecuencias directas de los efectos de la crisis energética que previamente ha golpeado a </w:t>
      </w:r>
      <w:r w:rsidR="00E07029">
        <w:rPr>
          <w:rFonts w:ascii="Avenir Next" w:hAnsi="Avenir Next"/>
          <w:color w:val="000000" w:themeColor="text1"/>
          <w:sz w:val="24"/>
        </w:rPr>
        <w:t xml:space="preserve">las </w:t>
      </w:r>
      <w:r w:rsidRPr="00712FCB">
        <w:rPr>
          <w:rFonts w:ascii="Avenir Next" w:hAnsi="Avenir Next"/>
          <w:color w:val="000000" w:themeColor="text1"/>
          <w:sz w:val="24"/>
        </w:rPr>
        <w:t>economías del centro de Europa. En esta ocasión</w:t>
      </w:r>
      <w:r w:rsidR="007C46E7">
        <w:rPr>
          <w:rFonts w:ascii="Avenir Next" w:hAnsi="Avenir Next"/>
          <w:color w:val="000000" w:themeColor="text1"/>
          <w:sz w:val="24"/>
        </w:rPr>
        <w:t>,</w:t>
      </w:r>
      <w:r w:rsidRPr="00712FCB">
        <w:rPr>
          <w:rFonts w:ascii="Avenir Next" w:hAnsi="Avenir Next"/>
          <w:color w:val="000000" w:themeColor="text1"/>
          <w:sz w:val="24"/>
        </w:rPr>
        <w:t xml:space="preserve"> ni las industrias asociadas al sector energético han posibilitado un saldo positivo de crecimiento al final del trimestre. </w:t>
      </w:r>
    </w:p>
    <w:p w14:paraId="1C127DB9" w14:textId="77777777" w:rsidR="004C24DA" w:rsidRPr="00712FCB" w:rsidRDefault="004C24DA" w:rsidP="004C24DA">
      <w:pPr>
        <w:pStyle w:val="BodyA"/>
        <w:spacing w:before="100" w:after="100"/>
        <w:jc w:val="both"/>
        <w:rPr>
          <w:rFonts w:ascii="Avenir Next" w:hAnsi="Avenir Next"/>
          <w:color w:val="000000" w:themeColor="text1"/>
          <w:sz w:val="24"/>
        </w:rPr>
      </w:pPr>
      <w:r w:rsidRPr="00712FCB">
        <w:rPr>
          <w:rFonts w:ascii="Avenir Next" w:hAnsi="Avenir Next"/>
          <w:color w:val="000000" w:themeColor="text1"/>
          <w:sz w:val="24"/>
        </w:rPr>
        <w:t xml:space="preserve">En cuanto a la construcción, los indicadores </w:t>
      </w:r>
      <w:r w:rsidR="00B316C0" w:rsidRPr="00712FCB">
        <w:rPr>
          <w:rFonts w:ascii="Avenir Next" w:hAnsi="Avenir Next"/>
          <w:color w:val="000000" w:themeColor="text1"/>
          <w:sz w:val="24"/>
        </w:rPr>
        <w:t xml:space="preserve">asociados al sector residencial no son positivos, manteniendo la tendencia negativa </w:t>
      </w:r>
      <w:r w:rsidR="00003C7A">
        <w:rPr>
          <w:rFonts w:ascii="Avenir Next" w:hAnsi="Avenir Next"/>
          <w:color w:val="000000" w:themeColor="text1"/>
          <w:sz w:val="24"/>
        </w:rPr>
        <w:t>d</w:t>
      </w:r>
      <w:r w:rsidR="00B316C0" w:rsidRPr="00712FCB">
        <w:rPr>
          <w:rFonts w:ascii="Avenir Next" w:hAnsi="Avenir Next"/>
          <w:color w:val="000000" w:themeColor="text1"/>
          <w:sz w:val="24"/>
        </w:rPr>
        <w:t>el anterior trimestre</w:t>
      </w:r>
      <w:r w:rsidRPr="00712FCB">
        <w:rPr>
          <w:rFonts w:ascii="Avenir Next" w:hAnsi="Avenir Next"/>
          <w:color w:val="000000" w:themeColor="text1"/>
          <w:sz w:val="24"/>
        </w:rPr>
        <w:t>. Los datos de afiliación del sector muestran un</w:t>
      </w:r>
      <w:r w:rsidR="00712FCB">
        <w:rPr>
          <w:rFonts w:ascii="Avenir Next" w:hAnsi="Avenir Next"/>
          <w:color w:val="000000" w:themeColor="text1"/>
          <w:sz w:val="24"/>
        </w:rPr>
        <w:t>a reducción intertrimestral</w:t>
      </w:r>
      <w:r w:rsidR="00110A3C">
        <w:rPr>
          <w:rFonts w:ascii="Avenir Next" w:hAnsi="Avenir Next"/>
          <w:color w:val="000000" w:themeColor="text1"/>
          <w:sz w:val="24"/>
        </w:rPr>
        <w:t xml:space="preserve"> </w:t>
      </w:r>
      <w:r w:rsidRPr="00712FCB">
        <w:rPr>
          <w:rFonts w:ascii="Avenir Next" w:hAnsi="Avenir Next"/>
          <w:color w:val="000000" w:themeColor="text1"/>
          <w:sz w:val="24"/>
        </w:rPr>
        <w:t xml:space="preserve">superior </w:t>
      </w:r>
      <w:r w:rsidR="00E07029">
        <w:rPr>
          <w:rFonts w:ascii="Avenir Next" w:hAnsi="Avenir Next"/>
          <w:color w:val="000000" w:themeColor="text1"/>
          <w:sz w:val="24"/>
        </w:rPr>
        <w:t xml:space="preserve">al </w:t>
      </w:r>
      <w:r w:rsidR="00712FCB">
        <w:rPr>
          <w:rFonts w:ascii="Avenir Next" w:hAnsi="Avenir Next"/>
          <w:color w:val="000000" w:themeColor="text1"/>
          <w:sz w:val="24"/>
        </w:rPr>
        <w:t>3</w:t>
      </w:r>
      <w:r w:rsidRPr="00712FCB">
        <w:rPr>
          <w:rFonts w:ascii="Avenir Next" w:hAnsi="Avenir Next"/>
          <w:color w:val="000000" w:themeColor="text1"/>
          <w:sz w:val="24"/>
        </w:rPr>
        <w:t xml:space="preserve"> %, </w:t>
      </w:r>
      <w:r w:rsidR="00712FCB">
        <w:rPr>
          <w:rFonts w:ascii="Avenir Next" w:hAnsi="Avenir Next"/>
          <w:color w:val="000000" w:themeColor="text1"/>
          <w:sz w:val="24"/>
        </w:rPr>
        <w:t xml:space="preserve">y que se suma al 5 % </w:t>
      </w:r>
      <w:r w:rsidR="00003C7A">
        <w:rPr>
          <w:rFonts w:ascii="Avenir Next" w:hAnsi="Avenir Next"/>
          <w:color w:val="000000" w:themeColor="text1"/>
          <w:sz w:val="24"/>
        </w:rPr>
        <w:t>d</w:t>
      </w:r>
      <w:r w:rsidR="00712FCB">
        <w:rPr>
          <w:rFonts w:ascii="Avenir Next" w:hAnsi="Avenir Next"/>
          <w:color w:val="000000" w:themeColor="text1"/>
          <w:sz w:val="24"/>
        </w:rPr>
        <w:t>el anterior trimestre</w:t>
      </w:r>
      <w:r w:rsidRPr="00712FCB">
        <w:rPr>
          <w:rFonts w:ascii="Avenir Next" w:hAnsi="Avenir Next"/>
          <w:color w:val="000000" w:themeColor="text1"/>
          <w:sz w:val="24"/>
        </w:rPr>
        <w:t>.</w:t>
      </w:r>
    </w:p>
    <w:p w14:paraId="0C6DF2C2" w14:textId="77777777" w:rsidR="00457859" w:rsidRDefault="00712FCB" w:rsidP="004C24DA">
      <w:pPr>
        <w:pStyle w:val="BodyA"/>
        <w:spacing w:before="100" w:after="100"/>
        <w:jc w:val="both"/>
        <w:rPr>
          <w:rFonts w:ascii="Avenir Next" w:hAnsi="Avenir Next"/>
          <w:color w:val="000000" w:themeColor="text1"/>
          <w:sz w:val="24"/>
        </w:rPr>
      </w:pPr>
      <w:r w:rsidRPr="00712FCB">
        <w:rPr>
          <w:rFonts w:ascii="Avenir Next" w:hAnsi="Avenir Next"/>
          <w:color w:val="000000" w:themeColor="text1"/>
          <w:sz w:val="24"/>
        </w:rPr>
        <w:t xml:space="preserve">Finalmente, la evolución de los servicios </w:t>
      </w:r>
      <w:r w:rsidR="00AD068A">
        <w:rPr>
          <w:rFonts w:ascii="Avenir Next" w:hAnsi="Avenir Next"/>
          <w:color w:val="000000" w:themeColor="text1"/>
          <w:sz w:val="24"/>
        </w:rPr>
        <w:t>posee</w:t>
      </w:r>
      <w:r w:rsidRPr="00712FCB">
        <w:rPr>
          <w:rFonts w:ascii="Avenir Next" w:hAnsi="Avenir Next"/>
          <w:color w:val="000000" w:themeColor="text1"/>
          <w:sz w:val="24"/>
        </w:rPr>
        <w:t xml:space="preserve"> una importante heterogeneidad. Por un lado, destacan las contracciones en sectores asociados al consumo y sector financiero, lo que encaja perfectamente con la dinámica actual en los precios y tipos de interés, compensado por el aumento de la actividad en sectores asociados, por un lado, a actividades profesionales y </w:t>
      </w:r>
      <w:r w:rsidR="009B57A0">
        <w:rPr>
          <w:rFonts w:ascii="Avenir Next" w:hAnsi="Avenir Next"/>
          <w:color w:val="000000" w:themeColor="text1"/>
          <w:sz w:val="24"/>
        </w:rPr>
        <w:t xml:space="preserve">por otro, a las </w:t>
      </w:r>
      <w:r w:rsidRPr="00712FCB">
        <w:rPr>
          <w:rFonts w:ascii="Avenir Next" w:hAnsi="Avenir Next"/>
          <w:color w:val="000000" w:themeColor="text1"/>
          <w:sz w:val="24"/>
        </w:rPr>
        <w:t>del sector de la información y comunicación y servicios públicos</w:t>
      </w:r>
      <w:r w:rsidR="004C24DA" w:rsidRPr="00712FCB">
        <w:rPr>
          <w:rFonts w:ascii="Avenir Next" w:hAnsi="Avenir Next"/>
          <w:color w:val="000000" w:themeColor="text1"/>
          <w:sz w:val="24"/>
        </w:rPr>
        <w:t>.</w:t>
      </w:r>
    </w:p>
    <w:p w14:paraId="7106BA11" w14:textId="77777777" w:rsidR="00A73363" w:rsidRDefault="00A73363" w:rsidP="004C24DA">
      <w:pPr>
        <w:pStyle w:val="BodyA"/>
        <w:spacing w:before="100" w:after="100"/>
        <w:jc w:val="both"/>
        <w:rPr>
          <w:rFonts w:ascii="Avenir Next" w:hAnsi="Avenir Next"/>
          <w:color w:val="000000" w:themeColor="text1"/>
          <w:sz w:val="24"/>
        </w:rPr>
      </w:pPr>
      <w:r>
        <w:rPr>
          <w:rFonts w:ascii="Avenir Next" w:hAnsi="Avenir Next"/>
          <w:color w:val="000000" w:themeColor="text1"/>
          <w:sz w:val="24"/>
        </w:rPr>
        <w:t>Particularmente relevante es la aportación negativa del sector primario. Los elevados costes energéticos y de los insumos, en particular el de los fertilizantes, a lo que se suma la sequía, ha reducido la producción agraria y ganadera durante 2022. Esta aportación negativa explicaría buena parte del diferencial en el crecimiento andaluz frente al español durante el pasado ejercicio.</w:t>
      </w:r>
    </w:p>
    <w:p w14:paraId="2A1D03DB" w14:textId="77777777" w:rsidR="00C41160" w:rsidRPr="00712FCB" w:rsidRDefault="00C41160" w:rsidP="004C24DA">
      <w:pPr>
        <w:pStyle w:val="BodyA"/>
        <w:spacing w:before="100" w:after="100"/>
        <w:jc w:val="both"/>
        <w:rPr>
          <w:rFonts w:ascii="Avenir Next" w:hAnsi="Avenir Next"/>
          <w:color w:val="000000" w:themeColor="text1"/>
          <w:sz w:val="24"/>
        </w:rPr>
      </w:pPr>
    </w:p>
    <w:p w14:paraId="3629AEC4" w14:textId="77777777" w:rsidR="003D4768" w:rsidRPr="003D4768" w:rsidRDefault="00457859" w:rsidP="003D4768">
      <w:pPr>
        <w:pStyle w:val="BodyA"/>
        <w:spacing w:before="100" w:after="100"/>
        <w:jc w:val="both"/>
        <w:rPr>
          <w:rFonts w:ascii="Avenir Next Demi Bold" w:hAnsi="Avenir Next Demi Bold"/>
          <w:b/>
          <w:bCs/>
          <w:color w:val="022ED3"/>
          <w:sz w:val="28"/>
          <w:szCs w:val="28"/>
          <w:u w:color="022ED3"/>
        </w:rPr>
      </w:pPr>
      <w:r w:rsidRPr="003D4768">
        <w:rPr>
          <w:rFonts w:ascii="Avenir Next Demi Bold" w:hAnsi="Avenir Next Demi Bold"/>
          <w:b/>
          <w:bCs/>
          <w:color w:val="022ED3"/>
          <w:sz w:val="28"/>
          <w:szCs w:val="28"/>
          <w:u w:color="022ED3"/>
        </w:rPr>
        <w:t>Previsiones</w:t>
      </w:r>
    </w:p>
    <w:p w14:paraId="7822769B" w14:textId="77777777" w:rsidR="000C662E" w:rsidRPr="00274055" w:rsidRDefault="00274055" w:rsidP="004C24DA">
      <w:pPr>
        <w:spacing w:before="100" w:after="100" w:line="288" w:lineRule="auto"/>
        <w:jc w:val="both"/>
        <w:rPr>
          <w:rFonts w:ascii="Avenir Next" w:eastAsia="Hoefler Text" w:hAnsi="Avenir Next" w:cs="Hoefler Text"/>
          <w:color w:val="000000" w:themeColor="text1"/>
          <w:u w:color="000000"/>
          <w:lang w:val="es-ES_tradnl" w:eastAsia="es-ES"/>
        </w:rPr>
      </w:pPr>
      <w:r w:rsidRPr="00274055">
        <w:rPr>
          <w:rFonts w:ascii="Avenir Next" w:eastAsia="Hoefler Text" w:hAnsi="Avenir Next" w:cs="Hoefler Text"/>
          <w:color w:val="000000" w:themeColor="text1"/>
          <w:u w:color="000000"/>
          <w:lang w:val="es-ES_tradnl" w:eastAsia="es-ES"/>
        </w:rPr>
        <w:t>Para el año 2023 se espera una evolución de moderado crecimiento de la economía andaluza, condicionada, por un lado, por los vientos en contra que han provocado una ralentización considerable del crecimiento económico global, europeo y español durante la segunda mitad de 2022, pero a su vez aliviada por la mejora en otros factores que podrían evitar que, finalmente, la economía andaluza</w:t>
      </w:r>
      <w:r w:rsidR="0049624B">
        <w:rPr>
          <w:rFonts w:ascii="Avenir Next" w:eastAsia="Hoefler Text" w:hAnsi="Avenir Next" w:cs="Hoefler Text"/>
          <w:color w:val="000000" w:themeColor="text1"/>
          <w:u w:color="000000"/>
          <w:lang w:val="es-ES_tradnl" w:eastAsia="es-ES"/>
        </w:rPr>
        <w:t>,</w:t>
      </w:r>
      <w:r w:rsidRPr="00274055">
        <w:rPr>
          <w:rFonts w:ascii="Avenir Next" w:eastAsia="Hoefler Text" w:hAnsi="Avenir Next" w:cs="Hoefler Text"/>
          <w:color w:val="000000" w:themeColor="text1"/>
          <w:u w:color="000000"/>
          <w:lang w:val="es-ES_tradnl" w:eastAsia="es-ES"/>
        </w:rPr>
        <w:t xml:space="preserve"> como la del resto de España y Europa</w:t>
      </w:r>
      <w:r w:rsidR="0049624B">
        <w:rPr>
          <w:rFonts w:ascii="Avenir Next" w:eastAsia="Hoefler Text" w:hAnsi="Avenir Next" w:cs="Hoefler Text"/>
          <w:color w:val="000000" w:themeColor="text1"/>
          <w:u w:color="000000"/>
          <w:lang w:val="es-ES_tradnl" w:eastAsia="es-ES"/>
        </w:rPr>
        <w:t>,</w:t>
      </w:r>
      <w:r w:rsidRPr="00274055">
        <w:rPr>
          <w:rFonts w:ascii="Avenir Next" w:eastAsia="Hoefler Text" w:hAnsi="Avenir Next" w:cs="Hoefler Text"/>
          <w:color w:val="000000" w:themeColor="text1"/>
          <w:u w:color="000000"/>
          <w:lang w:val="es-ES_tradnl" w:eastAsia="es-ES"/>
        </w:rPr>
        <w:t xml:space="preserve"> entrara en recesión a inicios de 2023.</w:t>
      </w:r>
    </w:p>
    <w:p w14:paraId="5D2D1D9B" w14:textId="77777777" w:rsidR="00274055" w:rsidRDefault="00274055" w:rsidP="00274055">
      <w:pPr>
        <w:spacing w:before="100" w:after="100" w:line="288" w:lineRule="auto"/>
        <w:jc w:val="both"/>
        <w:rPr>
          <w:rFonts w:ascii="Avenir Next" w:eastAsia="Hoefler Text" w:hAnsi="Avenir Next" w:cs="Hoefler Text"/>
          <w:color w:val="000000" w:themeColor="text1"/>
          <w:u w:color="000000"/>
          <w:lang w:val="es-ES_tradnl" w:eastAsia="es-ES"/>
        </w:rPr>
      </w:pPr>
      <w:r>
        <w:rPr>
          <w:rFonts w:ascii="Avenir Next" w:eastAsia="Hoefler Text" w:hAnsi="Avenir Next" w:cs="Hoefler Text"/>
          <w:color w:val="000000" w:themeColor="text1"/>
          <w:u w:color="000000"/>
          <w:lang w:val="es-ES_tradnl" w:eastAsia="es-ES"/>
        </w:rPr>
        <w:t xml:space="preserve">A nivel global, la mayoría de las economías, y en particular </w:t>
      </w:r>
      <w:r w:rsidR="004107AA">
        <w:rPr>
          <w:rFonts w:ascii="Avenir Next" w:eastAsia="Hoefler Text" w:hAnsi="Avenir Next" w:cs="Hoefler Text"/>
          <w:color w:val="000000" w:themeColor="text1"/>
          <w:u w:color="000000"/>
          <w:lang w:val="es-ES_tradnl" w:eastAsia="es-ES"/>
        </w:rPr>
        <w:t xml:space="preserve">las de </w:t>
      </w:r>
      <w:r>
        <w:rPr>
          <w:rFonts w:ascii="Avenir Next" w:eastAsia="Hoefler Text" w:hAnsi="Avenir Next" w:cs="Hoefler Text"/>
          <w:color w:val="000000" w:themeColor="text1"/>
          <w:u w:color="000000"/>
          <w:lang w:val="es-ES_tradnl" w:eastAsia="es-ES"/>
        </w:rPr>
        <w:t>mayor peso, siguieron experimentando durante 2022 e</w:t>
      </w:r>
      <w:r w:rsidR="0024470D" w:rsidRPr="0024470D">
        <w:rPr>
          <w:rFonts w:ascii="Avenir Next" w:eastAsia="Hoefler Text" w:hAnsi="Avenir Next" w:cs="Hoefler Text"/>
          <w:color w:val="000000" w:themeColor="text1"/>
          <w:u w:color="000000"/>
          <w:lang w:val="es-ES_tradnl" w:eastAsia="es-ES"/>
        </w:rPr>
        <w:t>l aumento de la inflación</w:t>
      </w:r>
      <w:r>
        <w:rPr>
          <w:rFonts w:ascii="Avenir Next" w:eastAsia="Hoefler Text" w:hAnsi="Avenir Next" w:cs="Hoefler Text"/>
          <w:color w:val="000000" w:themeColor="text1"/>
          <w:u w:color="000000"/>
          <w:lang w:val="es-ES_tradnl" w:eastAsia="es-ES"/>
        </w:rPr>
        <w:t>, cuya consecuencia directa fue el de una</w:t>
      </w:r>
      <w:r w:rsidR="0024470D" w:rsidRPr="0024470D">
        <w:rPr>
          <w:rFonts w:ascii="Avenir Next" w:eastAsia="Hoefler Text" w:hAnsi="Avenir Next" w:cs="Hoefler Text"/>
          <w:color w:val="000000" w:themeColor="text1"/>
          <w:u w:color="000000"/>
          <w:lang w:val="es-ES_tradnl" w:eastAsia="es-ES"/>
        </w:rPr>
        <w:t xml:space="preserve"> desaceleración </w:t>
      </w:r>
      <w:r w:rsidR="00E07029">
        <w:rPr>
          <w:rFonts w:ascii="Avenir Next" w:eastAsia="Hoefler Text" w:hAnsi="Avenir Next" w:cs="Hoefler Text"/>
          <w:color w:val="000000" w:themeColor="text1"/>
          <w:u w:color="000000"/>
          <w:lang w:val="es-ES_tradnl" w:eastAsia="es-ES"/>
        </w:rPr>
        <w:t xml:space="preserve">intensa </w:t>
      </w:r>
      <w:r w:rsidR="0024470D" w:rsidRPr="0024470D">
        <w:rPr>
          <w:rFonts w:ascii="Avenir Next" w:eastAsia="Hoefler Text" w:hAnsi="Avenir Next" w:cs="Hoefler Text"/>
          <w:color w:val="000000" w:themeColor="text1"/>
          <w:u w:color="000000"/>
          <w:lang w:val="es-ES_tradnl" w:eastAsia="es-ES"/>
        </w:rPr>
        <w:t xml:space="preserve">de la actividad económica. </w:t>
      </w:r>
      <w:r>
        <w:rPr>
          <w:rFonts w:ascii="Avenir Next" w:eastAsia="Hoefler Text" w:hAnsi="Avenir Next" w:cs="Hoefler Text"/>
          <w:color w:val="000000" w:themeColor="text1"/>
          <w:u w:color="000000"/>
          <w:lang w:val="es-ES_tradnl" w:eastAsia="es-ES"/>
        </w:rPr>
        <w:t>Esta evolución alcista de los precios afectó a</w:t>
      </w:r>
      <w:r w:rsidR="0024470D" w:rsidRPr="0024470D">
        <w:rPr>
          <w:rFonts w:ascii="Avenir Next" w:eastAsia="Hoefler Text" w:hAnsi="Avenir Next" w:cs="Hoefler Text"/>
          <w:color w:val="000000" w:themeColor="text1"/>
          <w:u w:color="000000"/>
          <w:lang w:val="es-ES_tradnl" w:eastAsia="es-ES"/>
        </w:rPr>
        <w:t>l poder adquisitivo de los salarios</w:t>
      </w:r>
      <w:r w:rsidR="00E07029">
        <w:rPr>
          <w:rFonts w:ascii="Avenir Next" w:eastAsia="Hoefler Text" w:hAnsi="Avenir Next" w:cs="Hoefler Text"/>
          <w:color w:val="000000" w:themeColor="text1"/>
          <w:u w:color="000000"/>
          <w:lang w:val="es-ES_tradnl" w:eastAsia="es-ES"/>
        </w:rPr>
        <w:t>,</w:t>
      </w:r>
      <w:r>
        <w:rPr>
          <w:rFonts w:ascii="Avenir Next" w:eastAsia="Hoefler Text" w:hAnsi="Avenir Next" w:cs="Hoefler Text"/>
          <w:color w:val="000000" w:themeColor="text1"/>
          <w:u w:color="000000"/>
          <w:lang w:val="es-ES_tradnl" w:eastAsia="es-ES"/>
        </w:rPr>
        <w:t xml:space="preserve"> que se vio acompañada por el aumento de los costes financieros asociado al endurecimiento de</w:t>
      </w:r>
      <w:r w:rsidR="0024470D" w:rsidRPr="0024470D">
        <w:rPr>
          <w:rFonts w:ascii="Avenir Next" w:eastAsia="Hoefler Text" w:hAnsi="Avenir Next" w:cs="Hoefler Text"/>
          <w:color w:val="000000" w:themeColor="text1"/>
          <w:u w:color="000000"/>
          <w:lang w:val="es-ES_tradnl" w:eastAsia="es-ES"/>
        </w:rPr>
        <w:t xml:space="preserve"> las políticas monetarias</w:t>
      </w:r>
      <w:r>
        <w:rPr>
          <w:rFonts w:ascii="Avenir Next" w:eastAsia="Hoefler Text" w:hAnsi="Avenir Next" w:cs="Hoefler Text"/>
          <w:color w:val="000000" w:themeColor="text1"/>
          <w:u w:color="000000"/>
          <w:lang w:val="es-ES_tradnl" w:eastAsia="es-ES"/>
        </w:rPr>
        <w:t xml:space="preserve">. Todo ello llevó a una ralentización </w:t>
      </w:r>
      <w:r w:rsidR="00E07029">
        <w:rPr>
          <w:rFonts w:ascii="Avenir Next" w:eastAsia="Hoefler Text" w:hAnsi="Avenir Next" w:cs="Hoefler Text"/>
          <w:color w:val="000000" w:themeColor="text1"/>
          <w:u w:color="000000"/>
          <w:lang w:val="es-ES_tradnl" w:eastAsia="es-ES"/>
        </w:rPr>
        <w:t>d</w:t>
      </w:r>
      <w:r>
        <w:rPr>
          <w:rFonts w:ascii="Avenir Next" w:eastAsia="Hoefler Text" w:hAnsi="Avenir Next" w:cs="Hoefler Text"/>
          <w:color w:val="000000" w:themeColor="text1"/>
          <w:u w:color="000000"/>
          <w:lang w:val="es-ES_tradnl" w:eastAsia="es-ES"/>
        </w:rPr>
        <w:t xml:space="preserve">el consumo </w:t>
      </w:r>
      <w:r w:rsidR="0024470D" w:rsidRPr="0024470D">
        <w:rPr>
          <w:rFonts w:ascii="Avenir Next" w:eastAsia="Hoefler Text" w:hAnsi="Avenir Next" w:cs="Hoefler Text"/>
          <w:color w:val="000000" w:themeColor="text1"/>
          <w:u w:color="000000"/>
          <w:lang w:val="es-ES_tradnl" w:eastAsia="es-ES"/>
        </w:rPr>
        <w:t>de las familias</w:t>
      </w:r>
      <w:r>
        <w:rPr>
          <w:rFonts w:ascii="Avenir Next" w:eastAsia="Hoefler Text" w:hAnsi="Avenir Next" w:cs="Hoefler Text"/>
          <w:color w:val="000000" w:themeColor="text1"/>
          <w:u w:color="000000"/>
          <w:lang w:val="es-ES_tradnl" w:eastAsia="es-ES"/>
        </w:rPr>
        <w:t xml:space="preserve">, </w:t>
      </w:r>
      <w:r w:rsidR="00E07029">
        <w:rPr>
          <w:rFonts w:ascii="Avenir Next" w:eastAsia="Hoefler Text" w:hAnsi="Avenir Next" w:cs="Hoefler Text"/>
          <w:color w:val="000000" w:themeColor="text1"/>
          <w:u w:color="000000"/>
          <w:lang w:val="es-ES_tradnl" w:eastAsia="es-ES"/>
        </w:rPr>
        <w:t>y de</w:t>
      </w:r>
      <w:r w:rsidR="0024470D" w:rsidRPr="0024470D">
        <w:rPr>
          <w:rFonts w:ascii="Avenir Next" w:eastAsia="Hoefler Text" w:hAnsi="Avenir Next" w:cs="Hoefler Text"/>
          <w:color w:val="000000" w:themeColor="text1"/>
          <w:u w:color="000000"/>
          <w:lang w:val="es-ES_tradnl" w:eastAsia="es-ES"/>
        </w:rPr>
        <w:t xml:space="preserve"> la inversión empresarial. </w:t>
      </w:r>
    </w:p>
    <w:p w14:paraId="26D5A28B" w14:textId="77777777" w:rsidR="0024470D" w:rsidRPr="0024470D" w:rsidRDefault="00274055" w:rsidP="00274055">
      <w:pPr>
        <w:spacing w:before="100" w:after="100" w:line="288" w:lineRule="auto"/>
        <w:jc w:val="both"/>
        <w:rPr>
          <w:rFonts w:ascii="Avenir Next" w:eastAsia="Hoefler Text" w:hAnsi="Avenir Next" w:cs="Hoefler Text"/>
          <w:color w:val="000000" w:themeColor="text1"/>
          <w:u w:color="000000"/>
          <w:lang w:val="es-ES_tradnl" w:eastAsia="es-ES"/>
        </w:rPr>
      </w:pPr>
      <w:r>
        <w:rPr>
          <w:rFonts w:ascii="Avenir Next" w:eastAsia="Hoefler Text" w:hAnsi="Avenir Next" w:cs="Hoefler Text"/>
          <w:color w:val="000000" w:themeColor="text1"/>
          <w:u w:color="000000"/>
          <w:lang w:val="es-ES_tradnl" w:eastAsia="es-ES"/>
        </w:rPr>
        <w:t>P</w:t>
      </w:r>
      <w:r w:rsidR="0024470D" w:rsidRPr="0024470D">
        <w:rPr>
          <w:rFonts w:ascii="Avenir Next" w:eastAsia="Hoefler Text" w:hAnsi="Avenir Next" w:cs="Hoefler Text"/>
          <w:color w:val="000000" w:themeColor="text1"/>
          <w:u w:color="000000"/>
          <w:lang w:val="es-ES_tradnl" w:eastAsia="es-ES"/>
        </w:rPr>
        <w:t>ese a</w:t>
      </w:r>
      <w:r w:rsidR="0049624B">
        <w:rPr>
          <w:rFonts w:ascii="Avenir Next" w:eastAsia="Hoefler Text" w:hAnsi="Avenir Next" w:cs="Hoefler Text"/>
          <w:color w:val="000000" w:themeColor="text1"/>
          <w:u w:color="000000"/>
          <w:lang w:val="es-ES_tradnl" w:eastAsia="es-ES"/>
        </w:rPr>
        <w:t xml:space="preserve"> la </w:t>
      </w:r>
      <w:r>
        <w:rPr>
          <w:rFonts w:ascii="Avenir Next" w:eastAsia="Hoefler Text" w:hAnsi="Avenir Next" w:cs="Hoefler Text"/>
          <w:color w:val="000000" w:themeColor="text1"/>
          <w:u w:color="000000"/>
          <w:lang w:val="es-ES_tradnl" w:eastAsia="es-ES"/>
        </w:rPr>
        <w:t>ralentización</w:t>
      </w:r>
      <w:r w:rsidR="0048686D">
        <w:rPr>
          <w:rFonts w:ascii="Avenir Next" w:eastAsia="Hoefler Text" w:hAnsi="Avenir Next" w:cs="Hoefler Text"/>
          <w:color w:val="000000" w:themeColor="text1"/>
          <w:u w:color="000000"/>
          <w:lang w:val="es-ES_tradnl" w:eastAsia="es-ES"/>
        </w:rPr>
        <w:t xml:space="preserve"> del crecimiento</w:t>
      </w:r>
      <w:r>
        <w:rPr>
          <w:rFonts w:ascii="Avenir Next" w:eastAsia="Hoefler Text" w:hAnsi="Avenir Next" w:cs="Hoefler Text"/>
          <w:color w:val="000000" w:themeColor="text1"/>
          <w:u w:color="000000"/>
          <w:lang w:val="es-ES_tradnl" w:eastAsia="es-ES"/>
        </w:rPr>
        <w:t xml:space="preserve">, esta fue menor de lo esperado, en particular gracias </w:t>
      </w:r>
      <w:r w:rsidR="0024470D" w:rsidRPr="0024470D">
        <w:rPr>
          <w:rFonts w:ascii="Avenir Next" w:eastAsia="Hoefler Text" w:hAnsi="Avenir Next" w:cs="Hoefler Text"/>
          <w:color w:val="000000" w:themeColor="text1"/>
          <w:u w:color="000000"/>
          <w:lang w:val="es-ES_tradnl" w:eastAsia="es-ES"/>
        </w:rPr>
        <w:t>a la evolución favorable de los mercados de trabajo</w:t>
      </w:r>
      <w:r>
        <w:rPr>
          <w:rFonts w:ascii="Avenir Next" w:eastAsia="Hoefler Text" w:hAnsi="Avenir Next" w:cs="Hoefler Text"/>
          <w:color w:val="000000" w:themeColor="text1"/>
          <w:u w:color="000000"/>
          <w:lang w:val="es-ES_tradnl" w:eastAsia="es-ES"/>
        </w:rPr>
        <w:t xml:space="preserve"> de no pocos países, así como a la oportuna reducción de los precios energéticos. L</w:t>
      </w:r>
      <w:r w:rsidRPr="000C662E">
        <w:rPr>
          <w:rFonts w:ascii="Avenir Next" w:eastAsia="Hoefler Text" w:hAnsi="Avenir Next" w:cs="Hoefler Text"/>
          <w:color w:val="000000" w:themeColor="text1"/>
          <w:u w:color="000000"/>
          <w:lang w:val="es-ES_tradnl" w:eastAsia="es-ES"/>
        </w:rPr>
        <w:t>a diversificación de las fuentes de suministro</w:t>
      </w:r>
      <w:r>
        <w:rPr>
          <w:rFonts w:ascii="Avenir Next" w:eastAsia="Hoefler Text" w:hAnsi="Avenir Next" w:cs="Hoefler Text"/>
          <w:color w:val="000000" w:themeColor="text1"/>
          <w:u w:color="000000"/>
          <w:lang w:val="es-ES_tradnl" w:eastAsia="es-ES"/>
        </w:rPr>
        <w:t xml:space="preserve"> en un tiempo récord, en particular en Europa, así como</w:t>
      </w:r>
      <w:r w:rsidR="00110A3C">
        <w:rPr>
          <w:rFonts w:ascii="Avenir Next" w:eastAsia="Hoefler Text" w:hAnsi="Avenir Next" w:cs="Hoefler Text"/>
          <w:color w:val="000000" w:themeColor="text1"/>
          <w:u w:color="000000"/>
          <w:lang w:val="es-ES_tradnl" w:eastAsia="es-ES"/>
        </w:rPr>
        <w:t xml:space="preserve"> </w:t>
      </w:r>
      <w:r w:rsidR="0048686D">
        <w:rPr>
          <w:rFonts w:ascii="Avenir Next" w:eastAsia="Hoefler Text" w:hAnsi="Avenir Next" w:cs="Hoefler Text"/>
          <w:color w:val="000000" w:themeColor="text1"/>
          <w:u w:color="000000"/>
          <w:lang w:val="es-ES_tradnl" w:eastAsia="es-ES"/>
        </w:rPr>
        <w:t xml:space="preserve">la </w:t>
      </w:r>
      <w:r w:rsidRPr="000C662E">
        <w:rPr>
          <w:rFonts w:ascii="Avenir Next" w:eastAsia="Hoefler Text" w:hAnsi="Avenir Next" w:cs="Hoefler Text"/>
          <w:color w:val="000000" w:themeColor="text1"/>
          <w:u w:color="000000"/>
          <w:lang w:val="es-ES_tradnl" w:eastAsia="es-ES"/>
        </w:rPr>
        <w:t>fuerte caída del consumo</w:t>
      </w:r>
      <w:r>
        <w:rPr>
          <w:rFonts w:ascii="Avenir Next" w:eastAsia="Hoefler Text" w:hAnsi="Avenir Next" w:cs="Hoefler Text"/>
          <w:color w:val="000000" w:themeColor="text1"/>
          <w:u w:color="000000"/>
          <w:lang w:val="es-ES_tradnl" w:eastAsia="es-ES"/>
        </w:rPr>
        <w:t xml:space="preserve"> de gas, </w:t>
      </w:r>
      <w:r w:rsidR="0049624B">
        <w:rPr>
          <w:rFonts w:ascii="Avenir Next" w:eastAsia="Hoefler Text" w:hAnsi="Avenir Next" w:cs="Hoefler Text"/>
          <w:color w:val="000000" w:themeColor="text1"/>
          <w:u w:color="000000"/>
          <w:lang w:val="es-ES_tradnl" w:eastAsia="es-ES"/>
        </w:rPr>
        <w:t>facilitó</w:t>
      </w:r>
      <w:r>
        <w:rPr>
          <w:rFonts w:ascii="Avenir Next" w:eastAsia="Hoefler Text" w:hAnsi="Avenir Next" w:cs="Hoefler Text"/>
          <w:color w:val="000000" w:themeColor="text1"/>
          <w:u w:color="000000"/>
          <w:lang w:val="es-ES_tradnl" w:eastAsia="es-ES"/>
        </w:rPr>
        <w:t xml:space="preserve"> un aumento en los niveles</w:t>
      </w:r>
      <w:r w:rsidRPr="000C662E">
        <w:rPr>
          <w:rFonts w:ascii="Avenir Next" w:eastAsia="Hoefler Text" w:hAnsi="Avenir Next" w:cs="Hoefler Text"/>
          <w:color w:val="000000" w:themeColor="text1"/>
          <w:u w:color="000000"/>
          <w:lang w:val="es-ES_tradnl" w:eastAsia="es-ES"/>
        </w:rPr>
        <w:t xml:space="preserve"> de almacenamiento </w:t>
      </w:r>
      <w:r>
        <w:rPr>
          <w:rFonts w:ascii="Avenir Next" w:eastAsia="Hoefler Text" w:hAnsi="Avenir Next" w:cs="Hoefler Text"/>
          <w:color w:val="000000" w:themeColor="text1"/>
          <w:u w:color="000000"/>
          <w:lang w:val="es-ES_tradnl" w:eastAsia="es-ES"/>
        </w:rPr>
        <w:t xml:space="preserve">muy </w:t>
      </w:r>
      <w:r w:rsidRPr="000C662E">
        <w:rPr>
          <w:rFonts w:ascii="Avenir Next" w:eastAsia="Hoefler Text" w:hAnsi="Avenir Next" w:cs="Hoefler Text"/>
          <w:color w:val="000000" w:themeColor="text1"/>
          <w:u w:color="000000"/>
          <w:lang w:val="es-ES_tradnl" w:eastAsia="es-ES"/>
        </w:rPr>
        <w:t xml:space="preserve">por encima de </w:t>
      </w:r>
      <w:r>
        <w:rPr>
          <w:rFonts w:ascii="Avenir Next" w:eastAsia="Hoefler Text" w:hAnsi="Avenir Next" w:cs="Hoefler Text"/>
          <w:color w:val="000000" w:themeColor="text1"/>
          <w:u w:color="000000"/>
          <w:lang w:val="es-ES_tradnl" w:eastAsia="es-ES"/>
        </w:rPr>
        <w:t>lo esperado</w:t>
      </w:r>
      <w:r w:rsidR="00711C6B">
        <w:rPr>
          <w:rFonts w:ascii="Avenir Next" w:eastAsia="Hoefler Text" w:hAnsi="Avenir Next" w:cs="Hoefler Text"/>
          <w:color w:val="000000" w:themeColor="text1"/>
          <w:u w:color="000000"/>
          <w:lang w:val="es-ES_tradnl" w:eastAsia="es-ES"/>
        </w:rPr>
        <w:t>,</w:t>
      </w:r>
      <w:r w:rsidR="00110A3C">
        <w:rPr>
          <w:rFonts w:ascii="Avenir Next" w:eastAsia="Hoefler Text" w:hAnsi="Avenir Next" w:cs="Hoefler Text"/>
          <w:color w:val="000000" w:themeColor="text1"/>
          <w:u w:color="000000"/>
          <w:lang w:val="es-ES_tradnl" w:eastAsia="es-ES"/>
        </w:rPr>
        <w:t xml:space="preserve"> </w:t>
      </w:r>
      <w:r w:rsidR="0049624B">
        <w:rPr>
          <w:rFonts w:ascii="Avenir Next" w:eastAsia="Hoefler Text" w:hAnsi="Avenir Next" w:cs="Hoefler Text"/>
          <w:color w:val="000000" w:themeColor="text1"/>
          <w:u w:color="000000"/>
          <w:lang w:val="es-ES_tradnl" w:eastAsia="es-ES"/>
        </w:rPr>
        <w:t>impulsando una moderación</w:t>
      </w:r>
      <w:r w:rsidR="00110A3C">
        <w:rPr>
          <w:rFonts w:ascii="Avenir Next" w:eastAsia="Hoefler Text" w:hAnsi="Avenir Next" w:cs="Hoefler Text"/>
          <w:color w:val="000000" w:themeColor="text1"/>
          <w:u w:color="000000"/>
          <w:lang w:val="es-ES_tradnl" w:eastAsia="es-ES"/>
        </w:rPr>
        <w:t xml:space="preserve"> </w:t>
      </w:r>
      <w:r w:rsidR="004107AA">
        <w:rPr>
          <w:rFonts w:ascii="Avenir Next" w:eastAsia="Hoefler Text" w:hAnsi="Avenir Next" w:cs="Hoefler Text"/>
          <w:color w:val="000000" w:themeColor="text1"/>
          <w:u w:color="000000"/>
          <w:lang w:val="es-ES_tradnl" w:eastAsia="es-ES"/>
        </w:rPr>
        <w:t xml:space="preserve">de los </w:t>
      </w:r>
      <w:r w:rsidRPr="000C662E">
        <w:rPr>
          <w:rFonts w:ascii="Avenir Next" w:eastAsia="Hoefler Text" w:hAnsi="Avenir Next" w:cs="Hoefler Text"/>
          <w:color w:val="000000" w:themeColor="text1"/>
          <w:u w:color="000000"/>
          <w:lang w:val="es-ES_tradnl" w:eastAsia="es-ES"/>
        </w:rPr>
        <w:t>precios.</w:t>
      </w:r>
      <w:r w:rsidR="0024470D">
        <w:rPr>
          <w:rFonts w:ascii="Avenir Next" w:eastAsia="Hoefler Text" w:hAnsi="Avenir Next" w:cs="Hoefler Text"/>
          <w:color w:val="000000" w:themeColor="text1"/>
          <w:u w:color="000000"/>
          <w:lang w:val="es-ES_tradnl" w:eastAsia="es-ES"/>
        </w:rPr>
        <w:t xml:space="preserve"> S</w:t>
      </w:r>
      <w:r w:rsidR="0024470D" w:rsidRPr="0024470D">
        <w:rPr>
          <w:rFonts w:ascii="Avenir Next" w:eastAsia="Hoefler Text" w:hAnsi="Avenir Next" w:cs="Hoefler Text"/>
          <w:color w:val="000000" w:themeColor="text1"/>
          <w:u w:color="000000"/>
          <w:lang w:val="es-ES_tradnl" w:eastAsia="es-ES"/>
        </w:rPr>
        <w:t xml:space="preserve">in embargo, </w:t>
      </w:r>
      <w:r>
        <w:rPr>
          <w:rFonts w:ascii="Avenir Next" w:eastAsia="Hoefler Text" w:hAnsi="Avenir Next" w:cs="Hoefler Text"/>
          <w:color w:val="000000" w:themeColor="text1"/>
          <w:u w:color="000000"/>
          <w:lang w:val="es-ES_tradnl" w:eastAsia="es-ES"/>
        </w:rPr>
        <w:t>y a pesar de estas dos buenas noticias,</w:t>
      </w:r>
      <w:r w:rsidR="0049624B">
        <w:rPr>
          <w:rFonts w:ascii="Avenir Next" w:eastAsia="Hoefler Text" w:hAnsi="Avenir Next" w:cs="Hoefler Text"/>
          <w:color w:val="000000" w:themeColor="text1"/>
          <w:u w:color="000000"/>
          <w:lang w:val="es-ES_tradnl" w:eastAsia="es-ES"/>
        </w:rPr>
        <w:t xml:space="preserve"> a la que acompañó</w:t>
      </w:r>
      <w:r>
        <w:rPr>
          <w:rFonts w:ascii="Avenir Next" w:eastAsia="Hoefler Text" w:hAnsi="Avenir Next" w:cs="Hoefler Text"/>
          <w:color w:val="000000" w:themeColor="text1"/>
          <w:u w:color="000000"/>
          <w:lang w:val="es-ES_tradnl" w:eastAsia="es-ES"/>
        </w:rPr>
        <w:t xml:space="preserve"> en algunos países </w:t>
      </w:r>
      <w:r w:rsidR="00E07029">
        <w:rPr>
          <w:rFonts w:ascii="Avenir Next" w:eastAsia="Hoefler Text" w:hAnsi="Avenir Next" w:cs="Hoefler Text"/>
          <w:color w:val="000000" w:themeColor="text1"/>
          <w:u w:color="000000"/>
          <w:lang w:val="es-ES_tradnl" w:eastAsia="es-ES"/>
        </w:rPr>
        <w:t xml:space="preserve">unas </w:t>
      </w:r>
      <w:r>
        <w:rPr>
          <w:rFonts w:ascii="Avenir Next" w:eastAsia="Hoefler Text" w:hAnsi="Avenir Next" w:cs="Hoefler Text"/>
          <w:color w:val="000000" w:themeColor="text1"/>
          <w:u w:color="000000"/>
          <w:lang w:val="es-ES_tradnl" w:eastAsia="es-ES"/>
        </w:rPr>
        <w:t>políticas fiscales</w:t>
      </w:r>
      <w:r w:rsidR="0049624B">
        <w:rPr>
          <w:rFonts w:ascii="Avenir Next" w:eastAsia="Hoefler Text" w:hAnsi="Avenir Next" w:cs="Hoefler Text"/>
          <w:color w:val="000000" w:themeColor="text1"/>
          <w:u w:color="000000"/>
          <w:lang w:val="es-ES_tradnl" w:eastAsia="es-ES"/>
        </w:rPr>
        <w:t xml:space="preserve"> claramente</w:t>
      </w:r>
      <w:r>
        <w:rPr>
          <w:rFonts w:ascii="Avenir Next" w:eastAsia="Hoefler Text" w:hAnsi="Avenir Next" w:cs="Hoefler Text"/>
          <w:color w:val="000000" w:themeColor="text1"/>
          <w:u w:color="000000"/>
          <w:lang w:val="es-ES_tradnl" w:eastAsia="es-ES"/>
        </w:rPr>
        <w:t xml:space="preserve"> expansivas, </w:t>
      </w:r>
      <w:r w:rsidR="0024470D" w:rsidRPr="0024470D">
        <w:rPr>
          <w:rFonts w:ascii="Avenir Next" w:eastAsia="Hoefler Text" w:hAnsi="Avenir Next" w:cs="Hoefler Text"/>
          <w:color w:val="000000" w:themeColor="text1"/>
          <w:u w:color="000000"/>
          <w:lang w:val="es-ES_tradnl" w:eastAsia="es-ES"/>
        </w:rPr>
        <w:t>los factores que provocaron la desaceleración en 2022 seguirán condicionando negativamente la evolución de la actividad en la primera mitad de 2023.</w:t>
      </w:r>
    </w:p>
    <w:p w14:paraId="6CC9832A" w14:textId="77777777" w:rsidR="0049624B" w:rsidRDefault="00274055" w:rsidP="00C039AB">
      <w:pPr>
        <w:spacing w:before="100" w:after="100" w:line="288" w:lineRule="auto"/>
        <w:jc w:val="both"/>
        <w:rPr>
          <w:rFonts w:ascii="Avenir Next" w:eastAsia="Hoefler Text" w:hAnsi="Avenir Next" w:cs="Hoefler Text"/>
          <w:color w:val="000000" w:themeColor="text1"/>
          <w:u w:color="000000"/>
          <w:lang w:val="es-ES_tradnl" w:eastAsia="es-ES"/>
        </w:rPr>
      </w:pPr>
      <w:r>
        <w:rPr>
          <w:rFonts w:ascii="Avenir Next" w:eastAsia="Hoefler Text" w:hAnsi="Avenir Next" w:cs="Hoefler Text"/>
          <w:color w:val="000000" w:themeColor="text1"/>
          <w:u w:color="000000"/>
          <w:lang w:val="es-ES_tradnl" w:eastAsia="es-ES"/>
        </w:rPr>
        <w:t xml:space="preserve">Por ello, las principales economías del </w:t>
      </w:r>
      <w:r w:rsidR="0087528C">
        <w:rPr>
          <w:rFonts w:ascii="Avenir Next" w:eastAsia="Hoefler Text" w:hAnsi="Avenir Next" w:cs="Hoefler Text"/>
          <w:color w:val="000000" w:themeColor="text1"/>
          <w:u w:color="000000"/>
          <w:lang w:val="es-ES_tradnl" w:eastAsia="es-ES"/>
        </w:rPr>
        <w:t>mundo</w:t>
      </w:r>
      <w:r w:rsidR="00110A3C">
        <w:rPr>
          <w:rFonts w:ascii="Avenir Next" w:eastAsia="Hoefler Text" w:hAnsi="Avenir Next" w:cs="Hoefler Text"/>
          <w:color w:val="000000" w:themeColor="text1"/>
          <w:u w:color="000000"/>
          <w:lang w:val="es-ES_tradnl" w:eastAsia="es-ES"/>
        </w:rPr>
        <w:t xml:space="preserve"> </w:t>
      </w:r>
      <w:r w:rsidR="00711C6B">
        <w:rPr>
          <w:rFonts w:ascii="Avenir Next" w:eastAsia="Hoefler Text" w:hAnsi="Avenir Next" w:cs="Hoefler Text"/>
          <w:color w:val="000000" w:themeColor="text1"/>
          <w:u w:color="000000"/>
          <w:lang w:val="es-ES_tradnl" w:eastAsia="es-ES"/>
        </w:rPr>
        <w:t xml:space="preserve">seguirán desacelerándose </w:t>
      </w:r>
      <w:r>
        <w:rPr>
          <w:rFonts w:ascii="Avenir Next" w:eastAsia="Hoefler Text" w:hAnsi="Avenir Next" w:cs="Hoefler Text"/>
          <w:color w:val="000000" w:themeColor="text1"/>
          <w:u w:color="000000"/>
          <w:lang w:val="es-ES_tradnl" w:eastAsia="es-ES"/>
        </w:rPr>
        <w:t xml:space="preserve">en 2023. </w:t>
      </w:r>
      <w:r w:rsidR="00711C6B">
        <w:rPr>
          <w:rFonts w:ascii="Avenir Next" w:eastAsia="Hoefler Text" w:hAnsi="Avenir Next" w:cs="Hoefler Text"/>
          <w:color w:val="000000" w:themeColor="text1"/>
          <w:u w:color="000000"/>
          <w:lang w:val="es-ES_tradnl" w:eastAsia="es-ES"/>
        </w:rPr>
        <w:t>Así, la previsión de crecimiento del</w:t>
      </w:r>
      <w:r w:rsidR="00110A3C">
        <w:rPr>
          <w:rFonts w:ascii="Avenir Next" w:eastAsia="Hoefler Text" w:hAnsi="Avenir Next" w:cs="Hoefler Text"/>
          <w:color w:val="000000" w:themeColor="text1"/>
          <w:u w:color="000000"/>
          <w:lang w:val="es-ES_tradnl" w:eastAsia="es-ES"/>
        </w:rPr>
        <w:t xml:space="preserve"> </w:t>
      </w:r>
      <w:r w:rsidR="003D4768" w:rsidRPr="003D4768">
        <w:rPr>
          <w:rFonts w:ascii="Avenir Next" w:eastAsia="Hoefler Text" w:hAnsi="Avenir Next" w:cs="Hoefler Text"/>
          <w:color w:val="000000" w:themeColor="text1"/>
          <w:u w:color="000000"/>
          <w:lang w:val="es-ES_tradnl" w:eastAsia="es-ES"/>
        </w:rPr>
        <w:t>FMI</w:t>
      </w:r>
      <w:r w:rsidR="00110A3C">
        <w:rPr>
          <w:rFonts w:ascii="Avenir Next" w:eastAsia="Hoefler Text" w:hAnsi="Avenir Next" w:cs="Hoefler Text"/>
          <w:color w:val="000000" w:themeColor="text1"/>
          <w:u w:color="000000"/>
          <w:lang w:val="es-ES_tradnl" w:eastAsia="es-ES"/>
        </w:rPr>
        <w:t xml:space="preserve"> </w:t>
      </w:r>
      <w:r w:rsidR="0048686D">
        <w:rPr>
          <w:rFonts w:ascii="Avenir Next" w:eastAsia="Hoefler Text" w:hAnsi="Avenir Next" w:cs="Hoefler Text"/>
          <w:color w:val="000000" w:themeColor="text1"/>
          <w:u w:color="000000"/>
          <w:lang w:val="es-ES_tradnl" w:eastAsia="es-ES"/>
        </w:rPr>
        <w:t>p</w:t>
      </w:r>
      <w:r w:rsidR="00711C6B">
        <w:rPr>
          <w:rFonts w:ascii="Avenir Next" w:eastAsia="Hoefler Text" w:hAnsi="Avenir Next" w:cs="Hoefler Text"/>
          <w:color w:val="000000" w:themeColor="text1"/>
          <w:u w:color="000000"/>
          <w:lang w:val="es-ES_tradnl" w:eastAsia="es-ES"/>
        </w:rPr>
        <w:t xml:space="preserve">ara </w:t>
      </w:r>
      <w:r w:rsidR="0024470D" w:rsidRPr="0024470D">
        <w:rPr>
          <w:rFonts w:ascii="Avenir Next" w:eastAsia="Hoefler Text" w:hAnsi="Avenir Next" w:cs="Hoefler Text"/>
          <w:color w:val="000000" w:themeColor="text1"/>
          <w:u w:color="000000"/>
          <w:lang w:val="es-ES_tradnl" w:eastAsia="es-ES"/>
        </w:rPr>
        <w:t xml:space="preserve">Estados Unidos </w:t>
      </w:r>
      <w:r w:rsidR="00711C6B">
        <w:rPr>
          <w:rFonts w:ascii="Avenir Next" w:eastAsia="Hoefler Text" w:hAnsi="Avenir Next" w:cs="Hoefler Text"/>
          <w:color w:val="000000" w:themeColor="text1"/>
          <w:u w:color="000000"/>
          <w:lang w:val="es-ES_tradnl" w:eastAsia="es-ES"/>
        </w:rPr>
        <w:t xml:space="preserve">en 2023 es del 1,4%, inferior a la de 2022, mientras que </w:t>
      </w:r>
      <w:r w:rsidR="00FB0818">
        <w:rPr>
          <w:rFonts w:ascii="Avenir Next" w:eastAsia="Hoefler Text" w:hAnsi="Avenir Next" w:cs="Hoefler Text"/>
          <w:color w:val="000000" w:themeColor="text1"/>
          <w:u w:color="000000"/>
          <w:lang w:val="es-ES_tradnl" w:eastAsia="es-ES"/>
        </w:rPr>
        <w:t xml:space="preserve">para </w:t>
      </w:r>
      <w:r w:rsidR="00711C6B">
        <w:rPr>
          <w:rFonts w:ascii="Avenir Next" w:eastAsia="Hoefler Text" w:hAnsi="Avenir Next" w:cs="Hoefler Text"/>
          <w:color w:val="000000" w:themeColor="text1"/>
          <w:u w:color="000000"/>
          <w:lang w:val="es-ES_tradnl" w:eastAsia="es-ES"/>
        </w:rPr>
        <w:t xml:space="preserve">China </w:t>
      </w:r>
      <w:r w:rsidR="00FB0818">
        <w:rPr>
          <w:rFonts w:ascii="Avenir Next" w:eastAsia="Hoefler Text" w:hAnsi="Avenir Next" w:cs="Hoefler Text"/>
          <w:color w:val="000000" w:themeColor="text1"/>
          <w:u w:color="000000"/>
          <w:lang w:val="es-ES_tradnl" w:eastAsia="es-ES"/>
        </w:rPr>
        <w:t xml:space="preserve">se estima que, superada las dificultades de la política de covid cero, </w:t>
      </w:r>
      <w:r>
        <w:rPr>
          <w:rFonts w:ascii="Avenir Next" w:eastAsia="Hoefler Text" w:hAnsi="Avenir Next" w:cs="Hoefler Text"/>
          <w:color w:val="000000" w:themeColor="text1"/>
          <w:u w:color="000000"/>
          <w:lang w:val="es-ES_tradnl" w:eastAsia="es-ES"/>
        </w:rPr>
        <w:t xml:space="preserve">pasará de crecer </w:t>
      </w:r>
      <w:r w:rsidRPr="0024470D">
        <w:rPr>
          <w:rFonts w:ascii="Avenir Next" w:eastAsia="Hoefler Text" w:hAnsi="Avenir Next" w:cs="Hoefler Text"/>
          <w:color w:val="000000" w:themeColor="text1"/>
          <w:u w:color="000000"/>
          <w:lang w:val="es-ES_tradnl" w:eastAsia="es-ES"/>
        </w:rPr>
        <w:t>un 3% en 2022</w:t>
      </w:r>
      <w:r w:rsidR="0087528C">
        <w:rPr>
          <w:rFonts w:ascii="Avenir Next" w:eastAsia="Hoefler Text" w:hAnsi="Avenir Next" w:cs="Hoefler Text"/>
          <w:color w:val="000000" w:themeColor="text1"/>
          <w:u w:color="000000"/>
          <w:lang w:val="es-ES_tradnl" w:eastAsia="es-ES"/>
        </w:rPr>
        <w:t xml:space="preserve"> a un 5,2 % en 2023, </w:t>
      </w:r>
      <w:r w:rsidR="00FB0818">
        <w:rPr>
          <w:rFonts w:ascii="Avenir Next" w:eastAsia="Hoefler Text" w:hAnsi="Avenir Next" w:cs="Hoefler Text"/>
          <w:color w:val="000000" w:themeColor="text1"/>
          <w:u w:color="000000"/>
          <w:lang w:val="es-ES_tradnl" w:eastAsia="es-ES"/>
        </w:rPr>
        <w:t xml:space="preserve">aunque </w:t>
      </w:r>
      <w:r w:rsidR="0087528C">
        <w:rPr>
          <w:rFonts w:ascii="Avenir Next" w:eastAsia="Hoefler Text" w:hAnsi="Avenir Next" w:cs="Hoefler Text"/>
          <w:color w:val="000000" w:themeColor="text1"/>
          <w:u w:color="000000"/>
          <w:lang w:val="es-ES_tradnl" w:eastAsia="es-ES"/>
        </w:rPr>
        <w:t>est</w:t>
      </w:r>
      <w:r w:rsidR="00FB0818">
        <w:rPr>
          <w:rFonts w:ascii="Avenir Next" w:eastAsia="Hoefler Text" w:hAnsi="Avenir Next" w:cs="Hoefler Text"/>
          <w:color w:val="000000" w:themeColor="text1"/>
          <w:u w:color="000000"/>
          <w:lang w:val="es-ES_tradnl" w:eastAsia="es-ES"/>
        </w:rPr>
        <w:t>e</w:t>
      </w:r>
      <w:r w:rsidR="0087528C">
        <w:rPr>
          <w:rFonts w:ascii="Avenir Next" w:eastAsia="Hoefler Text" w:hAnsi="Avenir Next" w:cs="Hoefler Text"/>
          <w:color w:val="000000" w:themeColor="text1"/>
          <w:u w:color="000000"/>
          <w:lang w:val="es-ES_tradnl" w:eastAsia="es-ES"/>
        </w:rPr>
        <w:t xml:space="preserve"> nivel </w:t>
      </w:r>
      <w:r w:rsidR="00FB0818">
        <w:rPr>
          <w:rFonts w:ascii="Avenir Next" w:eastAsia="Hoefler Text" w:hAnsi="Avenir Next" w:cs="Hoefler Text"/>
          <w:color w:val="000000" w:themeColor="text1"/>
          <w:u w:color="000000"/>
          <w:lang w:val="es-ES_tradnl" w:eastAsia="es-ES"/>
        </w:rPr>
        <w:t xml:space="preserve">de crecimiento </w:t>
      </w:r>
      <w:r w:rsidR="0087528C">
        <w:rPr>
          <w:rFonts w:ascii="Avenir Next" w:eastAsia="Hoefler Text" w:hAnsi="Avenir Next" w:cs="Hoefler Text"/>
          <w:color w:val="000000" w:themeColor="text1"/>
          <w:u w:color="000000"/>
          <w:lang w:val="es-ES_tradnl" w:eastAsia="es-ES"/>
        </w:rPr>
        <w:t>sigue siendo</w:t>
      </w:r>
      <w:r>
        <w:rPr>
          <w:rFonts w:ascii="Avenir Next" w:eastAsia="Hoefler Text" w:hAnsi="Avenir Next" w:cs="Hoefler Text"/>
          <w:color w:val="000000" w:themeColor="text1"/>
          <w:u w:color="000000"/>
          <w:lang w:val="es-ES_tradnl" w:eastAsia="es-ES"/>
        </w:rPr>
        <w:t xml:space="preserve"> bajo para </w:t>
      </w:r>
      <w:r w:rsidR="0087528C">
        <w:rPr>
          <w:rFonts w:ascii="Avenir Next" w:eastAsia="Hoefler Text" w:hAnsi="Avenir Next" w:cs="Hoefler Text"/>
          <w:color w:val="000000" w:themeColor="text1"/>
          <w:u w:color="000000"/>
          <w:lang w:val="es-ES_tradnl" w:eastAsia="es-ES"/>
        </w:rPr>
        <w:t xml:space="preserve">lo </w:t>
      </w:r>
      <w:proofErr w:type="spellStart"/>
      <w:r w:rsidR="0087528C">
        <w:rPr>
          <w:rFonts w:ascii="Avenir Next" w:eastAsia="Hoefler Text" w:hAnsi="Avenir Next" w:cs="Hoefler Text"/>
          <w:color w:val="000000" w:themeColor="text1"/>
          <w:u w:color="000000"/>
          <w:lang w:val="es-ES_tradnl" w:eastAsia="es-ES"/>
        </w:rPr>
        <w:t>quesu</w:t>
      </w:r>
      <w:proofErr w:type="spellEnd"/>
      <w:r w:rsidR="0087528C">
        <w:rPr>
          <w:rFonts w:ascii="Avenir Next" w:eastAsia="Hoefler Text" w:hAnsi="Avenir Next" w:cs="Hoefler Text"/>
          <w:color w:val="000000" w:themeColor="text1"/>
          <w:u w:color="000000"/>
          <w:lang w:val="es-ES_tradnl" w:eastAsia="es-ES"/>
        </w:rPr>
        <w:t xml:space="preserve"> </w:t>
      </w:r>
      <w:r w:rsidRPr="0024470D">
        <w:rPr>
          <w:rFonts w:ascii="Avenir Next" w:eastAsia="Hoefler Text" w:hAnsi="Avenir Next" w:cs="Hoefler Text"/>
          <w:color w:val="000000" w:themeColor="text1"/>
          <w:u w:color="000000"/>
          <w:lang w:val="es-ES_tradnl" w:eastAsia="es-ES"/>
        </w:rPr>
        <w:t>potencial</w:t>
      </w:r>
      <w:r w:rsidR="0087528C">
        <w:rPr>
          <w:rFonts w:ascii="Avenir Next" w:eastAsia="Hoefler Text" w:hAnsi="Avenir Next" w:cs="Hoefler Text"/>
          <w:color w:val="000000" w:themeColor="text1"/>
          <w:u w:color="000000"/>
          <w:lang w:val="es-ES_tradnl" w:eastAsia="es-ES"/>
        </w:rPr>
        <w:t xml:space="preserve"> permitiría</w:t>
      </w:r>
      <w:r w:rsidRPr="0024470D">
        <w:rPr>
          <w:rFonts w:ascii="Avenir Next" w:eastAsia="Hoefler Text" w:hAnsi="Avenir Next" w:cs="Hoefler Text"/>
          <w:color w:val="000000" w:themeColor="text1"/>
          <w:u w:color="000000"/>
          <w:lang w:val="es-ES_tradnl" w:eastAsia="es-ES"/>
        </w:rPr>
        <w:t>.</w:t>
      </w:r>
      <w:r w:rsidR="00110A3C">
        <w:rPr>
          <w:rFonts w:ascii="Avenir Next" w:eastAsia="Hoefler Text" w:hAnsi="Avenir Next" w:cs="Hoefler Text"/>
          <w:color w:val="000000" w:themeColor="text1"/>
          <w:u w:color="000000"/>
          <w:lang w:val="es-ES_tradnl" w:eastAsia="es-ES"/>
        </w:rPr>
        <w:t xml:space="preserve"> </w:t>
      </w:r>
      <w:r w:rsidR="00C039AB">
        <w:rPr>
          <w:rFonts w:ascii="Avenir Next" w:eastAsia="Hoefler Text" w:hAnsi="Avenir Next" w:cs="Hoefler Text"/>
          <w:color w:val="000000" w:themeColor="text1"/>
          <w:u w:color="000000"/>
          <w:lang w:val="es-ES_tradnl" w:eastAsia="es-ES"/>
        </w:rPr>
        <w:t>Por su parte, la economía europea seguirá muy condicionada por la evolución de estas economías, así como por las consecuencias directas de una guerra a sus puertas</w:t>
      </w:r>
      <w:r w:rsidR="00FB0818">
        <w:rPr>
          <w:rFonts w:ascii="Avenir Next" w:eastAsia="Hoefler Text" w:hAnsi="Avenir Next" w:cs="Hoefler Text"/>
          <w:color w:val="000000" w:themeColor="text1"/>
          <w:u w:color="000000"/>
          <w:lang w:val="es-ES_tradnl" w:eastAsia="es-ES"/>
        </w:rPr>
        <w:t>, cuya evolución</w:t>
      </w:r>
      <w:r w:rsidR="00110A3C">
        <w:rPr>
          <w:rFonts w:ascii="Avenir Next" w:eastAsia="Hoefler Text" w:hAnsi="Avenir Next" w:cs="Hoefler Text"/>
          <w:color w:val="000000" w:themeColor="text1"/>
          <w:u w:color="000000"/>
          <w:lang w:val="es-ES_tradnl" w:eastAsia="es-ES"/>
        </w:rPr>
        <w:t xml:space="preserve"> </w:t>
      </w:r>
      <w:r w:rsidR="0049624B">
        <w:rPr>
          <w:rFonts w:ascii="Avenir Next" w:eastAsia="Hoefler Text" w:hAnsi="Avenir Next" w:cs="Hoefler Text"/>
          <w:color w:val="000000" w:themeColor="text1"/>
          <w:u w:color="000000"/>
          <w:lang w:val="es-ES_tradnl" w:eastAsia="es-ES"/>
        </w:rPr>
        <w:t>a</w:t>
      </w:r>
      <w:r w:rsidR="009B57A0">
        <w:rPr>
          <w:rFonts w:ascii="Avenir Next" w:eastAsia="Hoefler Text" w:hAnsi="Avenir Next" w:cs="Hoefler Text"/>
          <w:color w:val="000000" w:themeColor="text1"/>
          <w:u w:color="000000"/>
          <w:lang w:val="es-ES_tradnl" w:eastAsia="es-ES"/>
        </w:rPr>
        <w:t>fectará a</w:t>
      </w:r>
      <w:r w:rsidR="00C039AB">
        <w:rPr>
          <w:rFonts w:ascii="Avenir Next" w:eastAsia="Hoefler Text" w:hAnsi="Avenir Next" w:cs="Hoefler Text"/>
          <w:color w:val="000000" w:themeColor="text1"/>
          <w:u w:color="000000"/>
          <w:lang w:val="es-ES_tradnl" w:eastAsia="es-ES"/>
        </w:rPr>
        <w:t xml:space="preserve"> su crecimiento. </w:t>
      </w:r>
    </w:p>
    <w:p w14:paraId="09B9C5D7" w14:textId="77777777" w:rsidR="0024470D" w:rsidRDefault="00C039AB" w:rsidP="00C039AB">
      <w:pPr>
        <w:spacing w:before="100" w:after="100" w:line="288" w:lineRule="auto"/>
        <w:jc w:val="both"/>
        <w:rPr>
          <w:rFonts w:ascii="Avenir Next" w:eastAsia="Hoefler Text" w:hAnsi="Avenir Next" w:cs="Hoefler Text"/>
          <w:color w:val="000000" w:themeColor="text1"/>
          <w:u w:color="000000"/>
          <w:lang w:val="es-ES_tradnl" w:eastAsia="es-ES"/>
        </w:rPr>
      </w:pPr>
      <w:r>
        <w:rPr>
          <w:rFonts w:ascii="Avenir Next" w:eastAsia="Hoefler Text" w:hAnsi="Avenir Next" w:cs="Hoefler Text"/>
          <w:color w:val="000000" w:themeColor="text1"/>
          <w:u w:color="000000"/>
          <w:lang w:val="es-ES_tradnl" w:eastAsia="es-ES"/>
        </w:rPr>
        <w:t xml:space="preserve">No obstante, lo que en febrero de 2022 se consideraba </w:t>
      </w:r>
      <w:r w:rsidR="0087528C">
        <w:rPr>
          <w:rFonts w:ascii="Avenir Next" w:eastAsia="Hoefler Text" w:hAnsi="Avenir Next" w:cs="Hoefler Text"/>
          <w:color w:val="000000" w:themeColor="text1"/>
          <w:u w:color="000000"/>
          <w:lang w:val="es-ES_tradnl" w:eastAsia="es-ES"/>
        </w:rPr>
        <w:t xml:space="preserve">como </w:t>
      </w:r>
      <w:r>
        <w:rPr>
          <w:rFonts w:ascii="Avenir Next" w:eastAsia="Hoefler Text" w:hAnsi="Avenir Next" w:cs="Hoefler Text"/>
          <w:color w:val="000000" w:themeColor="text1"/>
          <w:u w:color="000000"/>
          <w:lang w:val="es-ES_tradnl" w:eastAsia="es-ES"/>
        </w:rPr>
        <w:t>un golpe directo, profundo y doloroso en la economía europea</w:t>
      </w:r>
      <w:r w:rsidR="0087528C">
        <w:rPr>
          <w:rFonts w:ascii="Avenir Next" w:eastAsia="Hoefler Text" w:hAnsi="Avenir Next" w:cs="Hoefler Text"/>
          <w:color w:val="000000" w:themeColor="text1"/>
          <w:u w:color="000000"/>
          <w:lang w:val="es-ES_tradnl" w:eastAsia="es-ES"/>
        </w:rPr>
        <w:t xml:space="preserve"> –hablamos de la guerra-, hoy se puede </w:t>
      </w:r>
      <w:r w:rsidR="000B365D">
        <w:rPr>
          <w:rFonts w:ascii="Avenir Next" w:eastAsia="Hoefler Text" w:hAnsi="Avenir Next" w:cs="Hoefler Text"/>
          <w:color w:val="000000" w:themeColor="text1"/>
          <w:u w:color="000000"/>
          <w:lang w:val="es-ES_tradnl" w:eastAsia="es-ES"/>
        </w:rPr>
        <w:t>confirmar</w:t>
      </w:r>
      <w:r w:rsidR="0087528C">
        <w:rPr>
          <w:rFonts w:ascii="Avenir Next" w:eastAsia="Hoefler Text" w:hAnsi="Avenir Next" w:cs="Hoefler Text"/>
          <w:color w:val="000000" w:themeColor="text1"/>
          <w:u w:color="000000"/>
          <w:lang w:val="es-ES_tradnl" w:eastAsia="es-ES"/>
        </w:rPr>
        <w:t xml:space="preserve"> que </w:t>
      </w:r>
      <w:r>
        <w:rPr>
          <w:rFonts w:ascii="Avenir Next" w:eastAsia="Hoefler Text" w:hAnsi="Avenir Next" w:cs="Hoefler Text"/>
          <w:color w:val="000000" w:themeColor="text1"/>
          <w:u w:color="000000"/>
          <w:lang w:val="es-ES_tradnl" w:eastAsia="es-ES"/>
        </w:rPr>
        <w:t>ha resultado ser menor de lo esperado. Así, l</w:t>
      </w:r>
      <w:r w:rsidRPr="000C662E">
        <w:rPr>
          <w:rFonts w:ascii="Avenir Next" w:eastAsia="Hoefler Text" w:hAnsi="Avenir Next" w:cs="Hoefler Text"/>
          <w:color w:val="000000" w:themeColor="text1"/>
          <w:u w:color="000000"/>
          <w:lang w:val="es-ES_tradnl" w:eastAsia="es-ES"/>
        </w:rPr>
        <w:t xml:space="preserve">a economía de la UE </w:t>
      </w:r>
      <w:r>
        <w:rPr>
          <w:rFonts w:ascii="Avenir Next" w:eastAsia="Hoefler Text" w:hAnsi="Avenir Next" w:cs="Hoefler Text"/>
          <w:color w:val="000000" w:themeColor="text1"/>
          <w:u w:color="000000"/>
          <w:lang w:val="es-ES_tradnl" w:eastAsia="es-ES"/>
        </w:rPr>
        <w:t>inicia</w:t>
      </w:r>
      <w:r w:rsidRPr="000C662E">
        <w:rPr>
          <w:rFonts w:ascii="Avenir Next" w:eastAsia="Hoefler Text" w:hAnsi="Avenir Next" w:cs="Hoefler Text"/>
          <w:color w:val="000000" w:themeColor="text1"/>
          <w:u w:color="000000"/>
          <w:lang w:val="es-ES_tradnl" w:eastAsia="es-ES"/>
        </w:rPr>
        <w:t xml:space="preserve"> 2023 en </w:t>
      </w:r>
      <w:r w:rsidR="00015436" w:rsidRPr="000C662E">
        <w:rPr>
          <w:rFonts w:ascii="Avenir Next" w:eastAsia="Hoefler Text" w:hAnsi="Avenir Next" w:cs="Hoefler Text"/>
          <w:color w:val="000000" w:themeColor="text1"/>
          <w:u w:color="000000"/>
          <w:lang w:val="es-ES_tradnl" w:eastAsia="es-ES"/>
        </w:rPr>
        <w:t>una</w:t>
      </w:r>
      <w:r w:rsidR="00015436">
        <w:rPr>
          <w:rFonts w:ascii="Avenir Next" w:eastAsia="Hoefler Text" w:hAnsi="Avenir Next" w:cs="Hoefler Text"/>
          <w:color w:val="000000" w:themeColor="text1"/>
          <w:u w:color="000000"/>
          <w:lang w:val="es-ES_tradnl" w:eastAsia="es-ES"/>
        </w:rPr>
        <w:t xml:space="preserve"> s</w:t>
      </w:r>
      <w:r w:rsidR="00015436" w:rsidRPr="000C662E">
        <w:rPr>
          <w:rFonts w:ascii="Avenir Next" w:eastAsia="Hoefler Text" w:hAnsi="Avenir Next" w:cs="Hoefler Text"/>
          <w:color w:val="000000" w:themeColor="text1"/>
          <w:u w:color="000000"/>
          <w:lang w:val="es-ES_tradnl" w:eastAsia="es-ES"/>
        </w:rPr>
        <w:t xml:space="preserve">ituación </w:t>
      </w:r>
      <w:r w:rsidR="00FB0818">
        <w:rPr>
          <w:rFonts w:ascii="Avenir Next" w:eastAsia="Hoefler Text" w:hAnsi="Avenir Next" w:cs="Hoefler Text"/>
          <w:color w:val="000000" w:themeColor="text1"/>
          <w:u w:color="000000"/>
          <w:lang w:val="es-ES_tradnl" w:eastAsia="es-ES"/>
        </w:rPr>
        <w:t>mejor</w:t>
      </w:r>
      <w:r w:rsidR="00110A3C">
        <w:rPr>
          <w:rFonts w:ascii="Avenir Next" w:eastAsia="Hoefler Text" w:hAnsi="Avenir Next" w:cs="Hoefler Text"/>
          <w:color w:val="000000" w:themeColor="text1"/>
          <w:u w:color="000000"/>
          <w:lang w:val="es-ES_tradnl" w:eastAsia="es-ES"/>
        </w:rPr>
        <w:t xml:space="preserve"> </w:t>
      </w:r>
      <w:r w:rsidRPr="000C662E">
        <w:rPr>
          <w:rFonts w:ascii="Avenir Next" w:eastAsia="Hoefler Text" w:hAnsi="Avenir Next" w:cs="Hoefler Text"/>
          <w:color w:val="000000" w:themeColor="text1"/>
          <w:u w:color="000000"/>
          <w:lang w:val="es-ES_tradnl" w:eastAsia="es-ES"/>
        </w:rPr>
        <w:t xml:space="preserve">que la prevista </w:t>
      </w:r>
      <w:r>
        <w:rPr>
          <w:rFonts w:ascii="Avenir Next" w:eastAsia="Hoefler Text" w:hAnsi="Avenir Next" w:cs="Hoefler Text"/>
          <w:color w:val="000000" w:themeColor="text1"/>
          <w:u w:color="000000"/>
          <w:lang w:val="es-ES_tradnl" w:eastAsia="es-ES"/>
        </w:rPr>
        <w:t>solo unos meses antes</w:t>
      </w:r>
      <w:r w:rsidRPr="000C662E">
        <w:rPr>
          <w:rFonts w:ascii="Avenir Next" w:eastAsia="Hoefler Text" w:hAnsi="Avenir Next" w:cs="Hoefler Text"/>
          <w:color w:val="000000" w:themeColor="text1"/>
          <w:u w:color="000000"/>
          <w:lang w:val="es-ES_tradnl" w:eastAsia="es-ES"/>
        </w:rPr>
        <w:t xml:space="preserve">. </w:t>
      </w:r>
      <w:r w:rsidR="00FB0818">
        <w:rPr>
          <w:rFonts w:ascii="Avenir Next" w:eastAsia="Hoefler Text" w:hAnsi="Avenir Next" w:cs="Hoefler Text"/>
          <w:color w:val="000000" w:themeColor="text1"/>
          <w:u w:color="000000"/>
          <w:lang w:val="es-ES_tradnl" w:eastAsia="es-ES"/>
        </w:rPr>
        <w:t>L</w:t>
      </w:r>
      <w:r>
        <w:rPr>
          <w:rFonts w:ascii="Avenir Next" w:eastAsia="Hoefler Text" w:hAnsi="Avenir Next" w:cs="Hoefler Text"/>
          <w:color w:val="000000" w:themeColor="text1"/>
          <w:u w:color="000000"/>
          <w:lang w:val="es-ES_tradnl" w:eastAsia="es-ES"/>
        </w:rPr>
        <w:t>a Comisión Europea ha elevado la</w:t>
      </w:r>
      <w:r w:rsidRPr="000C662E">
        <w:rPr>
          <w:rFonts w:ascii="Avenir Next" w:eastAsia="Hoefler Text" w:hAnsi="Avenir Next" w:cs="Hoefler Text"/>
          <w:color w:val="000000" w:themeColor="text1"/>
          <w:u w:color="000000"/>
          <w:lang w:val="es-ES_tradnl" w:eastAsia="es-ES"/>
        </w:rPr>
        <w:t xml:space="preserve">s previsiones de crecimiento para </w:t>
      </w:r>
      <w:r>
        <w:rPr>
          <w:rFonts w:ascii="Avenir Next" w:eastAsia="Hoefler Text" w:hAnsi="Avenir Next" w:cs="Hoefler Text"/>
          <w:color w:val="000000" w:themeColor="text1"/>
          <w:u w:color="000000"/>
          <w:lang w:val="es-ES_tradnl" w:eastAsia="es-ES"/>
        </w:rPr>
        <w:t xml:space="preserve">2023 </w:t>
      </w:r>
      <w:r w:rsidRPr="000C662E">
        <w:rPr>
          <w:rFonts w:ascii="Avenir Next" w:eastAsia="Hoefler Text" w:hAnsi="Avenir Next" w:cs="Hoefler Text"/>
          <w:color w:val="000000" w:themeColor="text1"/>
          <w:u w:color="000000"/>
          <w:lang w:val="es-ES_tradnl" w:eastAsia="es-ES"/>
        </w:rPr>
        <w:t xml:space="preserve">al 0,8 % en la UE y al 0,9 % en la zona euro. </w:t>
      </w:r>
      <w:r>
        <w:rPr>
          <w:rFonts w:ascii="Avenir Next" w:eastAsia="Hoefler Text" w:hAnsi="Avenir Next" w:cs="Hoefler Text"/>
          <w:color w:val="000000" w:themeColor="text1"/>
          <w:u w:color="000000"/>
          <w:lang w:val="es-ES_tradnl" w:eastAsia="es-ES"/>
        </w:rPr>
        <w:t xml:space="preserve">Estas cifras implican, por lo tanto, </w:t>
      </w:r>
      <w:r w:rsidRPr="000C662E">
        <w:rPr>
          <w:rFonts w:ascii="Avenir Next" w:eastAsia="Hoefler Text" w:hAnsi="Avenir Next" w:cs="Hoefler Text"/>
          <w:color w:val="000000" w:themeColor="text1"/>
          <w:u w:color="000000"/>
          <w:lang w:val="es-ES_tradnl" w:eastAsia="es-ES"/>
        </w:rPr>
        <w:t xml:space="preserve">que ambas zonas </w:t>
      </w:r>
      <w:r>
        <w:rPr>
          <w:rFonts w:ascii="Avenir Next" w:eastAsia="Hoefler Text" w:hAnsi="Avenir Next" w:cs="Hoefler Text"/>
          <w:color w:val="000000" w:themeColor="text1"/>
          <w:u w:color="000000"/>
          <w:lang w:val="es-ES_tradnl" w:eastAsia="es-ES"/>
        </w:rPr>
        <w:t>escaparán, siquiera por muy poco, de una</w:t>
      </w:r>
      <w:r w:rsidRPr="000C662E">
        <w:rPr>
          <w:rFonts w:ascii="Avenir Next" w:eastAsia="Hoefler Text" w:hAnsi="Avenir Next" w:cs="Hoefler Text"/>
          <w:color w:val="000000" w:themeColor="text1"/>
          <w:u w:color="000000"/>
          <w:lang w:val="es-ES_tradnl" w:eastAsia="es-ES"/>
        </w:rPr>
        <w:t xml:space="preserve"> recesión técnica</w:t>
      </w:r>
      <w:r>
        <w:rPr>
          <w:rFonts w:ascii="Avenir Next" w:eastAsia="Hoefler Text" w:hAnsi="Avenir Next" w:cs="Hoefler Text"/>
          <w:color w:val="000000" w:themeColor="text1"/>
          <w:u w:color="000000"/>
          <w:lang w:val="es-ES_tradnl" w:eastAsia="es-ES"/>
        </w:rPr>
        <w:t xml:space="preserve"> que deb</w:t>
      </w:r>
      <w:r w:rsidR="0049624B">
        <w:rPr>
          <w:rFonts w:ascii="Avenir Next" w:eastAsia="Hoefler Text" w:hAnsi="Avenir Next" w:cs="Hoefler Text"/>
          <w:color w:val="000000" w:themeColor="text1"/>
          <w:u w:color="000000"/>
          <w:lang w:val="es-ES_tradnl" w:eastAsia="es-ES"/>
        </w:rPr>
        <w:t>ería</w:t>
      </w:r>
      <w:r>
        <w:rPr>
          <w:rFonts w:ascii="Avenir Next" w:eastAsia="Hoefler Text" w:hAnsi="Avenir Next" w:cs="Hoefler Text"/>
          <w:color w:val="000000" w:themeColor="text1"/>
          <w:u w:color="000000"/>
          <w:lang w:val="es-ES_tradnl" w:eastAsia="es-ES"/>
        </w:rPr>
        <w:t xml:space="preserve"> haber ocurrido</w:t>
      </w:r>
      <w:r w:rsidR="00110A3C">
        <w:rPr>
          <w:rFonts w:ascii="Avenir Next" w:eastAsia="Hoefler Text" w:hAnsi="Avenir Next" w:cs="Hoefler Text"/>
          <w:color w:val="000000" w:themeColor="text1"/>
          <w:u w:color="000000"/>
          <w:lang w:val="es-ES_tradnl" w:eastAsia="es-ES"/>
        </w:rPr>
        <w:t xml:space="preserve"> </w:t>
      </w:r>
      <w:r w:rsidR="0048686D">
        <w:rPr>
          <w:rFonts w:ascii="Avenir Next" w:eastAsia="Hoefler Text" w:hAnsi="Avenir Next" w:cs="Hoefler Text"/>
          <w:color w:val="000000" w:themeColor="text1"/>
          <w:u w:color="000000"/>
          <w:lang w:val="es-ES_tradnl" w:eastAsia="es-ES"/>
        </w:rPr>
        <w:t>a finales de 2022 e inicios de 2023</w:t>
      </w:r>
      <w:r w:rsidR="0049624B">
        <w:rPr>
          <w:rFonts w:ascii="Avenir Next" w:eastAsia="Hoefler Text" w:hAnsi="Avenir Next" w:cs="Hoefler Text"/>
          <w:color w:val="000000" w:themeColor="text1"/>
          <w:u w:color="000000"/>
          <w:lang w:val="es-ES_tradnl" w:eastAsia="es-ES"/>
        </w:rPr>
        <w:t>,</w:t>
      </w:r>
      <w:r>
        <w:rPr>
          <w:rFonts w:ascii="Avenir Next" w:eastAsia="Hoefler Text" w:hAnsi="Avenir Next" w:cs="Hoefler Text"/>
          <w:color w:val="000000" w:themeColor="text1"/>
          <w:u w:color="000000"/>
          <w:lang w:val="es-ES_tradnl" w:eastAsia="es-ES"/>
        </w:rPr>
        <w:t xml:space="preserve"> según las estimaciones </w:t>
      </w:r>
      <w:r w:rsidR="0048686D">
        <w:rPr>
          <w:rFonts w:ascii="Avenir Next" w:eastAsia="Hoefler Text" w:hAnsi="Avenir Next" w:cs="Hoefler Text"/>
          <w:color w:val="000000" w:themeColor="text1"/>
          <w:u w:color="000000"/>
          <w:lang w:val="es-ES_tradnl" w:eastAsia="es-ES"/>
        </w:rPr>
        <w:t>en las que coincidían diversas instituciones el pasado</w:t>
      </w:r>
      <w:r>
        <w:rPr>
          <w:rFonts w:ascii="Avenir Next" w:eastAsia="Hoefler Text" w:hAnsi="Avenir Next" w:cs="Hoefler Text"/>
          <w:color w:val="000000" w:themeColor="text1"/>
          <w:u w:color="000000"/>
          <w:lang w:val="es-ES_tradnl" w:eastAsia="es-ES"/>
        </w:rPr>
        <w:t xml:space="preserve"> verano</w:t>
      </w:r>
      <w:r w:rsidRPr="000C662E">
        <w:rPr>
          <w:rFonts w:ascii="Avenir Next" w:eastAsia="Hoefler Text" w:hAnsi="Avenir Next" w:cs="Hoefler Text"/>
          <w:color w:val="000000" w:themeColor="text1"/>
          <w:u w:color="000000"/>
          <w:lang w:val="es-ES_tradnl" w:eastAsia="es-ES"/>
        </w:rPr>
        <w:t xml:space="preserve">. </w:t>
      </w:r>
      <w:r>
        <w:rPr>
          <w:rFonts w:ascii="Avenir Next" w:eastAsia="Hoefler Text" w:hAnsi="Avenir Next" w:cs="Hoefler Text"/>
          <w:color w:val="000000" w:themeColor="text1"/>
          <w:u w:color="000000"/>
          <w:lang w:val="es-ES_tradnl" w:eastAsia="es-ES"/>
        </w:rPr>
        <w:t xml:space="preserve">También condicionará el crecimiento en 2023 </w:t>
      </w:r>
      <w:r w:rsidRPr="0024470D">
        <w:rPr>
          <w:rFonts w:ascii="Avenir Next" w:eastAsia="Hoefler Text" w:hAnsi="Avenir Next" w:cs="Hoefler Text"/>
          <w:color w:val="000000" w:themeColor="text1"/>
          <w:u w:color="000000"/>
          <w:lang w:val="es-ES_tradnl" w:eastAsia="es-ES"/>
        </w:rPr>
        <w:t xml:space="preserve">los fondos </w:t>
      </w:r>
      <w:proofErr w:type="spellStart"/>
      <w:r w:rsidRPr="0024470D">
        <w:rPr>
          <w:rFonts w:ascii="Avenir Next" w:eastAsia="Hoefler Text" w:hAnsi="Avenir Next" w:cs="Hoefler Text"/>
          <w:color w:val="000000" w:themeColor="text1"/>
          <w:u w:color="000000"/>
          <w:lang w:val="es-ES_tradnl" w:eastAsia="es-ES"/>
        </w:rPr>
        <w:t>NextGeneration</w:t>
      </w:r>
      <w:proofErr w:type="spellEnd"/>
      <w:r w:rsidRPr="0024470D">
        <w:rPr>
          <w:rFonts w:ascii="Avenir Next" w:eastAsia="Hoefler Text" w:hAnsi="Avenir Next" w:cs="Hoefler Text"/>
          <w:color w:val="000000" w:themeColor="text1"/>
          <w:u w:color="000000"/>
          <w:lang w:val="es-ES_tradnl" w:eastAsia="es-ES"/>
        </w:rPr>
        <w:t xml:space="preserve"> EU</w:t>
      </w:r>
      <w:r w:rsidR="00FB0818">
        <w:rPr>
          <w:rFonts w:ascii="Avenir Next" w:eastAsia="Hoefler Text" w:hAnsi="Avenir Next" w:cs="Hoefler Text"/>
          <w:color w:val="000000" w:themeColor="text1"/>
          <w:u w:color="000000"/>
          <w:lang w:val="es-ES_tradnl" w:eastAsia="es-ES"/>
        </w:rPr>
        <w:t>,</w:t>
      </w:r>
      <w:r>
        <w:rPr>
          <w:rFonts w:ascii="Avenir Next" w:eastAsia="Hoefler Text" w:hAnsi="Avenir Next" w:cs="Hoefler Text"/>
          <w:color w:val="000000" w:themeColor="text1"/>
          <w:u w:color="000000"/>
          <w:lang w:val="es-ES_tradnl" w:eastAsia="es-ES"/>
        </w:rPr>
        <w:t xml:space="preserve"> que experimentarán durante este año un </w:t>
      </w:r>
      <w:r w:rsidR="00FB0818">
        <w:rPr>
          <w:rFonts w:ascii="Avenir Next" w:eastAsia="Hoefler Text" w:hAnsi="Avenir Next" w:cs="Hoefler Text"/>
          <w:color w:val="000000" w:themeColor="text1"/>
          <w:u w:color="000000"/>
          <w:lang w:val="es-ES_tradnl" w:eastAsia="es-ES"/>
        </w:rPr>
        <w:t xml:space="preserve">mayor </w:t>
      </w:r>
      <w:r>
        <w:rPr>
          <w:rFonts w:ascii="Avenir Next" w:eastAsia="Hoefler Text" w:hAnsi="Avenir Next" w:cs="Hoefler Text"/>
          <w:color w:val="000000" w:themeColor="text1"/>
          <w:u w:color="000000"/>
          <w:lang w:val="es-ES_tradnl" w:eastAsia="es-ES"/>
        </w:rPr>
        <w:t xml:space="preserve">grado de ejecución </w:t>
      </w:r>
      <w:r w:rsidR="00FB0818">
        <w:rPr>
          <w:rFonts w:ascii="Avenir Next" w:eastAsia="Hoefler Text" w:hAnsi="Avenir Next" w:cs="Hoefler Text"/>
          <w:color w:val="000000" w:themeColor="text1"/>
          <w:u w:color="000000"/>
          <w:lang w:val="es-ES_tradnl" w:eastAsia="es-ES"/>
        </w:rPr>
        <w:t xml:space="preserve">que </w:t>
      </w:r>
      <w:r>
        <w:rPr>
          <w:rFonts w:ascii="Avenir Next" w:eastAsia="Hoefler Text" w:hAnsi="Avenir Next" w:cs="Hoefler Text"/>
          <w:color w:val="000000" w:themeColor="text1"/>
          <w:u w:color="000000"/>
          <w:lang w:val="es-ES_tradnl" w:eastAsia="es-ES"/>
        </w:rPr>
        <w:t>en los anteriores</w:t>
      </w:r>
      <w:r w:rsidRPr="0024470D">
        <w:rPr>
          <w:rFonts w:ascii="Avenir Next" w:eastAsia="Hoefler Text" w:hAnsi="Avenir Next" w:cs="Hoefler Text"/>
          <w:color w:val="000000" w:themeColor="text1"/>
          <w:u w:color="000000"/>
          <w:lang w:val="es-ES_tradnl" w:eastAsia="es-ES"/>
        </w:rPr>
        <w:t>.</w:t>
      </w:r>
    </w:p>
    <w:p w14:paraId="36E78C04" w14:textId="77777777" w:rsidR="000C662E" w:rsidRPr="000C662E" w:rsidRDefault="003F54FB" w:rsidP="000C662E">
      <w:pPr>
        <w:spacing w:before="100" w:after="100" w:line="288" w:lineRule="auto"/>
        <w:jc w:val="both"/>
        <w:rPr>
          <w:rFonts w:ascii="Avenir Next" w:eastAsia="Hoefler Text" w:hAnsi="Avenir Next" w:cs="Hoefler Text"/>
          <w:color w:val="000000" w:themeColor="text1"/>
          <w:u w:color="000000"/>
          <w:lang w:val="es-ES_tradnl" w:eastAsia="es-ES"/>
        </w:rPr>
      </w:pPr>
      <w:r>
        <w:rPr>
          <w:rFonts w:ascii="Avenir Next" w:eastAsia="Hoefler Text" w:hAnsi="Avenir Next" w:cs="Hoefler Text"/>
          <w:color w:val="000000" w:themeColor="text1"/>
          <w:u w:color="000000"/>
          <w:lang w:val="es-ES_tradnl" w:eastAsia="es-ES"/>
        </w:rPr>
        <w:t>Algunos indicadores reflejan este cambio en las perspectivas macroeconómicas. Así, el índice PMI apunta claramente a una mejora de la actividad económica prevista. Para los países seleccionados, en particular Francia y España, aunque también para Estados Unidos y Alemania, la mejora es evidente a partir de finales del otoño de 2022.</w:t>
      </w:r>
    </w:p>
    <w:p w14:paraId="6BF35728" w14:textId="77777777" w:rsidR="004C24DA" w:rsidRPr="000C662E" w:rsidRDefault="004C24DA" w:rsidP="004C24DA">
      <w:pPr>
        <w:spacing w:before="100" w:after="100" w:line="288" w:lineRule="auto"/>
        <w:jc w:val="both"/>
        <w:rPr>
          <w:rFonts w:ascii="Avenir Next" w:eastAsia="Hoefler Text" w:hAnsi="Avenir Next" w:cs="Hoefler Text"/>
          <w:color w:val="FF0000"/>
          <w:u w:color="000000"/>
          <w:lang w:val="es-ES_tradnl" w:eastAsia="es-ES"/>
        </w:rPr>
      </w:pPr>
    </w:p>
    <w:p w14:paraId="71639456" w14:textId="77777777" w:rsidR="004C24DA" w:rsidRPr="000C662E" w:rsidRDefault="003F54FB" w:rsidP="004C24DA">
      <w:pPr>
        <w:spacing w:before="100" w:after="100" w:line="288" w:lineRule="auto"/>
        <w:jc w:val="center"/>
        <w:rPr>
          <w:rFonts w:ascii="Avenir Next" w:eastAsia="Hoefler Text" w:hAnsi="Avenir Next" w:cs="Hoefler Text"/>
          <w:color w:val="FF0000"/>
          <w:u w:color="000000"/>
          <w:lang w:val="es-ES_tradnl" w:eastAsia="es-ES"/>
        </w:rPr>
      </w:pPr>
      <w:r>
        <w:rPr>
          <w:rFonts w:ascii="Avenir Next" w:eastAsia="Hoefler Text" w:hAnsi="Avenir Next" w:cs="Hoefler Text"/>
          <w:noProof/>
          <w:color w:val="FF0000"/>
          <w:u w:color="000000"/>
          <w:lang w:val="es-ES" w:eastAsia="es-ES"/>
        </w:rPr>
        <w:drawing>
          <wp:inline distT="0" distB="0" distL="0" distR="0" wp14:anchorId="3B0682EE" wp14:editId="03D9B1B7">
            <wp:extent cx="6084570" cy="330345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2190" cy="3307589"/>
                    </a:xfrm>
                    <a:prstGeom prst="rect">
                      <a:avLst/>
                    </a:prstGeom>
                    <a:noFill/>
                  </pic:spPr>
                </pic:pic>
              </a:graphicData>
            </a:graphic>
          </wp:inline>
        </w:drawing>
      </w:r>
    </w:p>
    <w:p w14:paraId="143E9C5C" w14:textId="77777777" w:rsidR="004C24DA" w:rsidRPr="0049624B" w:rsidRDefault="004C24DA" w:rsidP="004C24DA">
      <w:pPr>
        <w:spacing w:before="100" w:after="100" w:line="288" w:lineRule="auto"/>
        <w:jc w:val="both"/>
        <w:rPr>
          <w:rFonts w:ascii="Avenir Next" w:eastAsia="Hoefler Text" w:hAnsi="Avenir Next" w:cs="Hoefler Text"/>
          <w:color w:val="000000" w:themeColor="text1"/>
          <w:u w:color="000000"/>
          <w:lang w:val="es-ES_tradnl" w:eastAsia="es-ES"/>
        </w:rPr>
      </w:pPr>
      <w:r w:rsidRPr="0049624B">
        <w:rPr>
          <w:rFonts w:ascii="Avenir Next" w:eastAsia="Hoefler Text" w:hAnsi="Avenir Next" w:cs="Hoefler Text"/>
          <w:color w:val="000000" w:themeColor="text1"/>
          <w:u w:color="000000"/>
          <w:lang w:val="es-ES_tradnl" w:eastAsia="es-ES"/>
        </w:rPr>
        <w:t xml:space="preserve">Fuente: PMI </w:t>
      </w:r>
      <w:proofErr w:type="spellStart"/>
      <w:r w:rsidRPr="0049624B">
        <w:rPr>
          <w:rFonts w:ascii="Avenir Next" w:eastAsia="Hoefler Text" w:hAnsi="Avenir Next" w:cs="Hoefler Text"/>
          <w:color w:val="000000" w:themeColor="text1"/>
          <w:u w:color="000000"/>
          <w:lang w:val="es-ES_tradnl" w:eastAsia="es-ES"/>
        </w:rPr>
        <w:t>Markit</w:t>
      </w:r>
      <w:proofErr w:type="spellEnd"/>
    </w:p>
    <w:p w14:paraId="4101254D" w14:textId="77777777" w:rsidR="004C24DA" w:rsidRPr="0049624B" w:rsidRDefault="004C24DA" w:rsidP="004C24DA">
      <w:pPr>
        <w:spacing w:before="100" w:after="100" w:line="288" w:lineRule="auto"/>
        <w:jc w:val="both"/>
        <w:rPr>
          <w:rFonts w:ascii="Avenir Next" w:eastAsia="Hoefler Text" w:hAnsi="Avenir Next" w:cs="Hoefler Text"/>
          <w:color w:val="000000" w:themeColor="text1"/>
          <w:u w:color="000000"/>
          <w:lang w:val="es-ES_tradnl" w:eastAsia="es-ES"/>
        </w:rPr>
      </w:pPr>
    </w:p>
    <w:p w14:paraId="6400D76F" w14:textId="0489F6FB" w:rsidR="003414A7" w:rsidRPr="0049624B" w:rsidRDefault="004C24DA" w:rsidP="004C24DA">
      <w:pPr>
        <w:spacing w:before="100" w:after="100" w:line="288" w:lineRule="auto"/>
        <w:jc w:val="both"/>
        <w:rPr>
          <w:rFonts w:ascii="Avenir Next" w:eastAsia="Hoefler Text" w:hAnsi="Avenir Next" w:cs="Hoefler Text"/>
          <w:color w:val="000000" w:themeColor="text1"/>
          <w:u w:color="000000"/>
          <w:lang w:val="es-ES_tradnl" w:eastAsia="es-ES"/>
        </w:rPr>
      </w:pPr>
      <w:r w:rsidRPr="0049624B">
        <w:rPr>
          <w:rFonts w:ascii="Avenir Next" w:eastAsia="Hoefler Text" w:hAnsi="Avenir Next" w:cs="Hoefler Text"/>
          <w:color w:val="000000" w:themeColor="text1"/>
          <w:u w:color="000000"/>
          <w:lang w:val="es-ES_tradnl" w:eastAsia="es-ES"/>
        </w:rPr>
        <w:t xml:space="preserve">Como consecuencia de todo lo anterior, </w:t>
      </w:r>
      <w:r w:rsidR="0049624B" w:rsidRPr="0049624B">
        <w:rPr>
          <w:rFonts w:ascii="Avenir Next" w:eastAsia="Hoefler Text" w:hAnsi="Avenir Next" w:cs="Hoefler Text"/>
          <w:color w:val="000000" w:themeColor="text1"/>
          <w:u w:color="000000"/>
          <w:lang w:val="es-ES_tradnl" w:eastAsia="es-ES"/>
        </w:rPr>
        <w:t xml:space="preserve">y para la economía </w:t>
      </w:r>
      <w:r w:rsidR="00FB0818">
        <w:rPr>
          <w:rFonts w:ascii="Avenir Next" w:eastAsia="Hoefler Text" w:hAnsi="Avenir Next" w:cs="Hoefler Text"/>
          <w:color w:val="000000" w:themeColor="text1"/>
          <w:u w:color="000000"/>
          <w:lang w:val="es-ES_tradnl" w:eastAsia="es-ES"/>
        </w:rPr>
        <w:t xml:space="preserve">mundial </w:t>
      </w:r>
      <w:r w:rsidR="0049624B" w:rsidRPr="0049624B">
        <w:rPr>
          <w:rFonts w:ascii="Avenir Next" w:eastAsia="Hoefler Text" w:hAnsi="Avenir Next" w:cs="Hoefler Text"/>
          <w:color w:val="000000" w:themeColor="text1"/>
          <w:u w:color="000000"/>
          <w:lang w:val="es-ES_tradnl" w:eastAsia="es-ES"/>
        </w:rPr>
        <w:t>e</w:t>
      </w:r>
      <w:r w:rsidRPr="0049624B">
        <w:rPr>
          <w:rFonts w:ascii="Avenir Next" w:eastAsia="Hoefler Text" w:hAnsi="Avenir Next" w:cs="Hoefler Text"/>
          <w:color w:val="000000" w:themeColor="text1"/>
          <w:u w:color="000000"/>
          <w:lang w:val="es-ES_tradnl" w:eastAsia="es-ES"/>
        </w:rPr>
        <w:t>l FMI</w:t>
      </w:r>
      <w:r w:rsidR="0049624B" w:rsidRPr="0049624B">
        <w:rPr>
          <w:rFonts w:ascii="Avenir Next" w:eastAsia="Hoefler Text" w:hAnsi="Avenir Next" w:cs="Hoefler Text"/>
          <w:color w:val="000000" w:themeColor="text1"/>
          <w:u w:color="000000"/>
          <w:lang w:val="es-ES_tradnl" w:eastAsia="es-ES"/>
        </w:rPr>
        <w:t xml:space="preserve"> ha revisado el crecimiento económico desde el 2,7 % en su revisión de otoño al 2,9 % de enero. </w:t>
      </w:r>
    </w:p>
    <w:p w14:paraId="0F559CB6" w14:textId="77777777" w:rsidR="003414A7" w:rsidRPr="000C662E" w:rsidRDefault="003414A7" w:rsidP="004C24DA">
      <w:pPr>
        <w:spacing w:before="100" w:after="100" w:line="288" w:lineRule="auto"/>
        <w:jc w:val="both"/>
        <w:rPr>
          <w:rFonts w:ascii="Avenir Next" w:eastAsia="Hoefler Text" w:hAnsi="Avenir Next" w:cs="Hoefler Text"/>
          <w:color w:val="FF0000"/>
          <w:u w:color="000000"/>
          <w:lang w:val="es-ES_tradnl" w:eastAsia="es-ES"/>
        </w:rPr>
      </w:pPr>
    </w:p>
    <w:p w14:paraId="6269AE5C" w14:textId="63984F98" w:rsidR="0048686D" w:rsidRDefault="002A6EE5" w:rsidP="004C24DA">
      <w:pPr>
        <w:spacing w:before="100" w:after="100" w:line="288" w:lineRule="auto"/>
        <w:jc w:val="center"/>
        <w:rPr>
          <w:rFonts w:ascii="Avenir Next" w:eastAsia="Hoefler Text" w:hAnsi="Avenir Next" w:cs="Hoefler Text"/>
          <w:color w:val="FF0000"/>
          <w:u w:color="000000"/>
          <w:lang w:val="es-ES_tradnl" w:eastAsia="es-ES"/>
        </w:rPr>
      </w:pPr>
      <w:r w:rsidRPr="002A6EE5">
        <w:rPr>
          <w:noProof/>
        </w:rPr>
        <w:drawing>
          <wp:inline distT="0" distB="0" distL="0" distR="0" wp14:anchorId="3CC6632E" wp14:editId="194B7FA7">
            <wp:extent cx="4991100" cy="2529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2529840"/>
                    </a:xfrm>
                    <a:prstGeom prst="rect">
                      <a:avLst/>
                    </a:prstGeom>
                    <a:noFill/>
                    <a:ln>
                      <a:noFill/>
                    </a:ln>
                  </pic:spPr>
                </pic:pic>
              </a:graphicData>
            </a:graphic>
          </wp:inline>
        </w:drawing>
      </w:r>
    </w:p>
    <w:p w14:paraId="0B52DAC3" w14:textId="77777777" w:rsidR="0049624B" w:rsidRPr="00F63D31" w:rsidRDefault="0049624B" w:rsidP="0049624B">
      <w:pPr>
        <w:spacing w:before="100" w:after="100" w:line="288" w:lineRule="auto"/>
        <w:jc w:val="both"/>
        <w:rPr>
          <w:rFonts w:ascii="Avenir Next" w:eastAsia="Hoefler Text" w:hAnsi="Avenir Next" w:cs="Hoefler Text"/>
          <w:color w:val="000000" w:themeColor="text1"/>
          <w:u w:color="000000"/>
          <w:lang w:val="es-ES_tradnl" w:eastAsia="es-ES"/>
        </w:rPr>
      </w:pPr>
      <w:r w:rsidRPr="00F63D31">
        <w:rPr>
          <w:rFonts w:ascii="Avenir Next" w:eastAsia="Hoefler Text" w:hAnsi="Avenir Next" w:cs="Hoefler Text"/>
          <w:color w:val="000000" w:themeColor="text1"/>
          <w:u w:color="000000"/>
          <w:lang w:val="es-ES_tradnl" w:eastAsia="es-ES"/>
        </w:rPr>
        <w:t xml:space="preserve">Con estas previsiones, se espera que la economía española </w:t>
      </w:r>
      <w:r w:rsidR="0027702C">
        <w:rPr>
          <w:rFonts w:ascii="Avenir Next" w:eastAsia="Hoefler Text" w:hAnsi="Avenir Next" w:cs="Hoefler Text"/>
          <w:color w:val="000000" w:themeColor="text1"/>
          <w:u w:color="000000"/>
          <w:lang w:val="es-ES_tradnl" w:eastAsia="es-ES"/>
        </w:rPr>
        <w:t xml:space="preserve">tenga </w:t>
      </w:r>
      <w:r w:rsidRPr="00F63D31">
        <w:rPr>
          <w:rFonts w:ascii="Avenir Next" w:eastAsia="Hoefler Text" w:hAnsi="Avenir Next" w:cs="Hoefler Text"/>
          <w:color w:val="000000" w:themeColor="text1"/>
          <w:u w:color="000000"/>
          <w:lang w:val="es-ES_tradnl" w:eastAsia="es-ES"/>
        </w:rPr>
        <w:t>un comportamiento relativamente positivo durante 2023</w:t>
      </w:r>
      <w:r w:rsidR="004C24DA" w:rsidRPr="00F63D31">
        <w:rPr>
          <w:rFonts w:ascii="Avenir Next" w:eastAsia="Hoefler Text" w:hAnsi="Avenir Next" w:cs="Hoefler Text"/>
          <w:color w:val="000000" w:themeColor="text1"/>
          <w:u w:color="000000"/>
          <w:lang w:val="es-ES_tradnl" w:eastAsia="es-ES"/>
        </w:rPr>
        <w:t xml:space="preserve">. </w:t>
      </w:r>
      <w:r w:rsidRPr="00F63D31">
        <w:rPr>
          <w:rFonts w:ascii="Avenir Next" w:eastAsia="Hoefler Text" w:hAnsi="Avenir Next" w:cs="Hoefler Text"/>
          <w:color w:val="000000" w:themeColor="text1"/>
          <w:u w:color="000000"/>
          <w:lang w:val="es-ES_tradnl" w:eastAsia="es-ES"/>
        </w:rPr>
        <w:t xml:space="preserve">No obstante, y a pesar del consenso en dicho comportamiento positivo, las previsiones de crecimiento del Producto Interior Bruto (PIB) español para 2023 son bastante heterogéneas, mostrando entre ellas una elevada dispersión, </w:t>
      </w:r>
      <w:r w:rsidR="0027702C">
        <w:rPr>
          <w:rFonts w:ascii="Avenir Next" w:eastAsia="Hoefler Text" w:hAnsi="Avenir Next" w:cs="Hoefler Text"/>
          <w:color w:val="000000" w:themeColor="text1"/>
          <w:u w:color="000000"/>
          <w:lang w:val="es-ES_tradnl" w:eastAsia="es-ES"/>
        </w:rPr>
        <w:t>lo</w:t>
      </w:r>
      <w:r w:rsidR="00E07029">
        <w:rPr>
          <w:rFonts w:ascii="Avenir Next" w:eastAsia="Hoefler Text" w:hAnsi="Avenir Next" w:cs="Hoefler Text"/>
          <w:color w:val="000000" w:themeColor="text1"/>
          <w:u w:color="000000"/>
          <w:lang w:val="es-ES_tradnl" w:eastAsia="es-ES"/>
        </w:rPr>
        <w:t xml:space="preserve"> que se explica </w:t>
      </w:r>
      <w:r w:rsidR="001900C5">
        <w:rPr>
          <w:rFonts w:ascii="Avenir Next" w:eastAsia="Hoefler Text" w:hAnsi="Avenir Next" w:cs="Hoefler Text"/>
          <w:color w:val="000000" w:themeColor="text1"/>
          <w:u w:color="000000"/>
          <w:lang w:val="es-ES_tradnl" w:eastAsia="es-ES"/>
        </w:rPr>
        <w:t xml:space="preserve">por </w:t>
      </w:r>
      <w:r w:rsidR="0027702C">
        <w:rPr>
          <w:rFonts w:ascii="Avenir Next" w:eastAsia="Hoefler Text" w:hAnsi="Avenir Next" w:cs="Hoefler Text"/>
          <w:color w:val="000000" w:themeColor="text1"/>
          <w:u w:color="000000"/>
          <w:lang w:val="es-ES_tradnl" w:eastAsia="es-ES"/>
        </w:rPr>
        <w:t xml:space="preserve">el </w:t>
      </w:r>
      <w:r w:rsidRPr="00F63D31">
        <w:rPr>
          <w:rFonts w:ascii="Avenir Next" w:eastAsia="Hoefler Text" w:hAnsi="Avenir Next" w:cs="Hoefler Text"/>
          <w:color w:val="000000" w:themeColor="text1"/>
          <w:u w:color="000000"/>
          <w:lang w:val="es-ES_tradnl" w:eastAsia="es-ES"/>
        </w:rPr>
        <w:t>entorno de elevada incertidumbre</w:t>
      </w:r>
      <w:r w:rsidR="00196A94">
        <w:rPr>
          <w:rFonts w:ascii="Avenir Next" w:eastAsia="Hoefler Text" w:hAnsi="Avenir Next" w:cs="Hoefler Text"/>
          <w:color w:val="000000" w:themeColor="text1"/>
          <w:u w:color="000000"/>
          <w:lang w:val="es-ES_tradnl" w:eastAsia="es-ES"/>
        </w:rPr>
        <w:t xml:space="preserve">, ya que </w:t>
      </w:r>
      <w:r w:rsidRPr="00F63D31">
        <w:rPr>
          <w:rFonts w:ascii="Avenir Next" w:eastAsia="Hoefler Text" w:hAnsi="Avenir Next" w:cs="Hoefler Text"/>
          <w:color w:val="000000" w:themeColor="text1"/>
          <w:u w:color="000000"/>
          <w:lang w:val="es-ES_tradnl" w:eastAsia="es-ES"/>
        </w:rPr>
        <w:t xml:space="preserve">el crecimiento para 2023 dependerá del comportamiento tanto de los precios de la energía como de otros productos cuya evolución ha centrado la atención en los últimos meses, del recorrido de la subida de tipos </w:t>
      </w:r>
      <w:r w:rsidR="0027702C">
        <w:rPr>
          <w:rFonts w:ascii="Avenir Next" w:eastAsia="Hoefler Text" w:hAnsi="Avenir Next" w:cs="Hoefler Text"/>
          <w:color w:val="000000" w:themeColor="text1"/>
          <w:u w:color="000000"/>
          <w:lang w:val="es-ES_tradnl" w:eastAsia="es-ES"/>
        </w:rPr>
        <w:t xml:space="preserve">de interés </w:t>
      </w:r>
      <w:r w:rsidRPr="00F63D31">
        <w:rPr>
          <w:rFonts w:ascii="Avenir Next" w:eastAsia="Hoefler Text" w:hAnsi="Avenir Next" w:cs="Hoefler Text"/>
          <w:color w:val="000000" w:themeColor="text1"/>
          <w:u w:color="000000"/>
          <w:lang w:val="es-ES_tradnl" w:eastAsia="es-ES"/>
        </w:rPr>
        <w:t>en el contexto de endurecimiento de la política monetaria</w:t>
      </w:r>
      <w:r w:rsidR="0027702C">
        <w:rPr>
          <w:rFonts w:ascii="Avenir Next" w:eastAsia="Hoefler Text" w:hAnsi="Avenir Next" w:cs="Hoefler Text"/>
          <w:color w:val="000000" w:themeColor="text1"/>
          <w:u w:color="000000"/>
          <w:lang w:val="es-ES_tradnl" w:eastAsia="es-ES"/>
        </w:rPr>
        <w:t>,</w:t>
      </w:r>
      <w:r w:rsidRPr="00F63D31">
        <w:rPr>
          <w:rFonts w:ascii="Avenir Next" w:eastAsia="Hoefler Text" w:hAnsi="Avenir Next" w:cs="Hoefler Text"/>
          <w:color w:val="000000" w:themeColor="text1"/>
          <w:u w:color="000000"/>
          <w:lang w:val="es-ES_tradnl" w:eastAsia="es-ES"/>
        </w:rPr>
        <w:t xml:space="preserve"> del comportamiento del mercado de trabajo en general y de los salarios reales en particular.</w:t>
      </w:r>
    </w:p>
    <w:p w14:paraId="049F2E6E" w14:textId="77777777" w:rsidR="004C24DA" w:rsidRPr="00F63D31" w:rsidRDefault="0049624B" w:rsidP="00F63D31">
      <w:pPr>
        <w:spacing w:before="100" w:after="100" w:line="288" w:lineRule="auto"/>
        <w:jc w:val="both"/>
        <w:rPr>
          <w:rFonts w:ascii="Avenir Next" w:eastAsia="Hoefler Text" w:hAnsi="Avenir Next" w:cs="Hoefler Text"/>
          <w:color w:val="000000" w:themeColor="text1"/>
          <w:u w:color="000000"/>
          <w:lang w:val="es-ES_tradnl" w:eastAsia="es-ES"/>
        </w:rPr>
      </w:pPr>
      <w:r w:rsidRPr="00F63D31">
        <w:rPr>
          <w:rFonts w:ascii="Avenir Next" w:eastAsia="Hoefler Text" w:hAnsi="Avenir Next" w:cs="Hoefler Text"/>
          <w:color w:val="000000" w:themeColor="text1"/>
          <w:u w:color="000000"/>
          <w:lang w:val="es-ES_tradnl" w:eastAsia="es-ES"/>
        </w:rPr>
        <w:t xml:space="preserve">En todo caso, la media de las previsiones para 2023 apunta a un crecimiento de la economía española en el entorno del 1,4 %. Según </w:t>
      </w:r>
      <w:proofErr w:type="spellStart"/>
      <w:r w:rsidRPr="00F63D31">
        <w:rPr>
          <w:rFonts w:ascii="Avenir Next" w:eastAsia="Hoefler Text" w:hAnsi="Avenir Next" w:cs="Hoefler Text"/>
          <w:color w:val="000000" w:themeColor="text1"/>
          <w:u w:color="000000"/>
          <w:lang w:val="es-ES_tradnl" w:eastAsia="es-ES"/>
        </w:rPr>
        <w:t>ConsensusEconomics</w:t>
      </w:r>
      <w:proofErr w:type="spellEnd"/>
      <w:r w:rsidR="00196A94">
        <w:rPr>
          <w:rFonts w:ascii="Avenir Next" w:eastAsia="Hoefler Text" w:hAnsi="Avenir Next" w:cs="Hoefler Text"/>
          <w:color w:val="000000" w:themeColor="text1"/>
          <w:u w:color="000000"/>
          <w:lang w:val="es-ES_tradnl" w:eastAsia="es-ES"/>
        </w:rPr>
        <w:t>,</w:t>
      </w:r>
      <w:r w:rsidRPr="00F63D31">
        <w:rPr>
          <w:rFonts w:ascii="Avenir Next" w:eastAsia="Hoefler Text" w:hAnsi="Avenir Next" w:cs="Hoefler Text"/>
          <w:color w:val="000000" w:themeColor="text1"/>
          <w:u w:color="000000"/>
          <w:lang w:val="es-ES_tradnl" w:eastAsia="es-ES"/>
        </w:rPr>
        <w:t xml:space="preserve"> esta tasa de crecimiento será la mayor de las principales economías de la Unión</w:t>
      </w:r>
      <w:r w:rsidR="00E07029">
        <w:rPr>
          <w:rFonts w:ascii="Avenir Next" w:eastAsia="Hoefler Text" w:hAnsi="Avenir Next" w:cs="Hoefler Text"/>
          <w:color w:val="000000" w:themeColor="text1"/>
          <w:u w:color="000000"/>
          <w:lang w:val="es-ES_tradnl" w:eastAsia="es-ES"/>
        </w:rPr>
        <w:t>,</w:t>
      </w:r>
      <w:r w:rsidR="00F63D31" w:rsidRPr="00F63D31">
        <w:rPr>
          <w:rFonts w:ascii="Avenir Next" w:eastAsia="Hoefler Text" w:hAnsi="Avenir Next" w:cs="Hoefler Text"/>
          <w:color w:val="000000" w:themeColor="text1"/>
          <w:u w:color="000000"/>
          <w:lang w:val="es-ES_tradnl" w:eastAsia="es-ES"/>
        </w:rPr>
        <w:t xml:space="preserve"> habiendo </w:t>
      </w:r>
      <w:r w:rsidRPr="00F63D31">
        <w:rPr>
          <w:rFonts w:ascii="Avenir Next" w:eastAsia="Hoefler Text" w:hAnsi="Avenir Next" w:cs="Hoefler Text"/>
          <w:color w:val="000000" w:themeColor="text1"/>
          <w:u w:color="000000"/>
          <w:lang w:val="es-ES_tradnl" w:eastAsia="es-ES"/>
        </w:rPr>
        <w:t>evolucionado en positivo desde previsiones inferiores al 1 % a finales de 2022.</w:t>
      </w:r>
    </w:p>
    <w:p w14:paraId="69C4DF4A" w14:textId="77777777" w:rsidR="004C24DA" w:rsidRPr="00F63D31" w:rsidRDefault="00F63D31" w:rsidP="004C24DA">
      <w:pPr>
        <w:spacing w:before="100" w:after="100" w:line="288" w:lineRule="auto"/>
        <w:jc w:val="both"/>
        <w:rPr>
          <w:rFonts w:ascii="Avenir Next" w:eastAsia="Hoefler Text" w:hAnsi="Avenir Next" w:cs="Hoefler Text"/>
          <w:color w:val="000000" w:themeColor="text1"/>
          <w:u w:color="000000"/>
          <w:lang w:val="es-ES_tradnl" w:eastAsia="es-ES"/>
        </w:rPr>
      </w:pPr>
      <w:r w:rsidRPr="00F63D31">
        <w:rPr>
          <w:rFonts w:ascii="Avenir Next" w:eastAsia="Hoefler Text" w:hAnsi="Avenir Next" w:cs="Hoefler Text"/>
          <w:color w:val="000000" w:themeColor="text1"/>
          <w:u w:color="000000"/>
          <w:lang w:val="es-ES_tradnl" w:eastAsia="es-ES"/>
        </w:rPr>
        <w:t xml:space="preserve">Este significativo cambio en las perspectivas de crecimiento obliga a revisar las realizadas para </w:t>
      </w:r>
      <w:r w:rsidR="004C24DA" w:rsidRPr="00F63D31">
        <w:rPr>
          <w:rFonts w:ascii="Avenir Next" w:eastAsia="Hoefler Text" w:hAnsi="Avenir Next" w:cs="Hoefler Text"/>
          <w:color w:val="000000" w:themeColor="text1"/>
          <w:u w:color="000000"/>
          <w:lang w:val="es-ES_tradnl" w:eastAsia="es-ES"/>
        </w:rPr>
        <w:t>Andalucía para 2023,</w:t>
      </w:r>
      <w:r w:rsidRPr="00F63D31">
        <w:rPr>
          <w:rFonts w:ascii="Avenir Next" w:eastAsia="Hoefler Text" w:hAnsi="Avenir Next" w:cs="Hoefler Text"/>
          <w:color w:val="000000" w:themeColor="text1"/>
          <w:u w:color="000000"/>
          <w:lang w:val="es-ES_tradnl" w:eastAsia="es-ES"/>
        </w:rPr>
        <w:t xml:space="preserve"> sin que este cambio suponga abandonar, de momento, </w:t>
      </w:r>
      <w:r w:rsidR="004C24DA" w:rsidRPr="00F63D31">
        <w:rPr>
          <w:rFonts w:ascii="Avenir Next" w:eastAsia="Hoefler Text" w:hAnsi="Avenir Next" w:cs="Hoefler Text"/>
          <w:color w:val="000000" w:themeColor="text1"/>
          <w:u w:color="000000"/>
          <w:lang w:val="es-ES_tradnl" w:eastAsia="es-ES"/>
        </w:rPr>
        <w:t>una dinámica desaceleradora de la actividad económica intensificada por las previsibles medidas restrictivas de la política monetaria</w:t>
      </w:r>
      <w:r w:rsidRPr="00F63D31">
        <w:rPr>
          <w:rFonts w:ascii="Avenir Next" w:eastAsia="Hoefler Text" w:hAnsi="Avenir Next" w:cs="Hoefler Text"/>
          <w:color w:val="000000" w:themeColor="text1"/>
          <w:u w:color="000000"/>
          <w:lang w:val="es-ES_tradnl" w:eastAsia="es-ES"/>
        </w:rPr>
        <w:t>. No obstante, del mismo modo que ocurre para España, de momento, se descarta una recesión en la región durante los primeros meses de 2023</w:t>
      </w:r>
      <w:r w:rsidR="004C24DA" w:rsidRPr="00F63D31">
        <w:rPr>
          <w:rFonts w:ascii="Avenir Next" w:eastAsia="Hoefler Text" w:hAnsi="Avenir Next" w:cs="Hoefler Text"/>
          <w:color w:val="000000" w:themeColor="text1"/>
          <w:u w:color="000000"/>
          <w:lang w:val="es-ES_tradnl" w:eastAsia="es-ES"/>
        </w:rPr>
        <w:t>.</w:t>
      </w:r>
    </w:p>
    <w:p w14:paraId="40B715F7" w14:textId="77777777" w:rsidR="00F63D31" w:rsidRDefault="00F63D31" w:rsidP="004C24DA">
      <w:pPr>
        <w:spacing w:before="100" w:after="100" w:line="288" w:lineRule="auto"/>
        <w:jc w:val="both"/>
        <w:rPr>
          <w:rFonts w:ascii="Avenir Next" w:eastAsia="Hoefler Text" w:hAnsi="Avenir Next" w:cs="Hoefler Text"/>
          <w:color w:val="000000" w:themeColor="text1"/>
          <w:u w:color="000000"/>
          <w:lang w:val="es-ES_tradnl" w:eastAsia="es-ES"/>
        </w:rPr>
      </w:pPr>
      <w:r w:rsidRPr="00F63D31">
        <w:rPr>
          <w:rFonts w:ascii="Avenir Next" w:eastAsia="Hoefler Text" w:hAnsi="Avenir Next" w:cs="Hoefler Text"/>
          <w:color w:val="000000" w:themeColor="text1"/>
          <w:u w:color="000000"/>
          <w:lang w:val="es-ES_tradnl" w:eastAsia="es-ES"/>
        </w:rPr>
        <w:t>No obstante, hay que llamar la atención, una vez más, sobre l</w:t>
      </w:r>
      <w:r w:rsidR="004C24DA" w:rsidRPr="00F63D31">
        <w:rPr>
          <w:rFonts w:ascii="Avenir Next" w:eastAsia="Hoefler Text" w:hAnsi="Avenir Next" w:cs="Hoefler Text"/>
          <w:color w:val="000000" w:themeColor="text1"/>
          <w:u w:color="000000"/>
          <w:lang w:val="es-ES_tradnl" w:eastAsia="es-ES"/>
        </w:rPr>
        <w:t>as características de la economía andaluza</w:t>
      </w:r>
      <w:r w:rsidRPr="00F63D31">
        <w:rPr>
          <w:rFonts w:ascii="Avenir Next" w:eastAsia="Hoefler Text" w:hAnsi="Avenir Next" w:cs="Hoefler Text"/>
          <w:color w:val="000000" w:themeColor="text1"/>
          <w:u w:color="000000"/>
          <w:lang w:val="es-ES_tradnl" w:eastAsia="es-ES"/>
        </w:rPr>
        <w:t xml:space="preserve"> y sus consecuencias sobre el crecimiento esperado para 2023 en relación con el español. De nuevo, su</w:t>
      </w:r>
      <w:r w:rsidR="004C24DA" w:rsidRPr="00F63D31">
        <w:rPr>
          <w:rFonts w:ascii="Avenir Next" w:eastAsia="Hoefler Text" w:hAnsi="Avenir Next" w:cs="Hoefler Text"/>
          <w:color w:val="000000" w:themeColor="text1"/>
          <w:u w:color="000000"/>
          <w:lang w:val="es-ES_tradnl" w:eastAsia="es-ES"/>
        </w:rPr>
        <w:t xml:space="preserve"> mayor dependencia </w:t>
      </w:r>
      <w:r w:rsidR="00E74454">
        <w:rPr>
          <w:rFonts w:ascii="Avenir Next" w:eastAsia="Hoefler Text" w:hAnsi="Avenir Next" w:cs="Hoefler Text"/>
          <w:color w:val="000000" w:themeColor="text1"/>
          <w:u w:color="000000"/>
          <w:lang w:val="es-ES_tradnl" w:eastAsia="es-ES"/>
        </w:rPr>
        <w:t>de</w:t>
      </w:r>
      <w:r w:rsidR="00110A3C">
        <w:rPr>
          <w:rFonts w:ascii="Avenir Next" w:eastAsia="Hoefler Text" w:hAnsi="Avenir Next" w:cs="Hoefler Text"/>
          <w:color w:val="000000" w:themeColor="text1"/>
          <w:u w:color="000000"/>
          <w:lang w:val="es-ES_tradnl" w:eastAsia="es-ES"/>
        </w:rPr>
        <w:t xml:space="preserve"> </w:t>
      </w:r>
      <w:r w:rsidR="004C24DA" w:rsidRPr="00F63D31">
        <w:rPr>
          <w:rFonts w:ascii="Avenir Next" w:eastAsia="Hoefler Text" w:hAnsi="Avenir Next" w:cs="Hoefler Text"/>
          <w:color w:val="000000" w:themeColor="text1"/>
          <w:u w:color="000000"/>
          <w:lang w:val="es-ES_tradnl" w:eastAsia="es-ES"/>
        </w:rPr>
        <w:t xml:space="preserve">la actividad productiva exterior, </w:t>
      </w:r>
      <w:r w:rsidRPr="00F63D31">
        <w:rPr>
          <w:rFonts w:ascii="Avenir Next" w:eastAsia="Hoefler Text" w:hAnsi="Avenir Next" w:cs="Hoefler Text"/>
          <w:color w:val="000000" w:themeColor="text1"/>
          <w:u w:color="000000"/>
          <w:lang w:val="es-ES_tradnl" w:eastAsia="es-ES"/>
        </w:rPr>
        <w:t xml:space="preserve">en particular </w:t>
      </w:r>
      <w:r w:rsidR="00E74454">
        <w:rPr>
          <w:rFonts w:ascii="Avenir Next" w:eastAsia="Hoefler Text" w:hAnsi="Avenir Next" w:cs="Hoefler Text"/>
          <w:color w:val="000000" w:themeColor="text1"/>
          <w:u w:color="000000"/>
          <w:lang w:val="es-ES_tradnl" w:eastAsia="es-ES"/>
        </w:rPr>
        <w:t>d</w:t>
      </w:r>
      <w:r w:rsidRPr="00F63D31">
        <w:rPr>
          <w:rFonts w:ascii="Avenir Next" w:eastAsia="Hoefler Text" w:hAnsi="Avenir Next" w:cs="Hoefler Text"/>
          <w:color w:val="000000" w:themeColor="text1"/>
          <w:u w:color="000000"/>
          <w:lang w:val="es-ES_tradnl" w:eastAsia="es-ES"/>
        </w:rPr>
        <w:t>e</w:t>
      </w:r>
      <w:r w:rsidR="004C24DA" w:rsidRPr="00F63D31">
        <w:rPr>
          <w:rFonts w:ascii="Avenir Next" w:eastAsia="Hoefler Text" w:hAnsi="Avenir Next" w:cs="Hoefler Text"/>
          <w:color w:val="000000" w:themeColor="text1"/>
          <w:u w:color="000000"/>
          <w:lang w:val="es-ES_tradnl" w:eastAsia="es-ES"/>
        </w:rPr>
        <w:t>l turismo</w:t>
      </w:r>
      <w:r w:rsidR="00110A3C">
        <w:rPr>
          <w:rFonts w:ascii="Avenir Next" w:eastAsia="Hoefler Text" w:hAnsi="Avenir Next" w:cs="Hoefler Text"/>
          <w:color w:val="000000" w:themeColor="text1"/>
          <w:u w:color="000000"/>
          <w:lang w:val="es-ES_tradnl" w:eastAsia="es-ES"/>
        </w:rPr>
        <w:t xml:space="preserve"> </w:t>
      </w:r>
      <w:r w:rsidRPr="00F63D31">
        <w:rPr>
          <w:rFonts w:ascii="Avenir Next" w:eastAsia="Hoefler Text" w:hAnsi="Avenir Next" w:cs="Hoefler Text"/>
          <w:color w:val="000000" w:themeColor="text1"/>
          <w:u w:color="000000"/>
          <w:lang w:val="es-ES_tradnl" w:eastAsia="es-ES"/>
        </w:rPr>
        <w:t>y el mayor peso en el PIB andaluz de</w:t>
      </w:r>
      <w:r w:rsidR="00815C15">
        <w:rPr>
          <w:rFonts w:ascii="Avenir Next" w:eastAsia="Hoefler Text" w:hAnsi="Avenir Next" w:cs="Hoefler Text"/>
          <w:color w:val="000000" w:themeColor="text1"/>
          <w:u w:color="000000"/>
          <w:lang w:val="es-ES_tradnl" w:eastAsia="es-ES"/>
        </w:rPr>
        <w:t>l</w:t>
      </w:r>
      <w:r w:rsidRPr="00F63D31">
        <w:rPr>
          <w:rFonts w:ascii="Avenir Next" w:eastAsia="Hoefler Text" w:hAnsi="Avenir Next" w:cs="Hoefler Text"/>
          <w:color w:val="000000" w:themeColor="text1"/>
          <w:u w:color="000000"/>
          <w:lang w:val="es-ES_tradnl" w:eastAsia="es-ES"/>
        </w:rPr>
        <w:t xml:space="preserve"> consumo</w:t>
      </w:r>
      <w:r w:rsidR="00815C15">
        <w:rPr>
          <w:rFonts w:ascii="Avenir Next" w:eastAsia="Hoefler Text" w:hAnsi="Avenir Next" w:cs="Hoefler Text"/>
          <w:color w:val="000000" w:themeColor="text1"/>
          <w:u w:color="000000"/>
          <w:lang w:val="es-ES_tradnl" w:eastAsia="es-ES"/>
        </w:rPr>
        <w:t>,</w:t>
      </w:r>
      <w:r w:rsidRPr="00F63D31">
        <w:rPr>
          <w:rFonts w:ascii="Avenir Next" w:eastAsia="Hoefler Text" w:hAnsi="Avenir Next" w:cs="Hoefler Text"/>
          <w:color w:val="000000" w:themeColor="text1"/>
          <w:u w:color="000000"/>
          <w:lang w:val="es-ES_tradnl" w:eastAsia="es-ES"/>
        </w:rPr>
        <w:t xml:space="preserve"> que seguirá sufriendo la pérdida de poder adquisitivo como consecuencia de la inflación</w:t>
      </w:r>
      <w:r w:rsidR="00815C15">
        <w:rPr>
          <w:rFonts w:ascii="Avenir Next" w:eastAsia="Hoefler Text" w:hAnsi="Avenir Next" w:cs="Hoefler Text"/>
          <w:color w:val="000000" w:themeColor="text1"/>
          <w:u w:color="000000"/>
          <w:lang w:val="es-ES_tradnl" w:eastAsia="es-ES"/>
        </w:rPr>
        <w:t>,</w:t>
      </w:r>
      <w:r w:rsidRPr="00F63D31">
        <w:rPr>
          <w:rFonts w:ascii="Avenir Next" w:eastAsia="Hoefler Text" w:hAnsi="Avenir Next" w:cs="Hoefler Text"/>
          <w:color w:val="000000" w:themeColor="text1"/>
          <w:u w:color="000000"/>
          <w:lang w:val="es-ES_tradnl" w:eastAsia="es-ES"/>
        </w:rPr>
        <w:t xml:space="preserve"> nos lleva a considerar desde el Observatorio Económico de Andalucía que posiblemente la economía de la región experimentará un crecimiento algo inferior al de la media nacional</w:t>
      </w:r>
      <w:r w:rsidR="004C24DA" w:rsidRPr="00F63D31">
        <w:rPr>
          <w:rFonts w:ascii="Avenir Next" w:eastAsia="Hoefler Text" w:hAnsi="Avenir Next" w:cs="Hoefler Text"/>
          <w:color w:val="000000" w:themeColor="text1"/>
          <w:u w:color="000000"/>
          <w:lang w:val="es-ES_tradnl" w:eastAsia="es-ES"/>
        </w:rPr>
        <w:t xml:space="preserve">. </w:t>
      </w:r>
    </w:p>
    <w:p w14:paraId="4AD276C7" w14:textId="77777777" w:rsidR="004C24DA" w:rsidRPr="00F63D31" w:rsidRDefault="005500E9" w:rsidP="004C24DA">
      <w:pPr>
        <w:spacing w:before="100" w:after="100" w:line="288" w:lineRule="auto"/>
        <w:jc w:val="both"/>
        <w:rPr>
          <w:rFonts w:ascii="Avenir Next" w:eastAsia="Hoefler Text" w:hAnsi="Avenir Next" w:cs="Hoefler Text"/>
          <w:color w:val="000000" w:themeColor="text1"/>
          <w:u w:color="000000"/>
          <w:lang w:val="es-ES_tradnl" w:eastAsia="es-ES"/>
        </w:rPr>
      </w:pPr>
      <w:r>
        <w:rPr>
          <w:rFonts w:ascii="Avenir Next" w:eastAsia="Hoefler Text" w:hAnsi="Avenir Next" w:cs="Hoefler Text"/>
          <w:color w:val="000000" w:themeColor="text1"/>
          <w:u w:color="000000"/>
          <w:lang w:val="es-ES_tradnl" w:eastAsia="es-ES"/>
        </w:rPr>
        <w:t>F</w:t>
      </w:r>
      <w:r w:rsidR="00F63D31" w:rsidRPr="00F63D31">
        <w:rPr>
          <w:rFonts w:ascii="Avenir Next" w:eastAsia="Hoefler Text" w:hAnsi="Avenir Next" w:cs="Hoefler Text"/>
          <w:color w:val="000000" w:themeColor="text1"/>
          <w:u w:color="000000"/>
          <w:lang w:val="es-ES_tradnl" w:eastAsia="es-ES"/>
        </w:rPr>
        <w:t>rente a estos posibles condicionantes negativos hay que señalar el posible efecto diferencia</w:t>
      </w:r>
      <w:r w:rsidR="00E74454">
        <w:rPr>
          <w:rFonts w:ascii="Avenir Next" w:eastAsia="Hoefler Text" w:hAnsi="Avenir Next" w:cs="Hoefler Text"/>
          <w:color w:val="000000" w:themeColor="text1"/>
          <w:u w:color="000000"/>
          <w:lang w:val="es-ES_tradnl" w:eastAsia="es-ES"/>
        </w:rPr>
        <w:t>l</w:t>
      </w:r>
      <w:r w:rsidR="00F63D31" w:rsidRPr="00F63D31">
        <w:rPr>
          <w:rFonts w:ascii="Avenir Next" w:eastAsia="Hoefler Text" w:hAnsi="Avenir Next" w:cs="Hoefler Text"/>
          <w:color w:val="000000" w:themeColor="text1"/>
          <w:u w:color="000000"/>
          <w:lang w:val="es-ES_tradnl" w:eastAsia="es-ES"/>
        </w:rPr>
        <w:t xml:space="preserve"> positivo de la inversión, en concreto </w:t>
      </w:r>
      <w:r w:rsidR="00E74454">
        <w:rPr>
          <w:rFonts w:ascii="Avenir Next" w:eastAsia="Hoefler Text" w:hAnsi="Avenir Next" w:cs="Hoefler Text"/>
          <w:color w:val="000000" w:themeColor="text1"/>
          <w:u w:color="000000"/>
          <w:lang w:val="es-ES_tradnl" w:eastAsia="es-ES"/>
        </w:rPr>
        <w:t xml:space="preserve">de </w:t>
      </w:r>
      <w:r w:rsidR="00F63D31" w:rsidRPr="00F63D31">
        <w:rPr>
          <w:rFonts w:ascii="Avenir Next" w:eastAsia="Hoefler Text" w:hAnsi="Avenir Next" w:cs="Hoefler Text"/>
          <w:color w:val="000000" w:themeColor="text1"/>
          <w:u w:color="000000"/>
          <w:lang w:val="es-ES_tradnl" w:eastAsia="es-ES"/>
        </w:rPr>
        <w:t xml:space="preserve">la pública, gracias a la esperada evolución de la ejecución de los fondos </w:t>
      </w:r>
      <w:proofErr w:type="spellStart"/>
      <w:r w:rsidR="00F63D31" w:rsidRPr="00F63D31">
        <w:rPr>
          <w:rFonts w:ascii="Avenir Next" w:eastAsia="Hoefler Text" w:hAnsi="Avenir Next" w:cs="Hoefler Text"/>
          <w:color w:val="000000" w:themeColor="text1"/>
          <w:u w:color="000000"/>
          <w:lang w:val="es-ES_tradnl" w:eastAsia="es-ES"/>
        </w:rPr>
        <w:t>Next-Generation</w:t>
      </w:r>
      <w:proofErr w:type="spellEnd"/>
      <w:r w:rsidR="00F63D31" w:rsidRPr="00F63D31">
        <w:rPr>
          <w:rFonts w:ascii="Avenir Next" w:eastAsia="Hoefler Text" w:hAnsi="Avenir Next" w:cs="Hoefler Text"/>
          <w:color w:val="000000" w:themeColor="text1"/>
          <w:u w:color="000000"/>
          <w:lang w:val="es-ES_tradnl" w:eastAsia="es-ES"/>
        </w:rPr>
        <w:t>, y que este año 2023 se espera que adquieran una velocidad elevada</w:t>
      </w:r>
      <w:r w:rsidR="004C24DA" w:rsidRPr="00F63D31">
        <w:rPr>
          <w:rFonts w:ascii="Avenir Next" w:eastAsia="Hoefler Text" w:hAnsi="Avenir Next" w:cs="Hoefler Text"/>
          <w:color w:val="000000" w:themeColor="text1"/>
          <w:u w:color="000000"/>
          <w:lang w:val="es-ES_tradnl" w:eastAsia="es-ES"/>
        </w:rPr>
        <w:t xml:space="preserve">. </w:t>
      </w:r>
    </w:p>
    <w:p w14:paraId="0723862A" w14:textId="10A2A992" w:rsidR="006403E0" w:rsidRDefault="004C24DA" w:rsidP="001900C5">
      <w:pPr>
        <w:spacing w:before="100" w:after="100" w:line="288" w:lineRule="auto"/>
        <w:jc w:val="both"/>
        <w:rPr>
          <w:rFonts w:ascii="Avenir Next" w:eastAsia="Hoefler Text" w:hAnsi="Avenir Next" w:cs="Hoefler Text"/>
          <w:color w:val="000000" w:themeColor="text1"/>
          <w:u w:color="000000"/>
          <w:lang w:val="es-ES_tradnl" w:eastAsia="es-ES"/>
        </w:rPr>
      </w:pPr>
      <w:r w:rsidRPr="00F63D31">
        <w:rPr>
          <w:rFonts w:ascii="Avenir Next" w:eastAsia="Hoefler Text" w:hAnsi="Avenir Next" w:cs="Hoefler Text"/>
          <w:color w:val="000000" w:themeColor="text1"/>
          <w:u w:color="000000"/>
          <w:lang w:val="es-ES_tradnl" w:eastAsia="es-ES"/>
        </w:rPr>
        <w:t xml:space="preserve">En conclusión, </w:t>
      </w:r>
      <w:r w:rsidR="00F63D31" w:rsidRPr="00F63D31">
        <w:rPr>
          <w:rFonts w:ascii="Avenir Next" w:eastAsia="Hoefler Text" w:hAnsi="Avenir Next" w:cs="Hoefler Text"/>
          <w:color w:val="000000" w:themeColor="text1"/>
          <w:u w:color="000000"/>
          <w:lang w:val="es-ES_tradnl" w:eastAsia="es-ES"/>
        </w:rPr>
        <w:t xml:space="preserve">gracias a la mejora de ciertos indicadores, a la evolución esperada de las economías norteamericana, china y europea, en particular la española, se revisa en </w:t>
      </w:r>
      <w:r w:rsidR="00CB3424">
        <w:rPr>
          <w:rFonts w:ascii="Avenir Next" w:eastAsia="Hoefler Text" w:hAnsi="Avenir Next" w:cs="Hoefler Text"/>
          <w:color w:val="000000" w:themeColor="text1"/>
          <w:u w:color="000000"/>
          <w:lang w:val="es-ES_tradnl" w:eastAsia="es-ES"/>
        </w:rPr>
        <w:t>tres</w:t>
      </w:r>
      <w:r w:rsidR="00CB3424" w:rsidRPr="00F63D31">
        <w:rPr>
          <w:rFonts w:ascii="Avenir Next" w:eastAsia="Hoefler Text" w:hAnsi="Avenir Next" w:cs="Hoefler Text"/>
          <w:color w:val="000000" w:themeColor="text1"/>
          <w:u w:color="000000"/>
          <w:lang w:val="es-ES_tradnl" w:eastAsia="es-ES"/>
        </w:rPr>
        <w:t xml:space="preserve"> </w:t>
      </w:r>
      <w:r w:rsidR="00F63D31" w:rsidRPr="00F63D31">
        <w:rPr>
          <w:rFonts w:ascii="Avenir Next" w:eastAsia="Hoefler Text" w:hAnsi="Avenir Next" w:cs="Hoefler Text"/>
          <w:color w:val="000000" w:themeColor="text1"/>
          <w:u w:color="000000"/>
          <w:lang w:val="es-ES_tradnl" w:eastAsia="es-ES"/>
        </w:rPr>
        <w:t>décima</w:t>
      </w:r>
      <w:r w:rsidR="00CB3424">
        <w:rPr>
          <w:rFonts w:ascii="Avenir Next" w:eastAsia="Hoefler Text" w:hAnsi="Avenir Next" w:cs="Hoefler Text"/>
          <w:color w:val="000000" w:themeColor="text1"/>
          <w:u w:color="000000"/>
          <w:lang w:val="es-ES_tradnl" w:eastAsia="es-ES"/>
        </w:rPr>
        <w:t>s</w:t>
      </w:r>
      <w:r w:rsidR="00F63D31" w:rsidRPr="00F63D31">
        <w:rPr>
          <w:rFonts w:ascii="Avenir Next" w:eastAsia="Hoefler Text" w:hAnsi="Avenir Next" w:cs="Hoefler Text"/>
          <w:color w:val="000000" w:themeColor="text1"/>
          <w:u w:color="000000"/>
          <w:lang w:val="es-ES_tradnl" w:eastAsia="es-ES"/>
        </w:rPr>
        <w:t xml:space="preserve"> el crecimiento andaluz para 2023 hasta el 1,</w:t>
      </w:r>
      <w:r w:rsidR="0090245B">
        <w:rPr>
          <w:rFonts w:ascii="Avenir Next" w:eastAsia="Hoefler Text" w:hAnsi="Avenir Next" w:cs="Hoefler Text"/>
          <w:color w:val="000000" w:themeColor="text1"/>
          <w:u w:color="000000"/>
          <w:lang w:val="es-ES_tradnl" w:eastAsia="es-ES"/>
        </w:rPr>
        <w:t>4</w:t>
      </w:r>
      <w:r w:rsidRPr="00F63D31">
        <w:rPr>
          <w:rFonts w:ascii="Avenir Next" w:eastAsia="Hoefler Text" w:hAnsi="Avenir Next" w:cs="Hoefler Text"/>
          <w:color w:val="000000" w:themeColor="text1"/>
          <w:u w:color="000000"/>
          <w:lang w:val="es-ES_tradnl" w:eastAsia="es-ES"/>
        </w:rPr>
        <w:t>%.</w:t>
      </w:r>
      <w:r w:rsidR="00A73363">
        <w:rPr>
          <w:rFonts w:ascii="Avenir Next" w:eastAsia="Hoefler Text" w:hAnsi="Avenir Next" w:cs="Hoefler Text"/>
          <w:color w:val="000000" w:themeColor="text1"/>
          <w:u w:color="000000"/>
          <w:lang w:val="es-ES_tradnl" w:eastAsia="es-ES"/>
        </w:rPr>
        <w:t xml:space="preserve"> Para 2024 se espera un crecimiento del 2,3 %, acorde con las previsiones para la economía española.</w:t>
      </w:r>
    </w:p>
    <w:p w14:paraId="78DEB2E0" w14:textId="77777777" w:rsidR="009135E1" w:rsidRDefault="009135E1" w:rsidP="001900C5">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br w:type="page"/>
      </w:r>
    </w:p>
    <w:bookmarkEnd w:id="3"/>
    <w:p w14:paraId="12812F5E" w14:textId="77777777" w:rsidR="00522B20" w:rsidRDefault="0059518A">
      <w:pPr>
        <w:pStyle w:val="BodyA"/>
        <w:jc w:val="center"/>
        <w:outlineLvl w:val="0"/>
        <w:rPr>
          <w:color w:val="022ED3"/>
          <w:u w:color="022ED3"/>
        </w:rPr>
      </w:pPr>
      <w:r w:rsidRPr="0059518A">
        <w:rPr>
          <w:noProof/>
          <w:lang w:val="es-ES"/>
        </w:rPr>
        <w:drawing>
          <wp:inline distT="0" distB="0" distL="0" distR="0" wp14:anchorId="517C790A" wp14:editId="2F3C5092">
            <wp:extent cx="6184900" cy="93014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900" cy="9301480"/>
                    </a:xfrm>
                    <a:prstGeom prst="rect">
                      <a:avLst/>
                    </a:prstGeom>
                    <a:noFill/>
                    <a:ln>
                      <a:noFill/>
                    </a:ln>
                  </pic:spPr>
                </pic:pic>
              </a:graphicData>
            </a:graphic>
          </wp:inline>
        </w:drawing>
      </w:r>
    </w:p>
    <w:p w14:paraId="0102E386" w14:textId="77777777" w:rsidR="00522B20" w:rsidRDefault="00522B20">
      <w:pPr>
        <w:pStyle w:val="BodyA"/>
        <w:jc w:val="center"/>
        <w:outlineLvl w:val="0"/>
        <w:rPr>
          <w:color w:val="022ED3"/>
          <w:u w:color="022ED3"/>
        </w:rPr>
      </w:pPr>
    </w:p>
    <w:p w14:paraId="66DF2BE6" w14:textId="77777777" w:rsidR="00522B20" w:rsidRDefault="00522B20">
      <w:pPr>
        <w:pStyle w:val="BodyA"/>
        <w:jc w:val="center"/>
        <w:outlineLvl w:val="0"/>
        <w:rPr>
          <w:color w:val="022ED3"/>
          <w:u w:color="022ED3"/>
        </w:rPr>
      </w:pPr>
    </w:p>
    <w:p w14:paraId="1AA3F472" w14:textId="77777777" w:rsidR="00522B20" w:rsidRDefault="00522B20">
      <w:pPr>
        <w:pStyle w:val="BodyA"/>
        <w:jc w:val="center"/>
        <w:outlineLvl w:val="0"/>
        <w:rPr>
          <w:color w:val="022ED3"/>
          <w:u w:color="022ED3"/>
        </w:rPr>
      </w:pPr>
    </w:p>
    <w:p w14:paraId="1EE568D9" w14:textId="77777777" w:rsidR="00522B20" w:rsidRDefault="00522B20">
      <w:pPr>
        <w:pStyle w:val="BodyA"/>
        <w:jc w:val="center"/>
        <w:outlineLvl w:val="0"/>
        <w:rPr>
          <w:color w:val="022ED3"/>
          <w:u w:color="022ED3"/>
        </w:rPr>
      </w:pPr>
    </w:p>
    <w:p w14:paraId="61F3FF7B" w14:textId="77777777" w:rsidR="00522B20" w:rsidRDefault="00522B20">
      <w:pPr>
        <w:pStyle w:val="BodyA"/>
        <w:jc w:val="center"/>
        <w:rPr>
          <w:rFonts w:ascii="Avenir Next" w:eastAsia="Avenir Next" w:hAnsi="Avenir Next" w:cs="Avenir Next"/>
        </w:rPr>
      </w:pPr>
    </w:p>
    <w:p w14:paraId="689D09CB" w14:textId="77777777" w:rsidR="00614FAC" w:rsidRDefault="00614FAC">
      <w:pPr>
        <w:pStyle w:val="BodyA"/>
        <w:jc w:val="center"/>
        <w:rPr>
          <w:rFonts w:ascii="Avenir Next" w:eastAsia="Avenir Next" w:hAnsi="Avenir Next" w:cs="Avenir Next"/>
        </w:rPr>
      </w:pPr>
    </w:p>
    <w:p w14:paraId="6B8D911A" w14:textId="77777777" w:rsidR="00522B20" w:rsidRDefault="00194024">
      <w:pPr>
        <w:pStyle w:val="BodyA"/>
        <w:jc w:val="center"/>
        <w:rPr>
          <w:rFonts w:ascii="Avenir Next" w:eastAsia="Avenir Next" w:hAnsi="Avenir Next" w:cs="Avenir Next"/>
        </w:rPr>
      </w:pPr>
      <w:r>
        <w:rPr>
          <w:rFonts w:ascii="Avenir Next" w:eastAsia="Avenir Next" w:hAnsi="Avenir Next" w:cs="Avenir Next"/>
        </w:rPr>
        <w:t>ELABORACIÓN</w:t>
      </w:r>
    </w:p>
    <w:p w14:paraId="310482EA" w14:textId="77777777" w:rsidR="00400A00" w:rsidRDefault="00400A00">
      <w:pPr>
        <w:pStyle w:val="BodyA"/>
        <w:jc w:val="center"/>
        <w:rPr>
          <w:rFonts w:ascii="Avenir Next" w:eastAsia="Avenir Next" w:hAnsi="Avenir Next" w:cs="Avenir Next"/>
        </w:rPr>
      </w:pPr>
    </w:p>
    <w:p w14:paraId="151F1736" w14:textId="77777777" w:rsidR="00400A00" w:rsidRDefault="003753C4">
      <w:pPr>
        <w:pStyle w:val="BodyA"/>
        <w:jc w:val="center"/>
        <w:rPr>
          <w:rFonts w:ascii="Avenir Next" w:eastAsia="Avenir Next" w:hAnsi="Avenir Next" w:cs="Avenir Next"/>
        </w:rPr>
      </w:pPr>
      <w:r>
        <w:rPr>
          <w:noProof/>
          <w:lang w:val="es-ES"/>
        </w:rPr>
        <w:drawing>
          <wp:anchor distT="0" distB="0" distL="0" distR="0" simplePos="0" relativeHeight="251658241" behindDoc="0" locked="0" layoutInCell="1" allowOverlap="1" wp14:anchorId="37EBC602" wp14:editId="6B1813D0">
            <wp:simplePos x="0" y="0"/>
            <wp:positionH relativeFrom="margin">
              <wp:posOffset>583870</wp:posOffset>
            </wp:positionH>
            <wp:positionV relativeFrom="line">
              <wp:posOffset>127152</wp:posOffset>
            </wp:positionV>
            <wp:extent cx="2362200" cy="705002"/>
            <wp:effectExtent l="0" t="0" r="0" b="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48" name="image1.png"/>
                    <pic:cNvPicPr>
                      <a:picLocks noChangeAspect="1"/>
                    </pic:cNvPicPr>
                  </pic:nvPicPr>
                  <pic:blipFill>
                    <a:blip r:embed="rId13" cstate="print"/>
                    <a:stretch>
                      <a:fillRect/>
                    </a:stretch>
                  </pic:blipFill>
                  <pic:spPr>
                    <a:xfrm>
                      <a:off x="0" y="0"/>
                      <a:ext cx="2362200" cy="705002"/>
                    </a:xfrm>
                    <a:prstGeom prst="rect">
                      <a:avLst/>
                    </a:prstGeom>
                    <a:ln w="12700" cap="flat">
                      <a:noFill/>
                      <a:miter lim="400000"/>
                    </a:ln>
                    <a:effectLst/>
                  </pic:spPr>
                </pic:pic>
              </a:graphicData>
            </a:graphic>
          </wp:anchor>
        </w:drawing>
      </w:r>
      <w:r w:rsidR="00194024">
        <w:rPr>
          <w:noProof/>
          <w:lang w:val="es-ES"/>
        </w:rPr>
        <w:drawing>
          <wp:anchor distT="0" distB="0" distL="114300" distR="114300" simplePos="0" relativeHeight="251663377" behindDoc="0" locked="0" layoutInCell="1" allowOverlap="1" wp14:anchorId="15BD11A5" wp14:editId="115A9CD1">
            <wp:simplePos x="0" y="0"/>
            <wp:positionH relativeFrom="column">
              <wp:posOffset>3571875</wp:posOffset>
            </wp:positionH>
            <wp:positionV relativeFrom="paragraph">
              <wp:posOffset>118745</wp:posOffset>
            </wp:positionV>
            <wp:extent cx="1619250" cy="629344"/>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619250" cy="629344"/>
                    </a:xfrm>
                    <a:prstGeom prst="rect">
                      <a:avLst/>
                    </a:prstGeom>
                  </pic:spPr>
                </pic:pic>
              </a:graphicData>
            </a:graphic>
          </wp:anchor>
        </w:drawing>
      </w:r>
    </w:p>
    <w:p w14:paraId="64CA420A" w14:textId="77777777" w:rsidR="00163183" w:rsidRDefault="00163183">
      <w:pPr>
        <w:pStyle w:val="BodyA"/>
        <w:jc w:val="center"/>
        <w:rPr>
          <w:rFonts w:ascii="Avenir Next" w:eastAsia="Avenir Next" w:hAnsi="Avenir Next" w:cs="Avenir Next"/>
        </w:rPr>
      </w:pPr>
    </w:p>
    <w:p w14:paraId="3E546827" w14:textId="77777777" w:rsidR="00522B20" w:rsidRDefault="00522B20">
      <w:pPr>
        <w:pStyle w:val="BodyA"/>
        <w:jc w:val="center"/>
        <w:rPr>
          <w:rFonts w:ascii="Avenir Next" w:eastAsia="Avenir Next" w:hAnsi="Avenir Next" w:cs="Avenir Next"/>
        </w:rPr>
      </w:pPr>
    </w:p>
    <w:p w14:paraId="472C76EF" w14:textId="77777777" w:rsidR="00522B20" w:rsidRDefault="00522B20">
      <w:pPr>
        <w:pStyle w:val="BodyA"/>
        <w:jc w:val="center"/>
        <w:rPr>
          <w:rFonts w:ascii="Avenir Next" w:eastAsia="Avenir Next" w:hAnsi="Avenir Next" w:cs="Avenir Next"/>
        </w:rPr>
      </w:pPr>
    </w:p>
    <w:p w14:paraId="0FDB95B4" w14:textId="77777777" w:rsidR="00522B20" w:rsidRDefault="00522B20">
      <w:pPr>
        <w:pStyle w:val="BodyA"/>
        <w:jc w:val="center"/>
        <w:rPr>
          <w:rFonts w:ascii="Avenir Next" w:eastAsia="Avenir Next" w:hAnsi="Avenir Next" w:cs="Avenir Next"/>
        </w:rPr>
      </w:pPr>
    </w:p>
    <w:p w14:paraId="760ADCED" w14:textId="77777777" w:rsidR="00522B20" w:rsidRDefault="00240724">
      <w:pPr>
        <w:pStyle w:val="BodyA"/>
        <w:jc w:val="center"/>
        <w:outlineLvl w:val="0"/>
        <w:rPr>
          <w:rFonts w:ascii="Avenir Next" w:eastAsia="Avenir Next" w:hAnsi="Avenir Next" w:cs="Avenir Next"/>
        </w:rPr>
      </w:pPr>
      <w:r>
        <w:rPr>
          <w:rFonts w:ascii="Avenir Next" w:hAnsi="Avenir Next"/>
        </w:rPr>
        <w:t>CON LA COLABORACIÓN DE</w:t>
      </w:r>
    </w:p>
    <w:p w14:paraId="19CA5554" w14:textId="77777777" w:rsidR="00522B20" w:rsidRDefault="00240724">
      <w:pPr>
        <w:pStyle w:val="BodyA"/>
        <w:jc w:val="center"/>
        <w:outlineLvl w:val="0"/>
      </w:pPr>
      <w:r>
        <w:rPr>
          <w:rFonts w:ascii="Avenir Next" w:eastAsia="Avenir Next" w:hAnsi="Avenir Next" w:cs="Avenir Next"/>
          <w:noProof/>
          <w:lang w:val="es-ES"/>
        </w:rPr>
        <w:drawing>
          <wp:anchor distT="152400" distB="152400" distL="152400" distR="152400" simplePos="0" relativeHeight="251658240" behindDoc="0" locked="0" layoutInCell="1" allowOverlap="1" wp14:anchorId="5C3EC867" wp14:editId="6F9B0662">
            <wp:simplePos x="0" y="0"/>
            <wp:positionH relativeFrom="page">
              <wp:posOffset>2495550</wp:posOffset>
            </wp:positionH>
            <wp:positionV relativeFrom="line">
              <wp:posOffset>530225</wp:posOffset>
            </wp:positionV>
            <wp:extent cx="2266950" cy="685800"/>
            <wp:effectExtent l="19050" t="0" r="0" b="0"/>
            <wp:wrapThrough wrapText="bothSides" distL="152400" distR="152400">
              <wp:wrapPolygon edited="1">
                <wp:start x="2174" y="0"/>
                <wp:lineTo x="2174" y="5949"/>
                <wp:lineTo x="3261" y="6315"/>
                <wp:lineTo x="3261" y="8146"/>
                <wp:lineTo x="2700" y="7597"/>
                <wp:lineTo x="2349" y="7670"/>
                <wp:lineTo x="2349" y="9153"/>
                <wp:lineTo x="3086" y="9519"/>
                <wp:lineTo x="3401" y="10525"/>
                <wp:lineTo x="3296" y="11532"/>
                <wp:lineTo x="2910" y="11715"/>
                <wp:lineTo x="2665" y="11258"/>
                <wp:lineTo x="2700" y="10251"/>
                <wp:lineTo x="2805" y="9793"/>
                <wp:lineTo x="2209" y="9793"/>
                <wp:lineTo x="2104" y="10434"/>
                <wp:lineTo x="2174" y="14461"/>
                <wp:lineTo x="2314" y="14827"/>
                <wp:lineTo x="2910" y="14644"/>
                <wp:lineTo x="3331" y="13454"/>
                <wp:lineTo x="3436" y="13271"/>
                <wp:lineTo x="3331" y="14186"/>
                <wp:lineTo x="2875" y="15102"/>
                <wp:lineTo x="2069" y="15102"/>
                <wp:lineTo x="1473" y="14003"/>
                <wp:lineTo x="1262" y="12997"/>
                <wp:lineTo x="1332" y="11075"/>
                <wp:lineTo x="1788" y="9702"/>
                <wp:lineTo x="2349" y="9153"/>
                <wp:lineTo x="2349" y="7670"/>
                <wp:lineTo x="1823" y="7780"/>
                <wp:lineTo x="1122" y="8969"/>
                <wp:lineTo x="736" y="10708"/>
                <wp:lineTo x="736" y="13729"/>
                <wp:lineTo x="1192" y="15559"/>
                <wp:lineTo x="1788" y="16566"/>
                <wp:lineTo x="2665" y="16749"/>
                <wp:lineTo x="3331" y="16017"/>
                <wp:lineTo x="3331" y="17939"/>
                <wp:lineTo x="2630" y="18397"/>
                <wp:lineTo x="1613" y="18122"/>
                <wp:lineTo x="771" y="16841"/>
                <wp:lineTo x="175" y="14736"/>
                <wp:lineTo x="0" y="13088"/>
                <wp:lineTo x="105" y="10159"/>
                <wp:lineTo x="596" y="8054"/>
                <wp:lineTo x="1297" y="6590"/>
                <wp:lineTo x="2174" y="5949"/>
                <wp:lineTo x="2174" y="0"/>
                <wp:lineTo x="5260" y="0"/>
                <wp:lineTo x="5260" y="5308"/>
                <wp:lineTo x="5540" y="5583"/>
                <wp:lineTo x="5505" y="6224"/>
                <wp:lineTo x="4699" y="7681"/>
                <wp:lineTo x="4699" y="9153"/>
                <wp:lineTo x="5575" y="9519"/>
                <wp:lineTo x="5751" y="9976"/>
                <wp:lineTo x="5821" y="14553"/>
                <wp:lineTo x="6136" y="14369"/>
                <wp:lineTo x="5926" y="15102"/>
                <wp:lineTo x="5365" y="15102"/>
                <wp:lineTo x="5155" y="14369"/>
                <wp:lineTo x="4664" y="15193"/>
                <wp:lineTo x="4068" y="15102"/>
                <wp:lineTo x="3822" y="14369"/>
                <wp:lineTo x="3892" y="12905"/>
                <wp:lineTo x="4313" y="12081"/>
                <wp:lineTo x="5190" y="11807"/>
                <wp:lineTo x="5190" y="12264"/>
                <wp:lineTo x="4629" y="12356"/>
                <wp:lineTo x="4418" y="12905"/>
                <wp:lineTo x="4453" y="14186"/>
                <wp:lineTo x="4804" y="14461"/>
                <wp:lineTo x="5084" y="14095"/>
                <wp:lineTo x="5190" y="13546"/>
                <wp:lineTo x="5190" y="12264"/>
                <wp:lineTo x="5190" y="11807"/>
                <wp:lineTo x="5155" y="9702"/>
                <wp:lineTo x="4488" y="9702"/>
                <wp:lineTo x="4488" y="10342"/>
                <wp:lineTo x="4453" y="11166"/>
                <wp:lineTo x="3997" y="11166"/>
                <wp:lineTo x="4032" y="9976"/>
                <wp:lineTo x="4488" y="9244"/>
                <wp:lineTo x="4699" y="9153"/>
                <wp:lineTo x="4699" y="7681"/>
                <wp:lineTo x="4594" y="7871"/>
                <wp:lineTo x="4348" y="7780"/>
                <wp:lineTo x="5260" y="5308"/>
                <wp:lineTo x="5260" y="0"/>
                <wp:lineTo x="7925" y="0"/>
                <wp:lineTo x="7925" y="9153"/>
                <wp:lineTo x="8486" y="9519"/>
                <wp:lineTo x="8731" y="10251"/>
                <wp:lineTo x="9082" y="9336"/>
                <wp:lineTo x="9818" y="9336"/>
                <wp:lineTo x="10064" y="10068"/>
                <wp:lineTo x="10099" y="14644"/>
                <wp:lineTo x="10449" y="14644"/>
                <wp:lineTo x="10449" y="15010"/>
                <wp:lineTo x="10204" y="15010"/>
                <wp:lineTo x="10204" y="18305"/>
                <wp:lineTo x="10414" y="18397"/>
                <wp:lineTo x="10414" y="21325"/>
                <wp:lineTo x="10519" y="21508"/>
                <wp:lineTo x="10134" y="21417"/>
                <wp:lineTo x="10239" y="21325"/>
                <wp:lineTo x="10239" y="18488"/>
                <wp:lineTo x="10099" y="18397"/>
                <wp:lineTo x="10204" y="18305"/>
                <wp:lineTo x="10204" y="15010"/>
                <wp:lineTo x="9713" y="15010"/>
                <wp:lineTo x="9713" y="18305"/>
                <wp:lineTo x="9923" y="18397"/>
                <wp:lineTo x="9994" y="21417"/>
                <wp:lineTo x="9608" y="21325"/>
                <wp:lineTo x="9748" y="21325"/>
                <wp:lineTo x="9748" y="18488"/>
                <wp:lineTo x="9608" y="18397"/>
                <wp:lineTo x="9713" y="18305"/>
                <wp:lineTo x="9713" y="15010"/>
                <wp:lineTo x="9257" y="15010"/>
                <wp:lineTo x="9257" y="18488"/>
                <wp:lineTo x="9432" y="18580"/>
                <wp:lineTo x="9397" y="18946"/>
                <wp:lineTo x="9222" y="18763"/>
                <wp:lineTo x="9257" y="18488"/>
                <wp:lineTo x="9257" y="15010"/>
                <wp:lineTo x="9187" y="15010"/>
                <wp:lineTo x="9187" y="14644"/>
                <wp:lineTo x="9503" y="14644"/>
                <wp:lineTo x="9432" y="9885"/>
                <wp:lineTo x="9152" y="9885"/>
                <wp:lineTo x="9152" y="19678"/>
                <wp:lineTo x="9397" y="19678"/>
                <wp:lineTo x="9468" y="21417"/>
                <wp:lineTo x="9152" y="21325"/>
                <wp:lineTo x="9257" y="21325"/>
                <wp:lineTo x="9257" y="19769"/>
                <wp:lineTo x="9152" y="19678"/>
                <wp:lineTo x="9152" y="9885"/>
                <wp:lineTo x="9012" y="9885"/>
                <wp:lineTo x="8731" y="10892"/>
                <wp:lineTo x="8696" y="14644"/>
                <wp:lineTo x="8977" y="14644"/>
                <wp:lineTo x="8977" y="15010"/>
                <wp:lineTo x="8310" y="15010"/>
                <wp:lineTo x="8310" y="19678"/>
                <wp:lineTo x="8556" y="19769"/>
                <wp:lineTo x="8766" y="20868"/>
                <wp:lineTo x="8871" y="19769"/>
                <wp:lineTo x="8977" y="19769"/>
                <wp:lineTo x="8661" y="21508"/>
                <wp:lineTo x="8381" y="19769"/>
                <wp:lineTo x="8310" y="19678"/>
                <wp:lineTo x="8310" y="15010"/>
                <wp:lineTo x="7784" y="15010"/>
                <wp:lineTo x="7784" y="14644"/>
                <wp:lineTo x="8100" y="14644"/>
                <wp:lineTo x="8030" y="9885"/>
                <wp:lineTo x="7749" y="9885"/>
                <wp:lineTo x="7749" y="19678"/>
                <wp:lineTo x="7995" y="19784"/>
                <wp:lineTo x="7995" y="19861"/>
                <wp:lineTo x="7749" y="19953"/>
                <wp:lineTo x="7749" y="20319"/>
                <wp:lineTo x="8065" y="20319"/>
                <wp:lineTo x="7995" y="19861"/>
                <wp:lineTo x="7995" y="19784"/>
                <wp:lineTo x="8170" y="19861"/>
                <wp:lineTo x="8205" y="20502"/>
                <wp:lineTo x="7714" y="20502"/>
                <wp:lineTo x="7784" y="21325"/>
                <wp:lineTo x="8135" y="21234"/>
                <wp:lineTo x="8205" y="20959"/>
                <wp:lineTo x="8100" y="21508"/>
                <wp:lineTo x="7679" y="21417"/>
                <wp:lineTo x="7539" y="20319"/>
                <wp:lineTo x="7749" y="19678"/>
                <wp:lineTo x="7749" y="9885"/>
                <wp:lineTo x="7609" y="9885"/>
                <wp:lineTo x="7294" y="11166"/>
                <wp:lineTo x="7258" y="14644"/>
                <wp:lineTo x="7574" y="14644"/>
                <wp:lineTo x="7574" y="15010"/>
                <wp:lineTo x="6873" y="15010"/>
                <wp:lineTo x="6873" y="18305"/>
                <wp:lineTo x="7364" y="18397"/>
                <wp:lineTo x="7294" y="19037"/>
                <wp:lineTo x="7153" y="18488"/>
                <wp:lineTo x="6803" y="18671"/>
                <wp:lineTo x="6803" y="19312"/>
                <wp:lineTo x="7399" y="19953"/>
                <wp:lineTo x="7364" y="21234"/>
                <wp:lineTo x="6943" y="21600"/>
                <wp:lineTo x="6662" y="21508"/>
                <wp:lineTo x="6732" y="20685"/>
                <wp:lineTo x="6943" y="21417"/>
                <wp:lineTo x="7294" y="21142"/>
                <wp:lineTo x="7258" y="20319"/>
                <wp:lineTo x="6697" y="19678"/>
                <wp:lineTo x="6732" y="18580"/>
                <wp:lineTo x="6873" y="18305"/>
                <wp:lineTo x="6873" y="15010"/>
                <wp:lineTo x="6312" y="15010"/>
                <wp:lineTo x="6312" y="14644"/>
                <wp:lineTo x="6662" y="14644"/>
                <wp:lineTo x="6662" y="9610"/>
                <wp:lineTo x="6277" y="9610"/>
                <wp:lineTo x="6312" y="9244"/>
                <wp:lineTo x="7258" y="9244"/>
                <wp:lineTo x="7329" y="10434"/>
                <wp:lineTo x="7679" y="9336"/>
                <wp:lineTo x="7925" y="9153"/>
                <wp:lineTo x="7925" y="0"/>
                <wp:lineTo x="8906" y="0"/>
                <wp:lineTo x="8906" y="1098"/>
                <wp:lineTo x="9327" y="1281"/>
                <wp:lineTo x="9327" y="2654"/>
                <wp:lineTo x="9678" y="2654"/>
                <wp:lineTo x="9748" y="5125"/>
                <wp:lineTo x="10169" y="5034"/>
                <wp:lineTo x="10204" y="3020"/>
                <wp:lineTo x="9958" y="2746"/>
                <wp:lineTo x="10484" y="2654"/>
                <wp:lineTo x="10519" y="5217"/>
                <wp:lineTo x="10660" y="5217"/>
                <wp:lineTo x="10660" y="5492"/>
                <wp:lineTo x="10239" y="5492"/>
                <wp:lineTo x="10169" y="5217"/>
                <wp:lineTo x="9958" y="5583"/>
                <wp:lineTo x="9538" y="5400"/>
                <wp:lineTo x="9432" y="5034"/>
                <wp:lineTo x="9362" y="2929"/>
                <wp:lineTo x="9222" y="2746"/>
                <wp:lineTo x="9327" y="2654"/>
                <wp:lineTo x="9327" y="1281"/>
                <wp:lineTo x="9257" y="1739"/>
                <wp:lineTo x="8906" y="1464"/>
                <wp:lineTo x="8801" y="1831"/>
                <wp:lineTo x="8801" y="2654"/>
                <wp:lineTo x="9117" y="2654"/>
                <wp:lineTo x="9117" y="3020"/>
                <wp:lineTo x="8801" y="3020"/>
                <wp:lineTo x="8836" y="5217"/>
                <wp:lineTo x="9047" y="5492"/>
                <wp:lineTo x="8345" y="5308"/>
                <wp:lineTo x="8556" y="5125"/>
                <wp:lineTo x="8556" y="3020"/>
                <wp:lineTo x="8275" y="2929"/>
                <wp:lineTo x="8310" y="2654"/>
                <wp:lineTo x="8556" y="2654"/>
                <wp:lineTo x="8661" y="1556"/>
                <wp:lineTo x="8906" y="1098"/>
                <wp:lineTo x="8906" y="0"/>
                <wp:lineTo x="11677" y="0"/>
                <wp:lineTo x="11677" y="2563"/>
                <wp:lineTo x="12027" y="2837"/>
                <wp:lineTo x="12132" y="3295"/>
                <wp:lineTo x="12203" y="5308"/>
                <wp:lineTo x="12308" y="5492"/>
                <wp:lineTo x="11677" y="5308"/>
                <wp:lineTo x="11852" y="5217"/>
                <wp:lineTo x="11782" y="3020"/>
                <wp:lineTo x="11571" y="3070"/>
                <wp:lineTo x="11571" y="9153"/>
                <wp:lineTo x="12448" y="9519"/>
                <wp:lineTo x="12658" y="10068"/>
                <wp:lineTo x="12694" y="14553"/>
                <wp:lineTo x="13044" y="14369"/>
                <wp:lineTo x="12729" y="15193"/>
                <wp:lineTo x="12273" y="15102"/>
                <wp:lineTo x="12062" y="14369"/>
                <wp:lineTo x="11536" y="15193"/>
                <wp:lineTo x="10940" y="15102"/>
                <wp:lineTo x="10800" y="14631"/>
                <wp:lineTo x="10800" y="19678"/>
                <wp:lineTo x="11221" y="19861"/>
                <wp:lineTo x="11291" y="21325"/>
                <wp:lineTo x="11326" y="21325"/>
                <wp:lineTo x="11151" y="21600"/>
                <wp:lineTo x="11010" y="21417"/>
                <wp:lineTo x="10660" y="21417"/>
                <wp:lineTo x="10695" y="20685"/>
                <wp:lineTo x="11081" y="20410"/>
                <wp:lineTo x="11081" y="20685"/>
                <wp:lineTo x="10800" y="20776"/>
                <wp:lineTo x="10835" y="21325"/>
                <wp:lineTo x="11081" y="21142"/>
                <wp:lineTo x="11081" y="20685"/>
                <wp:lineTo x="11081" y="20410"/>
                <wp:lineTo x="11045" y="19769"/>
                <wp:lineTo x="10835" y="19953"/>
                <wp:lineTo x="10835" y="20319"/>
                <wp:lineTo x="10695" y="20227"/>
                <wp:lineTo x="10730" y="19769"/>
                <wp:lineTo x="10800" y="19678"/>
                <wp:lineTo x="10800" y="14631"/>
                <wp:lineTo x="10695" y="14278"/>
                <wp:lineTo x="10765" y="12997"/>
                <wp:lineTo x="11116" y="12173"/>
                <wp:lineTo x="12062" y="11807"/>
                <wp:lineTo x="12062" y="12264"/>
                <wp:lineTo x="11501" y="12356"/>
                <wp:lineTo x="11291" y="12997"/>
                <wp:lineTo x="11361" y="14278"/>
                <wp:lineTo x="11712" y="14461"/>
                <wp:lineTo x="12027" y="13820"/>
                <wp:lineTo x="12062" y="12264"/>
                <wp:lineTo x="12062" y="11807"/>
                <wp:lineTo x="11992" y="9610"/>
                <wp:lineTo x="11361" y="9702"/>
                <wp:lineTo x="11326" y="11258"/>
                <wp:lineTo x="10905" y="11166"/>
                <wp:lineTo x="10905" y="10068"/>
                <wp:lineTo x="11291" y="9336"/>
                <wp:lineTo x="11571" y="9153"/>
                <wp:lineTo x="11571" y="3070"/>
                <wp:lineTo x="11396" y="3112"/>
                <wp:lineTo x="11396" y="5308"/>
                <wp:lineTo x="11501" y="5492"/>
                <wp:lineTo x="10870" y="5308"/>
                <wp:lineTo x="11045" y="5217"/>
                <wp:lineTo x="11045" y="3020"/>
                <wp:lineTo x="10870" y="2746"/>
                <wp:lineTo x="11326" y="2654"/>
                <wp:lineTo x="11361" y="2929"/>
                <wp:lineTo x="11677" y="2563"/>
                <wp:lineTo x="11677" y="0"/>
                <wp:lineTo x="13184" y="0"/>
                <wp:lineTo x="13184" y="1098"/>
                <wp:lineTo x="13710" y="1098"/>
                <wp:lineTo x="13745" y="5217"/>
                <wp:lineTo x="13921" y="5400"/>
                <wp:lineTo x="13219" y="5492"/>
                <wp:lineTo x="12764" y="5400"/>
                <wp:lineTo x="12518" y="4576"/>
                <wp:lineTo x="12588" y="3295"/>
                <wp:lineTo x="12904" y="2654"/>
                <wp:lineTo x="13290" y="2717"/>
                <wp:lineTo x="13290" y="2929"/>
                <wp:lineTo x="12939" y="3020"/>
                <wp:lineTo x="12799" y="3661"/>
                <wp:lineTo x="12869" y="4942"/>
                <wp:lineTo x="13219" y="5217"/>
                <wp:lineTo x="13465" y="4942"/>
                <wp:lineTo x="13395" y="3020"/>
                <wp:lineTo x="13290" y="2929"/>
                <wp:lineTo x="13290" y="2717"/>
                <wp:lineTo x="13465" y="2746"/>
                <wp:lineTo x="13430" y="1464"/>
                <wp:lineTo x="13149" y="1190"/>
                <wp:lineTo x="13184" y="1098"/>
                <wp:lineTo x="13184" y="0"/>
                <wp:lineTo x="14587" y="0"/>
                <wp:lineTo x="14587" y="2563"/>
                <wp:lineTo x="15078" y="2929"/>
                <wp:lineTo x="15148" y="5217"/>
                <wp:lineTo x="15323" y="5400"/>
                <wp:lineTo x="14903" y="5400"/>
                <wp:lineTo x="14903" y="9153"/>
                <wp:lineTo x="15358" y="9519"/>
                <wp:lineTo x="15429" y="10342"/>
                <wp:lineTo x="15288" y="10892"/>
                <wp:lineTo x="14903" y="10800"/>
                <wp:lineTo x="14832" y="9793"/>
                <wp:lineTo x="14517" y="10159"/>
                <wp:lineTo x="14271" y="11532"/>
                <wp:lineTo x="14236" y="14644"/>
                <wp:lineTo x="14727" y="14644"/>
                <wp:lineTo x="14727" y="15010"/>
                <wp:lineTo x="13290" y="15010"/>
                <wp:lineTo x="13290" y="14644"/>
                <wp:lineTo x="13605" y="14644"/>
                <wp:lineTo x="13605" y="9610"/>
                <wp:lineTo x="13255" y="9610"/>
                <wp:lineTo x="13255" y="9244"/>
                <wp:lineTo x="14236" y="9244"/>
                <wp:lineTo x="14271" y="10525"/>
                <wp:lineTo x="14762" y="9244"/>
                <wp:lineTo x="14903" y="9153"/>
                <wp:lineTo x="14903" y="5400"/>
                <wp:lineTo x="14727" y="5400"/>
                <wp:lineTo x="14201" y="5400"/>
                <wp:lineTo x="14201" y="4302"/>
                <wp:lineTo x="14868" y="3753"/>
                <wp:lineTo x="14868" y="4027"/>
                <wp:lineTo x="14412" y="4485"/>
                <wp:lineTo x="14447" y="5217"/>
                <wp:lineTo x="14832" y="5034"/>
                <wp:lineTo x="14868" y="4027"/>
                <wp:lineTo x="14868" y="3753"/>
                <wp:lineTo x="14797" y="2929"/>
                <wp:lineTo x="14447" y="2929"/>
                <wp:lineTo x="14412" y="3569"/>
                <wp:lineTo x="14201" y="3478"/>
                <wp:lineTo x="14271" y="2837"/>
                <wp:lineTo x="14587" y="2563"/>
                <wp:lineTo x="14587" y="0"/>
                <wp:lineTo x="16586" y="0"/>
                <wp:lineTo x="17357" y="183"/>
                <wp:lineTo x="17357" y="1281"/>
                <wp:lineTo x="16831" y="1136"/>
                <wp:lineTo x="16831" y="2014"/>
                <wp:lineTo x="17357" y="2380"/>
                <wp:lineTo x="17462" y="3203"/>
                <wp:lineTo x="17357" y="3661"/>
                <wp:lineTo x="17042" y="3478"/>
                <wp:lineTo x="17077" y="2563"/>
                <wp:lineTo x="17077" y="2288"/>
                <wp:lineTo x="16726" y="2471"/>
                <wp:lineTo x="16761" y="5492"/>
                <wp:lineTo x="17252" y="5400"/>
                <wp:lineTo x="17427" y="4576"/>
                <wp:lineTo x="17532" y="4576"/>
                <wp:lineTo x="17357" y="5492"/>
                <wp:lineTo x="16796" y="5858"/>
                <wp:lineTo x="16305" y="5125"/>
                <wp:lineTo x="16130" y="4302"/>
                <wp:lineTo x="16270" y="2837"/>
                <wp:lineTo x="16656" y="2105"/>
                <wp:lineTo x="16831" y="2014"/>
                <wp:lineTo x="16831" y="1136"/>
                <wp:lineTo x="16691" y="1098"/>
                <wp:lineTo x="16165" y="1647"/>
                <wp:lineTo x="15814" y="2837"/>
                <wp:lineTo x="15814" y="4942"/>
                <wp:lineTo x="16200" y="6315"/>
                <wp:lineTo x="16936" y="6864"/>
                <wp:lineTo x="17427" y="6407"/>
                <wp:lineTo x="17357" y="7688"/>
                <wp:lineTo x="16516" y="7688"/>
                <wp:lineTo x="16516" y="9153"/>
                <wp:lineTo x="17357" y="9519"/>
                <wp:lineTo x="17568" y="9976"/>
                <wp:lineTo x="17603" y="14553"/>
                <wp:lineTo x="17953" y="14369"/>
                <wp:lineTo x="17638" y="15193"/>
                <wp:lineTo x="17182" y="15102"/>
                <wp:lineTo x="16971" y="14369"/>
                <wp:lineTo x="16481" y="15193"/>
                <wp:lineTo x="15849" y="15102"/>
                <wp:lineTo x="15604" y="14186"/>
                <wp:lineTo x="15709" y="12905"/>
                <wp:lineTo x="16130" y="12081"/>
                <wp:lineTo x="17006" y="11807"/>
                <wp:lineTo x="17006" y="12264"/>
                <wp:lineTo x="16410" y="12356"/>
                <wp:lineTo x="16200" y="13088"/>
                <wp:lineTo x="16305" y="14278"/>
                <wp:lineTo x="16621" y="14461"/>
                <wp:lineTo x="16936" y="13912"/>
                <wp:lineTo x="17006" y="12264"/>
                <wp:lineTo x="17006" y="11807"/>
                <wp:lineTo x="16936" y="9702"/>
                <wp:lineTo x="16270" y="9702"/>
                <wp:lineTo x="16270" y="11166"/>
                <wp:lineTo x="15814" y="11166"/>
                <wp:lineTo x="15849" y="9976"/>
                <wp:lineTo x="16305" y="9244"/>
                <wp:lineTo x="16516" y="9153"/>
                <wp:lineTo x="16516" y="7688"/>
                <wp:lineTo x="16375" y="7688"/>
                <wp:lineTo x="15744" y="6590"/>
                <wp:lineTo x="15394" y="4851"/>
                <wp:lineTo x="15429" y="2654"/>
                <wp:lineTo x="15814" y="1098"/>
                <wp:lineTo x="16445" y="92"/>
                <wp:lineTo x="16586" y="0"/>
                <wp:lineTo x="17848" y="0"/>
                <wp:lineTo x="17848" y="2654"/>
                <wp:lineTo x="18269" y="2654"/>
                <wp:lineTo x="18304" y="5217"/>
                <wp:lineTo x="18479" y="5492"/>
                <wp:lineTo x="17848" y="5400"/>
                <wp:lineTo x="18023" y="5125"/>
                <wp:lineTo x="17988" y="3020"/>
                <wp:lineTo x="17778" y="2746"/>
                <wp:lineTo x="17848" y="2654"/>
                <wp:lineTo x="17848" y="0"/>
                <wp:lineTo x="18023" y="0"/>
                <wp:lineTo x="18023" y="1190"/>
                <wp:lineTo x="18304" y="1373"/>
                <wp:lineTo x="18234" y="1922"/>
                <wp:lineTo x="17953" y="1739"/>
                <wp:lineTo x="18023" y="1190"/>
                <wp:lineTo x="18023" y="0"/>
                <wp:lineTo x="19356" y="0"/>
                <wp:lineTo x="19356" y="1098"/>
                <wp:lineTo x="19566" y="1281"/>
                <wp:lineTo x="19286" y="2014"/>
                <wp:lineTo x="19216" y="2066"/>
                <wp:lineTo x="19216" y="2563"/>
                <wp:lineTo x="19426" y="2709"/>
                <wp:lineTo x="19426" y="2929"/>
                <wp:lineTo x="19075" y="3020"/>
                <wp:lineTo x="18935" y="4485"/>
                <wp:lineTo x="19145" y="5308"/>
                <wp:lineTo x="19496" y="5217"/>
                <wp:lineTo x="19636" y="4759"/>
                <wp:lineTo x="19601" y="3295"/>
                <wp:lineTo x="19426" y="2929"/>
                <wp:lineTo x="19426" y="2709"/>
                <wp:lineTo x="19742" y="2929"/>
                <wp:lineTo x="19917" y="3569"/>
                <wp:lineTo x="19847" y="4942"/>
                <wp:lineTo x="19496" y="5583"/>
                <wp:lineTo x="18935" y="5400"/>
                <wp:lineTo x="18690" y="4759"/>
                <wp:lineTo x="18725" y="3295"/>
                <wp:lineTo x="19040" y="2654"/>
                <wp:lineTo x="19216" y="2563"/>
                <wp:lineTo x="19216" y="2066"/>
                <wp:lineTo x="19040" y="2197"/>
                <wp:lineTo x="19356" y="1098"/>
                <wp:lineTo x="19356" y="0"/>
                <wp:lineTo x="20969" y="0"/>
                <wp:lineTo x="20969" y="2563"/>
                <wp:lineTo x="21319" y="2837"/>
                <wp:lineTo x="21425" y="3295"/>
                <wp:lineTo x="21495" y="5308"/>
                <wp:lineTo x="21600" y="5492"/>
                <wp:lineTo x="20969" y="5308"/>
                <wp:lineTo x="21144" y="5217"/>
                <wp:lineTo x="21074" y="3020"/>
                <wp:lineTo x="20688" y="3112"/>
                <wp:lineTo x="20688" y="5308"/>
                <wp:lineTo x="20794" y="5492"/>
                <wp:lineTo x="20162" y="5308"/>
                <wp:lineTo x="20338" y="5217"/>
                <wp:lineTo x="20268" y="2929"/>
                <wp:lineTo x="20162" y="2746"/>
                <wp:lineTo x="20618" y="2746"/>
                <wp:lineTo x="20653" y="2929"/>
                <wp:lineTo x="20969" y="2563"/>
                <wp:lineTo x="20969" y="0"/>
                <wp:lineTo x="2174"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5.png"/>
                    <pic:cNvPicPr>
                      <a:picLocks noChangeAspect="1"/>
                    </pic:cNvPicPr>
                  </pic:nvPicPr>
                  <pic:blipFill>
                    <a:blip r:embed="rId15" cstate="print"/>
                    <a:stretch>
                      <a:fillRect/>
                    </a:stretch>
                  </pic:blipFill>
                  <pic:spPr>
                    <a:xfrm>
                      <a:off x="0" y="0"/>
                      <a:ext cx="2266950" cy="685800"/>
                    </a:xfrm>
                    <a:prstGeom prst="rect">
                      <a:avLst/>
                    </a:prstGeom>
                    <a:ln w="12700" cap="flat">
                      <a:noFill/>
                      <a:miter lim="400000"/>
                    </a:ln>
                    <a:effectLst/>
                  </pic:spPr>
                </pic:pic>
              </a:graphicData>
            </a:graphic>
          </wp:anchor>
        </w:drawing>
      </w:r>
      <w:bookmarkEnd w:id="1"/>
    </w:p>
    <w:sectPr w:rsidR="00522B20" w:rsidSect="00522B20">
      <w:headerReference w:type="default" r:id="rId16"/>
      <w:footerReference w:type="default" r:id="rId17"/>
      <w:pgSz w:w="11900" w:h="16840"/>
      <w:pgMar w:top="1080" w:right="1080" w:bottom="720" w:left="1080" w:header="216"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80491" w14:textId="77777777" w:rsidR="003B2EF0" w:rsidRDefault="003B2EF0" w:rsidP="00522B20">
      <w:r>
        <w:separator/>
      </w:r>
    </w:p>
  </w:endnote>
  <w:endnote w:type="continuationSeparator" w:id="0">
    <w:p w14:paraId="5F8AB884" w14:textId="77777777" w:rsidR="003B2EF0" w:rsidRDefault="003B2EF0" w:rsidP="00522B20">
      <w:r>
        <w:continuationSeparator/>
      </w:r>
    </w:p>
  </w:endnote>
  <w:endnote w:type="continuationNotice" w:id="1">
    <w:p w14:paraId="03B1124B" w14:textId="77777777" w:rsidR="003B2EF0" w:rsidRDefault="003B2E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w:altName w:val="Times New Roman"/>
    <w:panose1 w:val="020B0503020202020204"/>
    <w:charset w:val="00"/>
    <w:family w:val="swiss"/>
    <w:pitch w:val="variable"/>
    <w:sig w:usb0="8000002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oefler Text">
    <w:altName w:val="Times New Roman"/>
    <w:panose1 w:val="02030602050506020203"/>
    <w:charset w:val="4D"/>
    <w:family w:val="roman"/>
    <w:pitch w:val="variable"/>
    <w:sig w:usb0="800002FF" w:usb1="5000204B" w:usb2="00000004" w:usb3="00000000" w:csb0="00000197" w:csb1="00000000"/>
  </w:font>
  <w:font w:name="Avenir Next Medium">
    <w:altName w:val="Times New Roman"/>
    <w:panose1 w:val="020B0603020202020204"/>
    <w:charset w:val="00"/>
    <w:family w:val="swiss"/>
    <w:pitch w:val="variable"/>
    <w:sig w:usb0="8000002F" w:usb1="5000204A" w:usb2="00000000" w:usb3="00000000" w:csb0="0000009B" w:csb1="00000000"/>
  </w:font>
  <w:font w:name="Avenir Next Ultra Light">
    <w:altName w:val="Times New Roman"/>
    <w:panose1 w:val="020B0203020202020204"/>
    <w:charset w:val="4D"/>
    <w:family w:val="swiss"/>
    <w:pitch w:val="variable"/>
    <w:sig w:usb0="800000A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venir Next Demi Bold">
    <w:altName w:val="Times New Roman"/>
    <w:panose1 w:val="020B0703020202020204"/>
    <w:charset w:val="00"/>
    <w:family w:val="swiss"/>
    <w:pitch w:val="variable"/>
    <w:sig w:usb0="8000002F" w:usb1="5000204A" w:usb2="00000000" w:usb3="00000000" w:csb0="0000009B"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0E825" w14:textId="77777777" w:rsidR="00130982" w:rsidRDefault="00130982">
    <w:pPr>
      <w:pStyle w:val="HeaderFooterA"/>
      <w:tabs>
        <w:tab w:val="clear" w:pos="9020"/>
        <w:tab w:val="center" w:pos="4750"/>
        <w:tab w:val="right" w:pos="9240"/>
      </w:tabs>
    </w:pPr>
    <w:r>
      <w:tab/>
    </w:r>
    <w:r>
      <w:tab/>
    </w:r>
    <w:r w:rsidR="00F95A59">
      <w:fldChar w:fldCharType="begin"/>
    </w:r>
    <w:r w:rsidR="00D40DA6">
      <w:instrText xml:space="preserve"> PAGE </w:instrText>
    </w:r>
    <w:r w:rsidR="00F95A59">
      <w:fldChar w:fldCharType="separate"/>
    </w:r>
    <w:r w:rsidR="00110A3C">
      <w:rPr>
        <w:noProof/>
      </w:rPr>
      <w:t>7</w:t>
    </w:r>
    <w:r w:rsidR="00F95A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77F2D" w14:textId="77777777" w:rsidR="003B2EF0" w:rsidRDefault="003B2EF0" w:rsidP="00522B20">
      <w:r>
        <w:separator/>
      </w:r>
    </w:p>
  </w:footnote>
  <w:footnote w:type="continuationSeparator" w:id="0">
    <w:p w14:paraId="3E2F1AC3" w14:textId="77777777" w:rsidR="003B2EF0" w:rsidRDefault="003B2EF0" w:rsidP="00522B20">
      <w:r>
        <w:continuationSeparator/>
      </w:r>
    </w:p>
  </w:footnote>
  <w:footnote w:type="continuationNotice" w:id="1">
    <w:p w14:paraId="34B69680" w14:textId="77777777" w:rsidR="003B2EF0" w:rsidRDefault="003B2E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B7DF" w14:textId="77777777" w:rsidR="00130982" w:rsidRDefault="00130982" w:rsidP="002B0D10">
    <w:pPr>
      <w:pStyle w:val="HeaderFooterA"/>
      <w:tabs>
        <w:tab w:val="clear" w:pos="9020"/>
        <w:tab w:val="center" w:pos="4750"/>
        <w:tab w:val="right" w:pos="9240"/>
      </w:tabs>
      <w:jc w:val="center"/>
    </w:pPr>
    <w:r>
      <w:rPr>
        <w:color w:val="0026B4"/>
        <w:u w:color="0026B4"/>
      </w:rPr>
      <w:t>Observatorio Económico de Andalucía</w:t>
    </w:r>
    <w:r>
      <w:rPr>
        <w:color w:val="0026B4"/>
        <w:u w:color="0026B4"/>
      </w:rPr>
      <w:tab/>
    </w:r>
    <w:r>
      <w:rPr>
        <w:color w:val="0026B4"/>
        <w:u w:color="0026B4"/>
      </w:rPr>
      <w:tab/>
    </w:r>
    <w:r w:rsidR="00FE232C">
      <w:rPr>
        <w:color w:val="0026B4"/>
        <w:u w:color="0026B4"/>
      </w:rPr>
      <w:t xml:space="preserve">24 </w:t>
    </w:r>
    <w:r>
      <w:rPr>
        <w:color w:val="0026B4"/>
        <w:u w:color="0026B4"/>
      </w:rPr>
      <w:t xml:space="preserve">de </w:t>
    </w:r>
    <w:r w:rsidR="008C59C2">
      <w:rPr>
        <w:color w:val="0026B4"/>
        <w:u w:color="0026B4"/>
      </w:rPr>
      <w:t>febrero</w:t>
    </w:r>
    <w:r>
      <w:rPr>
        <w:color w:val="0026B4"/>
        <w:u w:color="0026B4"/>
      </w:rPr>
      <w:t xml:space="preserve"> de 202</w:t>
    </w:r>
    <w:r w:rsidR="008C59C2">
      <w:rPr>
        <w:color w:val="0026B4"/>
        <w:u w:color="0026B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633C"/>
    <w:multiLevelType w:val="hybridMultilevel"/>
    <w:tmpl w:val="ADFE9422"/>
    <w:lvl w:ilvl="0" w:tplc="464AE39E">
      <w:start w:val="1"/>
      <w:numFmt w:val="decimal"/>
      <w:lvlText w:val="%1."/>
      <w:lvlJc w:val="left"/>
      <w:pPr>
        <w:ind w:left="720" w:hanging="360"/>
      </w:pPr>
      <w:rPr>
        <w:b w:val="0"/>
        <w:bCs w:val="0"/>
        <w:color w:val="auto"/>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A15AA4"/>
    <w:multiLevelType w:val="hybridMultilevel"/>
    <w:tmpl w:val="E62E1DDE"/>
    <w:lvl w:ilvl="0" w:tplc="5E38232E">
      <w:numFmt w:val="bullet"/>
      <w:lvlText w:val="-"/>
      <w:lvlJc w:val="left"/>
      <w:pPr>
        <w:ind w:left="720" w:hanging="360"/>
      </w:pPr>
      <w:rPr>
        <w:rFonts w:ascii="Avenir Next" w:eastAsia="Arial Unicode MS" w:hAnsi="Avenir Next" w:cs="Arial Unicode M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594209"/>
    <w:multiLevelType w:val="hybridMultilevel"/>
    <w:tmpl w:val="711E0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8608EB"/>
    <w:multiLevelType w:val="hybridMultilevel"/>
    <w:tmpl w:val="7D0CDB0A"/>
    <w:lvl w:ilvl="0" w:tplc="FB2EAA44">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0235B0"/>
    <w:multiLevelType w:val="hybridMultilevel"/>
    <w:tmpl w:val="7B6AF71E"/>
    <w:lvl w:ilvl="0" w:tplc="0C66E80A">
      <w:start w:val="2"/>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40152253">
    <w:abstractNumId w:val="3"/>
  </w:num>
  <w:num w:numId="2" w16cid:durableId="1645550928">
    <w:abstractNumId w:val="1"/>
  </w:num>
  <w:num w:numId="3" w16cid:durableId="1951745265">
    <w:abstractNumId w:val="4"/>
  </w:num>
  <w:num w:numId="4" w16cid:durableId="1841239812">
    <w:abstractNumId w:val="2"/>
  </w:num>
  <w:num w:numId="5" w16cid:durableId="10558565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Hidalgo Perez">
    <w15:presenceInfo w15:providerId="Windows Live" w15:userId="43439972_tp_dropb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trackRevisions/>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20"/>
    <w:rsid w:val="000004C4"/>
    <w:rsid w:val="000006E8"/>
    <w:rsid w:val="00000732"/>
    <w:rsid w:val="00000A24"/>
    <w:rsid w:val="0000104E"/>
    <w:rsid w:val="000011C4"/>
    <w:rsid w:val="0000142D"/>
    <w:rsid w:val="000019C9"/>
    <w:rsid w:val="00001B74"/>
    <w:rsid w:val="00001EED"/>
    <w:rsid w:val="00002813"/>
    <w:rsid w:val="00002F9F"/>
    <w:rsid w:val="0000357D"/>
    <w:rsid w:val="00003C7A"/>
    <w:rsid w:val="000040C3"/>
    <w:rsid w:val="00004647"/>
    <w:rsid w:val="0000514D"/>
    <w:rsid w:val="00005A25"/>
    <w:rsid w:val="000066BD"/>
    <w:rsid w:val="00006D71"/>
    <w:rsid w:val="00007331"/>
    <w:rsid w:val="00007A6A"/>
    <w:rsid w:val="00010241"/>
    <w:rsid w:val="000102E4"/>
    <w:rsid w:val="00010C85"/>
    <w:rsid w:val="00011B3B"/>
    <w:rsid w:val="00011D51"/>
    <w:rsid w:val="00012557"/>
    <w:rsid w:val="00012855"/>
    <w:rsid w:val="000128C6"/>
    <w:rsid w:val="0001372F"/>
    <w:rsid w:val="0001489E"/>
    <w:rsid w:val="00014968"/>
    <w:rsid w:val="00015349"/>
    <w:rsid w:val="00015436"/>
    <w:rsid w:val="000155BF"/>
    <w:rsid w:val="000158E5"/>
    <w:rsid w:val="00015C4F"/>
    <w:rsid w:val="0001695C"/>
    <w:rsid w:val="00017109"/>
    <w:rsid w:val="00017844"/>
    <w:rsid w:val="00017915"/>
    <w:rsid w:val="00021035"/>
    <w:rsid w:val="00021572"/>
    <w:rsid w:val="00021F4E"/>
    <w:rsid w:val="00022256"/>
    <w:rsid w:val="000225B1"/>
    <w:rsid w:val="000228B9"/>
    <w:rsid w:val="000231B6"/>
    <w:rsid w:val="00024642"/>
    <w:rsid w:val="000256C6"/>
    <w:rsid w:val="0002758C"/>
    <w:rsid w:val="00030197"/>
    <w:rsid w:val="0003068E"/>
    <w:rsid w:val="00030EF7"/>
    <w:rsid w:val="00031A92"/>
    <w:rsid w:val="00031D3D"/>
    <w:rsid w:val="00033109"/>
    <w:rsid w:val="00034361"/>
    <w:rsid w:val="00034823"/>
    <w:rsid w:val="00034B36"/>
    <w:rsid w:val="00034E89"/>
    <w:rsid w:val="00035D5A"/>
    <w:rsid w:val="000363A7"/>
    <w:rsid w:val="00036CD2"/>
    <w:rsid w:val="00037D6B"/>
    <w:rsid w:val="00037FC1"/>
    <w:rsid w:val="00041256"/>
    <w:rsid w:val="00041603"/>
    <w:rsid w:val="000425E3"/>
    <w:rsid w:val="00042ECB"/>
    <w:rsid w:val="000430E3"/>
    <w:rsid w:val="0004363A"/>
    <w:rsid w:val="000440F8"/>
    <w:rsid w:val="00045096"/>
    <w:rsid w:val="0005072F"/>
    <w:rsid w:val="000508CF"/>
    <w:rsid w:val="00050F8F"/>
    <w:rsid w:val="00051462"/>
    <w:rsid w:val="00052B23"/>
    <w:rsid w:val="0005321D"/>
    <w:rsid w:val="000539D7"/>
    <w:rsid w:val="00053DB3"/>
    <w:rsid w:val="00053EAC"/>
    <w:rsid w:val="00054C2A"/>
    <w:rsid w:val="00056867"/>
    <w:rsid w:val="00056E6B"/>
    <w:rsid w:val="0005761C"/>
    <w:rsid w:val="00057F2B"/>
    <w:rsid w:val="00060222"/>
    <w:rsid w:val="00060762"/>
    <w:rsid w:val="00060BE4"/>
    <w:rsid w:val="00060E64"/>
    <w:rsid w:val="00061EAF"/>
    <w:rsid w:val="0006260A"/>
    <w:rsid w:val="000627B5"/>
    <w:rsid w:val="00062908"/>
    <w:rsid w:val="000629B7"/>
    <w:rsid w:val="00062BF9"/>
    <w:rsid w:val="00062F92"/>
    <w:rsid w:val="00063641"/>
    <w:rsid w:val="00063B2A"/>
    <w:rsid w:val="00063BC9"/>
    <w:rsid w:val="00063CDA"/>
    <w:rsid w:val="00064562"/>
    <w:rsid w:val="0006460A"/>
    <w:rsid w:val="00064866"/>
    <w:rsid w:val="00064F6C"/>
    <w:rsid w:val="000652D9"/>
    <w:rsid w:val="00066663"/>
    <w:rsid w:val="00066698"/>
    <w:rsid w:val="000671DA"/>
    <w:rsid w:val="0006774D"/>
    <w:rsid w:val="0007102F"/>
    <w:rsid w:val="0007120E"/>
    <w:rsid w:val="000724D6"/>
    <w:rsid w:val="000730BE"/>
    <w:rsid w:val="00074376"/>
    <w:rsid w:val="00074472"/>
    <w:rsid w:val="000751F9"/>
    <w:rsid w:val="000768FA"/>
    <w:rsid w:val="00076C09"/>
    <w:rsid w:val="00077631"/>
    <w:rsid w:val="00077E4A"/>
    <w:rsid w:val="00080E3B"/>
    <w:rsid w:val="00081848"/>
    <w:rsid w:val="00081DD7"/>
    <w:rsid w:val="00082750"/>
    <w:rsid w:val="00082FA4"/>
    <w:rsid w:val="00083058"/>
    <w:rsid w:val="00084830"/>
    <w:rsid w:val="000848AA"/>
    <w:rsid w:val="00084BC7"/>
    <w:rsid w:val="00086334"/>
    <w:rsid w:val="00086A71"/>
    <w:rsid w:val="0008757B"/>
    <w:rsid w:val="00087F99"/>
    <w:rsid w:val="0009064E"/>
    <w:rsid w:val="000909F3"/>
    <w:rsid w:val="00090F94"/>
    <w:rsid w:val="0009116A"/>
    <w:rsid w:val="00092170"/>
    <w:rsid w:val="00092657"/>
    <w:rsid w:val="00092AAD"/>
    <w:rsid w:val="0009374B"/>
    <w:rsid w:val="00094852"/>
    <w:rsid w:val="000949AF"/>
    <w:rsid w:val="00095350"/>
    <w:rsid w:val="00095822"/>
    <w:rsid w:val="00095C1E"/>
    <w:rsid w:val="00096070"/>
    <w:rsid w:val="00096E37"/>
    <w:rsid w:val="00096EDB"/>
    <w:rsid w:val="0009719A"/>
    <w:rsid w:val="00097843"/>
    <w:rsid w:val="000A00BF"/>
    <w:rsid w:val="000A08A9"/>
    <w:rsid w:val="000A19EE"/>
    <w:rsid w:val="000A1A18"/>
    <w:rsid w:val="000A1E8A"/>
    <w:rsid w:val="000A2636"/>
    <w:rsid w:val="000A273E"/>
    <w:rsid w:val="000A2C2B"/>
    <w:rsid w:val="000A3663"/>
    <w:rsid w:val="000A38DC"/>
    <w:rsid w:val="000A5A10"/>
    <w:rsid w:val="000A5D36"/>
    <w:rsid w:val="000A62BF"/>
    <w:rsid w:val="000A757B"/>
    <w:rsid w:val="000A7B3A"/>
    <w:rsid w:val="000A7C4C"/>
    <w:rsid w:val="000A7E11"/>
    <w:rsid w:val="000B023D"/>
    <w:rsid w:val="000B0F8B"/>
    <w:rsid w:val="000B1262"/>
    <w:rsid w:val="000B147B"/>
    <w:rsid w:val="000B2169"/>
    <w:rsid w:val="000B237B"/>
    <w:rsid w:val="000B25F9"/>
    <w:rsid w:val="000B349D"/>
    <w:rsid w:val="000B365D"/>
    <w:rsid w:val="000B4282"/>
    <w:rsid w:val="000B4CFB"/>
    <w:rsid w:val="000B4D75"/>
    <w:rsid w:val="000B5DA4"/>
    <w:rsid w:val="000B6669"/>
    <w:rsid w:val="000B67D7"/>
    <w:rsid w:val="000B6E43"/>
    <w:rsid w:val="000B7995"/>
    <w:rsid w:val="000C2370"/>
    <w:rsid w:val="000C24CC"/>
    <w:rsid w:val="000C2E24"/>
    <w:rsid w:val="000C3BCB"/>
    <w:rsid w:val="000C3CB6"/>
    <w:rsid w:val="000C3CCC"/>
    <w:rsid w:val="000C3EB3"/>
    <w:rsid w:val="000C47DD"/>
    <w:rsid w:val="000C5431"/>
    <w:rsid w:val="000C662E"/>
    <w:rsid w:val="000C79BC"/>
    <w:rsid w:val="000C7A7D"/>
    <w:rsid w:val="000D0C76"/>
    <w:rsid w:val="000D1385"/>
    <w:rsid w:val="000D39F8"/>
    <w:rsid w:val="000D3C8A"/>
    <w:rsid w:val="000D3E17"/>
    <w:rsid w:val="000D5495"/>
    <w:rsid w:val="000E0386"/>
    <w:rsid w:val="000E0F26"/>
    <w:rsid w:val="000E3718"/>
    <w:rsid w:val="000E37F6"/>
    <w:rsid w:val="000E3889"/>
    <w:rsid w:val="000E3C20"/>
    <w:rsid w:val="000E6298"/>
    <w:rsid w:val="000E62F8"/>
    <w:rsid w:val="000E63EA"/>
    <w:rsid w:val="000E6F8E"/>
    <w:rsid w:val="000E70AD"/>
    <w:rsid w:val="000E7C07"/>
    <w:rsid w:val="000F065E"/>
    <w:rsid w:val="000F0898"/>
    <w:rsid w:val="000F11AA"/>
    <w:rsid w:val="000F13E9"/>
    <w:rsid w:val="000F1543"/>
    <w:rsid w:val="000F18E7"/>
    <w:rsid w:val="000F214E"/>
    <w:rsid w:val="000F2451"/>
    <w:rsid w:val="000F263D"/>
    <w:rsid w:val="000F2F1C"/>
    <w:rsid w:val="000F3049"/>
    <w:rsid w:val="000F3B9B"/>
    <w:rsid w:val="000F3C0A"/>
    <w:rsid w:val="000F41ED"/>
    <w:rsid w:val="000F4B84"/>
    <w:rsid w:val="000F5790"/>
    <w:rsid w:val="000F5A43"/>
    <w:rsid w:val="000F7C12"/>
    <w:rsid w:val="00100A61"/>
    <w:rsid w:val="0010123F"/>
    <w:rsid w:val="0010271D"/>
    <w:rsid w:val="00102BC4"/>
    <w:rsid w:val="00103136"/>
    <w:rsid w:val="001041D9"/>
    <w:rsid w:val="00104285"/>
    <w:rsid w:val="00104925"/>
    <w:rsid w:val="00104AC8"/>
    <w:rsid w:val="00104CF1"/>
    <w:rsid w:val="0010606D"/>
    <w:rsid w:val="00106158"/>
    <w:rsid w:val="00106406"/>
    <w:rsid w:val="00106ACE"/>
    <w:rsid w:val="00106CB3"/>
    <w:rsid w:val="00106E91"/>
    <w:rsid w:val="001104EC"/>
    <w:rsid w:val="001106A2"/>
    <w:rsid w:val="00110A3C"/>
    <w:rsid w:val="00111F04"/>
    <w:rsid w:val="00113492"/>
    <w:rsid w:val="00113ACE"/>
    <w:rsid w:val="00113C6E"/>
    <w:rsid w:val="00114178"/>
    <w:rsid w:val="00114309"/>
    <w:rsid w:val="00114374"/>
    <w:rsid w:val="00114710"/>
    <w:rsid w:val="001148E7"/>
    <w:rsid w:val="001148FD"/>
    <w:rsid w:val="001160BC"/>
    <w:rsid w:val="0011645C"/>
    <w:rsid w:val="0011681B"/>
    <w:rsid w:val="00116FB8"/>
    <w:rsid w:val="00117E84"/>
    <w:rsid w:val="0012051A"/>
    <w:rsid w:val="00120EB7"/>
    <w:rsid w:val="00120F04"/>
    <w:rsid w:val="001214D7"/>
    <w:rsid w:val="00121C10"/>
    <w:rsid w:val="00121CEF"/>
    <w:rsid w:val="00123073"/>
    <w:rsid w:val="00124922"/>
    <w:rsid w:val="0012498E"/>
    <w:rsid w:val="0012520D"/>
    <w:rsid w:val="001255B3"/>
    <w:rsid w:val="00126554"/>
    <w:rsid w:val="001270DB"/>
    <w:rsid w:val="00127230"/>
    <w:rsid w:val="001304B4"/>
    <w:rsid w:val="00130780"/>
    <w:rsid w:val="00130982"/>
    <w:rsid w:val="00130FE1"/>
    <w:rsid w:val="00131397"/>
    <w:rsid w:val="0013265D"/>
    <w:rsid w:val="0013320A"/>
    <w:rsid w:val="0013430B"/>
    <w:rsid w:val="00134492"/>
    <w:rsid w:val="0013487C"/>
    <w:rsid w:val="00134BA7"/>
    <w:rsid w:val="00134C84"/>
    <w:rsid w:val="001354D8"/>
    <w:rsid w:val="00136301"/>
    <w:rsid w:val="001363F1"/>
    <w:rsid w:val="00136841"/>
    <w:rsid w:val="00137149"/>
    <w:rsid w:val="00137331"/>
    <w:rsid w:val="00137D85"/>
    <w:rsid w:val="0014093A"/>
    <w:rsid w:val="001409C4"/>
    <w:rsid w:val="001413EE"/>
    <w:rsid w:val="0014175D"/>
    <w:rsid w:val="00141F43"/>
    <w:rsid w:val="00142F2B"/>
    <w:rsid w:val="00144C8B"/>
    <w:rsid w:val="00144E93"/>
    <w:rsid w:val="00146366"/>
    <w:rsid w:val="001467EB"/>
    <w:rsid w:val="00146A7E"/>
    <w:rsid w:val="00146CAD"/>
    <w:rsid w:val="00146EBA"/>
    <w:rsid w:val="00147314"/>
    <w:rsid w:val="0015042A"/>
    <w:rsid w:val="00151EA6"/>
    <w:rsid w:val="001520CF"/>
    <w:rsid w:val="001520FA"/>
    <w:rsid w:val="001522DE"/>
    <w:rsid w:val="00153FBF"/>
    <w:rsid w:val="0015702B"/>
    <w:rsid w:val="001603DC"/>
    <w:rsid w:val="00160C11"/>
    <w:rsid w:val="001612B7"/>
    <w:rsid w:val="001613FF"/>
    <w:rsid w:val="001615E7"/>
    <w:rsid w:val="00161D91"/>
    <w:rsid w:val="001628E1"/>
    <w:rsid w:val="001629B8"/>
    <w:rsid w:val="00163183"/>
    <w:rsid w:val="0016344A"/>
    <w:rsid w:val="001638D8"/>
    <w:rsid w:val="001642E1"/>
    <w:rsid w:val="001655A7"/>
    <w:rsid w:val="00165622"/>
    <w:rsid w:val="001658A6"/>
    <w:rsid w:val="00166D24"/>
    <w:rsid w:val="00166F19"/>
    <w:rsid w:val="00166F2D"/>
    <w:rsid w:val="0016722B"/>
    <w:rsid w:val="001674FC"/>
    <w:rsid w:val="00167FE1"/>
    <w:rsid w:val="001703E8"/>
    <w:rsid w:val="001714D1"/>
    <w:rsid w:val="0017195F"/>
    <w:rsid w:val="00171C29"/>
    <w:rsid w:val="00172656"/>
    <w:rsid w:val="001729F0"/>
    <w:rsid w:val="00172CF3"/>
    <w:rsid w:val="00172F86"/>
    <w:rsid w:val="00173005"/>
    <w:rsid w:val="00173255"/>
    <w:rsid w:val="001748BA"/>
    <w:rsid w:val="00174A08"/>
    <w:rsid w:val="0017741C"/>
    <w:rsid w:val="00180BA6"/>
    <w:rsid w:val="001811C6"/>
    <w:rsid w:val="0018134B"/>
    <w:rsid w:val="0018182C"/>
    <w:rsid w:val="00181B35"/>
    <w:rsid w:val="00182544"/>
    <w:rsid w:val="001828B5"/>
    <w:rsid w:val="00182C83"/>
    <w:rsid w:val="001830F4"/>
    <w:rsid w:val="001836BE"/>
    <w:rsid w:val="00183FC5"/>
    <w:rsid w:val="00184464"/>
    <w:rsid w:val="00184D0C"/>
    <w:rsid w:val="00185451"/>
    <w:rsid w:val="001857C5"/>
    <w:rsid w:val="00185E8D"/>
    <w:rsid w:val="00186AF9"/>
    <w:rsid w:val="00187491"/>
    <w:rsid w:val="001900C5"/>
    <w:rsid w:val="001906F4"/>
    <w:rsid w:val="00190BF3"/>
    <w:rsid w:val="00191C7B"/>
    <w:rsid w:val="00191E1A"/>
    <w:rsid w:val="001920A8"/>
    <w:rsid w:val="00192179"/>
    <w:rsid w:val="0019226D"/>
    <w:rsid w:val="00193246"/>
    <w:rsid w:val="0019329D"/>
    <w:rsid w:val="0019348E"/>
    <w:rsid w:val="00193FB2"/>
    <w:rsid w:val="00194024"/>
    <w:rsid w:val="0019433F"/>
    <w:rsid w:val="00194AB8"/>
    <w:rsid w:val="0019547F"/>
    <w:rsid w:val="0019574D"/>
    <w:rsid w:val="00195ACB"/>
    <w:rsid w:val="00196A5F"/>
    <w:rsid w:val="00196A8F"/>
    <w:rsid w:val="00196A94"/>
    <w:rsid w:val="00196B5D"/>
    <w:rsid w:val="00197833"/>
    <w:rsid w:val="00197EBE"/>
    <w:rsid w:val="001A0008"/>
    <w:rsid w:val="001A156F"/>
    <w:rsid w:val="001A162D"/>
    <w:rsid w:val="001A1687"/>
    <w:rsid w:val="001A172A"/>
    <w:rsid w:val="001A2384"/>
    <w:rsid w:val="001A280B"/>
    <w:rsid w:val="001A2B1B"/>
    <w:rsid w:val="001A4FE9"/>
    <w:rsid w:val="001A52E4"/>
    <w:rsid w:val="001A569D"/>
    <w:rsid w:val="001A5D3A"/>
    <w:rsid w:val="001A6001"/>
    <w:rsid w:val="001A61A7"/>
    <w:rsid w:val="001A64AE"/>
    <w:rsid w:val="001A6A39"/>
    <w:rsid w:val="001A70F8"/>
    <w:rsid w:val="001A786C"/>
    <w:rsid w:val="001B0390"/>
    <w:rsid w:val="001B0661"/>
    <w:rsid w:val="001B0B98"/>
    <w:rsid w:val="001B11E3"/>
    <w:rsid w:val="001B1274"/>
    <w:rsid w:val="001B12D2"/>
    <w:rsid w:val="001B1397"/>
    <w:rsid w:val="001B2361"/>
    <w:rsid w:val="001B3690"/>
    <w:rsid w:val="001B37F0"/>
    <w:rsid w:val="001B3C15"/>
    <w:rsid w:val="001B40F2"/>
    <w:rsid w:val="001B49DA"/>
    <w:rsid w:val="001B59BC"/>
    <w:rsid w:val="001B67EA"/>
    <w:rsid w:val="001B6BD5"/>
    <w:rsid w:val="001B6CF9"/>
    <w:rsid w:val="001C0132"/>
    <w:rsid w:val="001C063A"/>
    <w:rsid w:val="001C1148"/>
    <w:rsid w:val="001C1185"/>
    <w:rsid w:val="001C180F"/>
    <w:rsid w:val="001C1C21"/>
    <w:rsid w:val="001C2241"/>
    <w:rsid w:val="001C23F9"/>
    <w:rsid w:val="001C2833"/>
    <w:rsid w:val="001C2A80"/>
    <w:rsid w:val="001C58A0"/>
    <w:rsid w:val="001C5A4F"/>
    <w:rsid w:val="001C7DDE"/>
    <w:rsid w:val="001C7FEE"/>
    <w:rsid w:val="001D0D36"/>
    <w:rsid w:val="001D16BA"/>
    <w:rsid w:val="001D183B"/>
    <w:rsid w:val="001D1F80"/>
    <w:rsid w:val="001D3C65"/>
    <w:rsid w:val="001D4913"/>
    <w:rsid w:val="001D4A10"/>
    <w:rsid w:val="001D4AAC"/>
    <w:rsid w:val="001D4EC3"/>
    <w:rsid w:val="001D528C"/>
    <w:rsid w:val="001D52C1"/>
    <w:rsid w:val="001D61F7"/>
    <w:rsid w:val="001D62EB"/>
    <w:rsid w:val="001D770D"/>
    <w:rsid w:val="001E03E0"/>
    <w:rsid w:val="001E062C"/>
    <w:rsid w:val="001E0770"/>
    <w:rsid w:val="001E0D16"/>
    <w:rsid w:val="001E13F1"/>
    <w:rsid w:val="001E267F"/>
    <w:rsid w:val="001E2B7F"/>
    <w:rsid w:val="001E2C0D"/>
    <w:rsid w:val="001E2F96"/>
    <w:rsid w:val="001E43B9"/>
    <w:rsid w:val="001E443F"/>
    <w:rsid w:val="001E449F"/>
    <w:rsid w:val="001E48DC"/>
    <w:rsid w:val="001E57BF"/>
    <w:rsid w:val="001E5FA6"/>
    <w:rsid w:val="001E5FF3"/>
    <w:rsid w:val="001E6FEB"/>
    <w:rsid w:val="001E77DA"/>
    <w:rsid w:val="001E7F7D"/>
    <w:rsid w:val="001E7FC8"/>
    <w:rsid w:val="001F0D8F"/>
    <w:rsid w:val="001F0E15"/>
    <w:rsid w:val="001F114B"/>
    <w:rsid w:val="001F276E"/>
    <w:rsid w:val="001F2C0B"/>
    <w:rsid w:val="001F36A7"/>
    <w:rsid w:val="001F444E"/>
    <w:rsid w:val="001F481D"/>
    <w:rsid w:val="001F49EC"/>
    <w:rsid w:val="001F508D"/>
    <w:rsid w:val="001F54B4"/>
    <w:rsid w:val="001F58D7"/>
    <w:rsid w:val="001F5929"/>
    <w:rsid w:val="001F669C"/>
    <w:rsid w:val="001F6872"/>
    <w:rsid w:val="001F68B4"/>
    <w:rsid w:val="001F741D"/>
    <w:rsid w:val="001F7888"/>
    <w:rsid w:val="00200125"/>
    <w:rsid w:val="0020061B"/>
    <w:rsid w:val="00200AE1"/>
    <w:rsid w:val="002011A9"/>
    <w:rsid w:val="00201372"/>
    <w:rsid w:val="00201E41"/>
    <w:rsid w:val="00202F51"/>
    <w:rsid w:val="00206802"/>
    <w:rsid w:val="00206E3E"/>
    <w:rsid w:val="00211064"/>
    <w:rsid w:val="002113F7"/>
    <w:rsid w:val="00211F87"/>
    <w:rsid w:val="00212134"/>
    <w:rsid w:val="002128BB"/>
    <w:rsid w:val="002130F6"/>
    <w:rsid w:val="00213199"/>
    <w:rsid w:val="002132FC"/>
    <w:rsid w:val="00213607"/>
    <w:rsid w:val="0021383E"/>
    <w:rsid w:val="00213C4B"/>
    <w:rsid w:val="002142D1"/>
    <w:rsid w:val="00214779"/>
    <w:rsid w:val="00216B47"/>
    <w:rsid w:val="002200B8"/>
    <w:rsid w:val="0022016A"/>
    <w:rsid w:val="00220493"/>
    <w:rsid w:val="00220CDB"/>
    <w:rsid w:val="00221B3B"/>
    <w:rsid w:val="00221B69"/>
    <w:rsid w:val="00221D1B"/>
    <w:rsid w:val="00221F95"/>
    <w:rsid w:val="002227D6"/>
    <w:rsid w:val="00222977"/>
    <w:rsid w:val="002230D9"/>
    <w:rsid w:val="00223A5C"/>
    <w:rsid w:val="00223C0F"/>
    <w:rsid w:val="00223C36"/>
    <w:rsid w:val="0022461D"/>
    <w:rsid w:val="00224B10"/>
    <w:rsid w:val="00224B70"/>
    <w:rsid w:val="00224B90"/>
    <w:rsid w:val="00224BC5"/>
    <w:rsid w:val="00225933"/>
    <w:rsid w:val="00225EA1"/>
    <w:rsid w:val="00226B08"/>
    <w:rsid w:val="00227AF1"/>
    <w:rsid w:val="00227E2B"/>
    <w:rsid w:val="00230FF0"/>
    <w:rsid w:val="002320B2"/>
    <w:rsid w:val="0023225C"/>
    <w:rsid w:val="002329EB"/>
    <w:rsid w:val="002331DB"/>
    <w:rsid w:val="00233490"/>
    <w:rsid w:val="00235699"/>
    <w:rsid w:val="002360C6"/>
    <w:rsid w:val="0023671E"/>
    <w:rsid w:val="00236EA6"/>
    <w:rsid w:val="00236F58"/>
    <w:rsid w:val="00240280"/>
    <w:rsid w:val="00240724"/>
    <w:rsid w:val="00240B6D"/>
    <w:rsid w:val="00241061"/>
    <w:rsid w:val="002413D7"/>
    <w:rsid w:val="00242434"/>
    <w:rsid w:val="00242802"/>
    <w:rsid w:val="00243F67"/>
    <w:rsid w:val="00244098"/>
    <w:rsid w:val="002441B0"/>
    <w:rsid w:val="00244261"/>
    <w:rsid w:val="00244563"/>
    <w:rsid w:val="0024470D"/>
    <w:rsid w:val="00244A8F"/>
    <w:rsid w:val="00244C69"/>
    <w:rsid w:val="00244CAB"/>
    <w:rsid w:val="00245763"/>
    <w:rsid w:val="00246107"/>
    <w:rsid w:val="002461D2"/>
    <w:rsid w:val="00246857"/>
    <w:rsid w:val="00246DE3"/>
    <w:rsid w:val="0024701D"/>
    <w:rsid w:val="002501B2"/>
    <w:rsid w:val="00250E5C"/>
    <w:rsid w:val="002518FB"/>
    <w:rsid w:val="00251CB4"/>
    <w:rsid w:val="002522B6"/>
    <w:rsid w:val="002530CB"/>
    <w:rsid w:val="0025312A"/>
    <w:rsid w:val="0025595E"/>
    <w:rsid w:val="002564F9"/>
    <w:rsid w:val="00256732"/>
    <w:rsid w:val="00257099"/>
    <w:rsid w:val="00257340"/>
    <w:rsid w:val="00260300"/>
    <w:rsid w:val="00260BF7"/>
    <w:rsid w:val="002612FD"/>
    <w:rsid w:val="00262170"/>
    <w:rsid w:val="002623F5"/>
    <w:rsid w:val="002635D7"/>
    <w:rsid w:val="002639F6"/>
    <w:rsid w:val="00263BE6"/>
    <w:rsid w:val="00264077"/>
    <w:rsid w:val="0026430E"/>
    <w:rsid w:val="00264771"/>
    <w:rsid w:val="00264C08"/>
    <w:rsid w:val="00266847"/>
    <w:rsid w:val="0027232B"/>
    <w:rsid w:val="0027265E"/>
    <w:rsid w:val="00273729"/>
    <w:rsid w:val="00273BC2"/>
    <w:rsid w:val="00274055"/>
    <w:rsid w:val="002743A7"/>
    <w:rsid w:val="00274A07"/>
    <w:rsid w:val="00274AA9"/>
    <w:rsid w:val="0027507A"/>
    <w:rsid w:val="00275354"/>
    <w:rsid w:val="00275848"/>
    <w:rsid w:val="0027624E"/>
    <w:rsid w:val="00276305"/>
    <w:rsid w:val="002765ED"/>
    <w:rsid w:val="00276646"/>
    <w:rsid w:val="0027702C"/>
    <w:rsid w:val="00277C4D"/>
    <w:rsid w:val="002802FF"/>
    <w:rsid w:val="00280895"/>
    <w:rsid w:val="0028095F"/>
    <w:rsid w:val="002809A6"/>
    <w:rsid w:val="0028104A"/>
    <w:rsid w:val="002813DA"/>
    <w:rsid w:val="00281730"/>
    <w:rsid w:val="00282874"/>
    <w:rsid w:val="00283061"/>
    <w:rsid w:val="00283406"/>
    <w:rsid w:val="00283902"/>
    <w:rsid w:val="00283AD8"/>
    <w:rsid w:val="00284A12"/>
    <w:rsid w:val="00284AD3"/>
    <w:rsid w:val="002856D2"/>
    <w:rsid w:val="002868BB"/>
    <w:rsid w:val="00287D6B"/>
    <w:rsid w:val="002905A5"/>
    <w:rsid w:val="002905BF"/>
    <w:rsid w:val="0029085A"/>
    <w:rsid w:val="00290E61"/>
    <w:rsid w:val="00291472"/>
    <w:rsid w:val="00291ED3"/>
    <w:rsid w:val="00292FCA"/>
    <w:rsid w:val="00293E89"/>
    <w:rsid w:val="00295075"/>
    <w:rsid w:val="00295447"/>
    <w:rsid w:val="0029567B"/>
    <w:rsid w:val="002966B7"/>
    <w:rsid w:val="00296951"/>
    <w:rsid w:val="00297253"/>
    <w:rsid w:val="0029767A"/>
    <w:rsid w:val="002A0553"/>
    <w:rsid w:val="002A0EF6"/>
    <w:rsid w:val="002A24F1"/>
    <w:rsid w:val="002A318F"/>
    <w:rsid w:val="002A531F"/>
    <w:rsid w:val="002A5F8A"/>
    <w:rsid w:val="002A6EE5"/>
    <w:rsid w:val="002A79F2"/>
    <w:rsid w:val="002B00E3"/>
    <w:rsid w:val="002B0496"/>
    <w:rsid w:val="002B0D10"/>
    <w:rsid w:val="002B1269"/>
    <w:rsid w:val="002B26B1"/>
    <w:rsid w:val="002B325F"/>
    <w:rsid w:val="002B4E3B"/>
    <w:rsid w:val="002B521D"/>
    <w:rsid w:val="002B5E1B"/>
    <w:rsid w:val="002B61E7"/>
    <w:rsid w:val="002B67E5"/>
    <w:rsid w:val="002B6F04"/>
    <w:rsid w:val="002B739A"/>
    <w:rsid w:val="002C007B"/>
    <w:rsid w:val="002C008A"/>
    <w:rsid w:val="002C1860"/>
    <w:rsid w:val="002C1D9C"/>
    <w:rsid w:val="002C2A45"/>
    <w:rsid w:val="002C2F39"/>
    <w:rsid w:val="002C31A3"/>
    <w:rsid w:val="002C33BF"/>
    <w:rsid w:val="002C4586"/>
    <w:rsid w:val="002C497C"/>
    <w:rsid w:val="002C4AC1"/>
    <w:rsid w:val="002C506B"/>
    <w:rsid w:val="002C5C02"/>
    <w:rsid w:val="002C5E55"/>
    <w:rsid w:val="002C6851"/>
    <w:rsid w:val="002C6E58"/>
    <w:rsid w:val="002C7489"/>
    <w:rsid w:val="002C7608"/>
    <w:rsid w:val="002C7AB0"/>
    <w:rsid w:val="002D0640"/>
    <w:rsid w:val="002D0CE1"/>
    <w:rsid w:val="002D10D2"/>
    <w:rsid w:val="002D12BF"/>
    <w:rsid w:val="002D12ED"/>
    <w:rsid w:val="002D2499"/>
    <w:rsid w:val="002D2645"/>
    <w:rsid w:val="002D28EA"/>
    <w:rsid w:val="002D44ED"/>
    <w:rsid w:val="002D49B2"/>
    <w:rsid w:val="002D53A0"/>
    <w:rsid w:val="002D551B"/>
    <w:rsid w:val="002D58CD"/>
    <w:rsid w:val="002D663D"/>
    <w:rsid w:val="002D77E8"/>
    <w:rsid w:val="002D7B43"/>
    <w:rsid w:val="002D7E3D"/>
    <w:rsid w:val="002E0179"/>
    <w:rsid w:val="002E044E"/>
    <w:rsid w:val="002E0C72"/>
    <w:rsid w:val="002E1990"/>
    <w:rsid w:val="002E2217"/>
    <w:rsid w:val="002E2D67"/>
    <w:rsid w:val="002E372E"/>
    <w:rsid w:val="002E3F9E"/>
    <w:rsid w:val="002E4E59"/>
    <w:rsid w:val="002E5921"/>
    <w:rsid w:val="002E5C98"/>
    <w:rsid w:val="002E5F99"/>
    <w:rsid w:val="002E614F"/>
    <w:rsid w:val="002E6B68"/>
    <w:rsid w:val="002E6F0B"/>
    <w:rsid w:val="002F0193"/>
    <w:rsid w:val="002F2200"/>
    <w:rsid w:val="002F2E61"/>
    <w:rsid w:val="002F2FFE"/>
    <w:rsid w:val="002F33E4"/>
    <w:rsid w:val="002F3972"/>
    <w:rsid w:val="002F3CC7"/>
    <w:rsid w:val="002F4019"/>
    <w:rsid w:val="002F467B"/>
    <w:rsid w:val="002F4F21"/>
    <w:rsid w:val="002F512A"/>
    <w:rsid w:val="002F51C6"/>
    <w:rsid w:val="002F5F1F"/>
    <w:rsid w:val="002F607B"/>
    <w:rsid w:val="002F70FC"/>
    <w:rsid w:val="002F79E6"/>
    <w:rsid w:val="0030046F"/>
    <w:rsid w:val="0030173B"/>
    <w:rsid w:val="00301BD1"/>
    <w:rsid w:val="00301EAA"/>
    <w:rsid w:val="00302400"/>
    <w:rsid w:val="003027FD"/>
    <w:rsid w:val="00302AEE"/>
    <w:rsid w:val="003045AD"/>
    <w:rsid w:val="0030479D"/>
    <w:rsid w:val="003050AF"/>
    <w:rsid w:val="003061E3"/>
    <w:rsid w:val="00310A21"/>
    <w:rsid w:val="00310E93"/>
    <w:rsid w:val="00311055"/>
    <w:rsid w:val="00311131"/>
    <w:rsid w:val="00311791"/>
    <w:rsid w:val="0031182F"/>
    <w:rsid w:val="00311FA3"/>
    <w:rsid w:val="00312216"/>
    <w:rsid w:val="00312942"/>
    <w:rsid w:val="003134DF"/>
    <w:rsid w:val="00313729"/>
    <w:rsid w:val="00313A75"/>
    <w:rsid w:val="00313BBE"/>
    <w:rsid w:val="00314CEA"/>
    <w:rsid w:val="0031543A"/>
    <w:rsid w:val="003156C3"/>
    <w:rsid w:val="003160C3"/>
    <w:rsid w:val="00316400"/>
    <w:rsid w:val="0031671A"/>
    <w:rsid w:val="0031723D"/>
    <w:rsid w:val="00317C8F"/>
    <w:rsid w:val="00317F0F"/>
    <w:rsid w:val="003200AB"/>
    <w:rsid w:val="003200CE"/>
    <w:rsid w:val="003203B0"/>
    <w:rsid w:val="00320AEC"/>
    <w:rsid w:val="00320AEF"/>
    <w:rsid w:val="0032247E"/>
    <w:rsid w:val="0032261B"/>
    <w:rsid w:val="003233AB"/>
    <w:rsid w:val="0032416A"/>
    <w:rsid w:val="00324B57"/>
    <w:rsid w:val="00325512"/>
    <w:rsid w:val="00326AAD"/>
    <w:rsid w:val="00326F8D"/>
    <w:rsid w:val="00327C91"/>
    <w:rsid w:val="003305C0"/>
    <w:rsid w:val="003314A8"/>
    <w:rsid w:val="003326D9"/>
    <w:rsid w:val="00332B32"/>
    <w:rsid w:val="00332E9E"/>
    <w:rsid w:val="0033310F"/>
    <w:rsid w:val="003334D0"/>
    <w:rsid w:val="003338D1"/>
    <w:rsid w:val="003345DB"/>
    <w:rsid w:val="00334A7F"/>
    <w:rsid w:val="003362E1"/>
    <w:rsid w:val="00336942"/>
    <w:rsid w:val="0033752E"/>
    <w:rsid w:val="003414A7"/>
    <w:rsid w:val="003419CC"/>
    <w:rsid w:val="00341A42"/>
    <w:rsid w:val="00341F1B"/>
    <w:rsid w:val="003427CE"/>
    <w:rsid w:val="00342D76"/>
    <w:rsid w:val="00342F8D"/>
    <w:rsid w:val="00343044"/>
    <w:rsid w:val="003430C6"/>
    <w:rsid w:val="00343158"/>
    <w:rsid w:val="0034345B"/>
    <w:rsid w:val="0034388D"/>
    <w:rsid w:val="00343DE4"/>
    <w:rsid w:val="00344505"/>
    <w:rsid w:val="00344BEF"/>
    <w:rsid w:val="00346705"/>
    <w:rsid w:val="0034794A"/>
    <w:rsid w:val="00347AD3"/>
    <w:rsid w:val="00347CBB"/>
    <w:rsid w:val="00347EBB"/>
    <w:rsid w:val="00347F09"/>
    <w:rsid w:val="003500DD"/>
    <w:rsid w:val="003503D5"/>
    <w:rsid w:val="00352C55"/>
    <w:rsid w:val="003534B0"/>
    <w:rsid w:val="00354009"/>
    <w:rsid w:val="00354426"/>
    <w:rsid w:val="003546BD"/>
    <w:rsid w:val="00355C22"/>
    <w:rsid w:val="0035650E"/>
    <w:rsid w:val="00356A4A"/>
    <w:rsid w:val="00356CB2"/>
    <w:rsid w:val="00356DC4"/>
    <w:rsid w:val="00360233"/>
    <w:rsid w:val="003605C0"/>
    <w:rsid w:val="003615BD"/>
    <w:rsid w:val="003619B5"/>
    <w:rsid w:val="00361D25"/>
    <w:rsid w:val="003627C2"/>
    <w:rsid w:val="0036283E"/>
    <w:rsid w:val="003637E3"/>
    <w:rsid w:val="00363EF1"/>
    <w:rsid w:val="0036456C"/>
    <w:rsid w:val="003649C3"/>
    <w:rsid w:val="00364A30"/>
    <w:rsid w:val="003652F2"/>
    <w:rsid w:val="00366061"/>
    <w:rsid w:val="003665BE"/>
    <w:rsid w:val="00366D6E"/>
    <w:rsid w:val="00367212"/>
    <w:rsid w:val="0036782B"/>
    <w:rsid w:val="00367D57"/>
    <w:rsid w:val="00367EA1"/>
    <w:rsid w:val="00373A35"/>
    <w:rsid w:val="00373E1D"/>
    <w:rsid w:val="00373E3C"/>
    <w:rsid w:val="00374763"/>
    <w:rsid w:val="0037490C"/>
    <w:rsid w:val="00375041"/>
    <w:rsid w:val="003753C4"/>
    <w:rsid w:val="0037593F"/>
    <w:rsid w:val="00380137"/>
    <w:rsid w:val="0038134B"/>
    <w:rsid w:val="00381D0F"/>
    <w:rsid w:val="00381E7F"/>
    <w:rsid w:val="003824E0"/>
    <w:rsid w:val="0038256E"/>
    <w:rsid w:val="003835F2"/>
    <w:rsid w:val="0038367E"/>
    <w:rsid w:val="00384B53"/>
    <w:rsid w:val="00384E2E"/>
    <w:rsid w:val="0038514E"/>
    <w:rsid w:val="0038516F"/>
    <w:rsid w:val="0038519C"/>
    <w:rsid w:val="0038654B"/>
    <w:rsid w:val="00386688"/>
    <w:rsid w:val="00386784"/>
    <w:rsid w:val="00386DD1"/>
    <w:rsid w:val="00386EDC"/>
    <w:rsid w:val="003872BD"/>
    <w:rsid w:val="00387A31"/>
    <w:rsid w:val="00387C01"/>
    <w:rsid w:val="00387EE0"/>
    <w:rsid w:val="003926C7"/>
    <w:rsid w:val="0039294B"/>
    <w:rsid w:val="00393458"/>
    <w:rsid w:val="00394406"/>
    <w:rsid w:val="00394B04"/>
    <w:rsid w:val="00395585"/>
    <w:rsid w:val="003968F8"/>
    <w:rsid w:val="00397355"/>
    <w:rsid w:val="0039743C"/>
    <w:rsid w:val="00397B76"/>
    <w:rsid w:val="00397D3E"/>
    <w:rsid w:val="003A031E"/>
    <w:rsid w:val="003A234F"/>
    <w:rsid w:val="003A237F"/>
    <w:rsid w:val="003A30FA"/>
    <w:rsid w:val="003A373D"/>
    <w:rsid w:val="003A3AA9"/>
    <w:rsid w:val="003A3D6E"/>
    <w:rsid w:val="003A6DE8"/>
    <w:rsid w:val="003A7DF4"/>
    <w:rsid w:val="003B0C8D"/>
    <w:rsid w:val="003B0F96"/>
    <w:rsid w:val="003B0F9B"/>
    <w:rsid w:val="003B1236"/>
    <w:rsid w:val="003B1268"/>
    <w:rsid w:val="003B18AD"/>
    <w:rsid w:val="003B1998"/>
    <w:rsid w:val="003B1A32"/>
    <w:rsid w:val="003B1F0C"/>
    <w:rsid w:val="003B23B5"/>
    <w:rsid w:val="003B23CA"/>
    <w:rsid w:val="003B240C"/>
    <w:rsid w:val="003B2451"/>
    <w:rsid w:val="003B2A22"/>
    <w:rsid w:val="003B2EF0"/>
    <w:rsid w:val="003B3307"/>
    <w:rsid w:val="003B36D1"/>
    <w:rsid w:val="003B373E"/>
    <w:rsid w:val="003B3BC9"/>
    <w:rsid w:val="003B413D"/>
    <w:rsid w:val="003B4CF3"/>
    <w:rsid w:val="003B6688"/>
    <w:rsid w:val="003B6707"/>
    <w:rsid w:val="003B6FDA"/>
    <w:rsid w:val="003B7AAB"/>
    <w:rsid w:val="003B7D49"/>
    <w:rsid w:val="003C1101"/>
    <w:rsid w:val="003C17EB"/>
    <w:rsid w:val="003C1CAC"/>
    <w:rsid w:val="003C20D2"/>
    <w:rsid w:val="003C31BD"/>
    <w:rsid w:val="003C378D"/>
    <w:rsid w:val="003C3F36"/>
    <w:rsid w:val="003C4BD3"/>
    <w:rsid w:val="003C50BF"/>
    <w:rsid w:val="003C5743"/>
    <w:rsid w:val="003C6380"/>
    <w:rsid w:val="003C64B1"/>
    <w:rsid w:val="003C7C16"/>
    <w:rsid w:val="003D06CE"/>
    <w:rsid w:val="003D0914"/>
    <w:rsid w:val="003D0B2E"/>
    <w:rsid w:val="003D2D0A"/>
    <w:rsid w:val="003D2FFC"/>
    <w:rsid w:val="003D4065"/>
    <w:rsid w:val="003D4768"/>
    <w:rsid w:val="003D4961"/>
    <w:rsid w:val="003D5788"/>
    <w:rsid w:val="003D67D1"/>
    <w:rsid w:val="003E16CC"/>
    <w:rsid w:val="003E1E14"/>
    <w:rsid w:val="003E1F2B"/>
    <w:rsid w:val="003E2A62"/>
    <w:rsid w:val="003E4268"/>
    <w:rsid w:val="003E45D4"/>
    <w:rsid w:val="003E47A7"/>
    <w:rsid w:val="003E4AE2"/>
    <w:rsid w:val="003E5007"/>
    <w:rsid w:val="003E67E2"/>
    <w:rsid w:val="003E7228"/>
    <w:rsid w:val="003E7897"/>
    <w:rsid w:val="003F131A"/>
    <w:rsid w:val="003F1477"/>
    <w:rsid w:val="003F14F7"/>
    <w:rsid w:val="003F1892"/>
    <w:rsid w:val="003F189F"/>
    <w:rsid w:val="003F18BA"/>
    <w:rsid w:val="003F25BD"/>
    <w:rsid w:val="003F2EE2"/>
    <w:rsid w:val="003F3BB6"/>
    <w:rsid w:val="003F3D73"/>
    <w:rsid w:val="003F46C9"/>
    <w:rsid w:val="003F478C"/>
    <w:rsid w:val="003F4D53"/>
    <w:rsid w:val="003F54FB"/>
    <w:rsid w:val="003F63F8"/>
    <w:rsid w:val="003F71A7"/>
    <w:rsid w:val="003F7934"/>
    <w:rsid w:val="003F7A50"/>
    <w:rsid w:val="004008BB"/>
    <w:rsid w:val="00400A00"/>
    <w:rsid w:val="004025CB"/>
    <w:rsid w:val="004026CF"/>
    <w:rsid w:val="004026E4"/>
    <w:rsid w:val="00402705"/>
    <w:rsid w:val="00402C13"/>
    <w:rsid w:val="00403EE2"/>
    <w:rsid w:val="00403FE0"/>
    <w:rsid w:val="004043B4"/>
    <w:rsid w:val="004044DB"/>
    <w:rsid w:val="00404AB1"/>
    <w:rsid w:val="00404B54"/>
    <w:rsid w:val="00405831"/>
    <w:rsid w:val="00407054"/>
    <w:rsid w:val="004107AA"/>
    <w:rsid w:val="0041096D"/>
    <w:rsid w:val="00410C4F"/>
    <w:rsid w:val="00410E50"/>
    <w:rsid w:val="004110E0"/>
    <w:rsid w:val="00411270"/>
    <w:rsid w:val="00412896"/>
    <w:rsid w:val="0041299E"/>
    <w:rsid w:val="00412DE2"/>
    <w:rsid w:val="004132D2"/>
    <w:rsid w:val="00415949"/>
    <w:rsid w:val="00417B50"/>
    <w:rsid w:val="00420671"/>
    <w:rsid w:val="004216DF"/>
    <w:rsid w:val="00421900"/>
    <w:rsid w:val="00421C64"/>
    <w:rsid w:val="00421DD1"/>
    <w:rsid w:val="00423520"/>
    <w:rsid w:val="00423FC1"/>
    <w:rsid w:val="004242FA"/>
    <w:rsid w:val="0042460F"/>
    <w:rsid w:val="004249D4"/>
    <w:rsid w:val="00425205"/>
    <w:rsid w:val="00425FE4"/>
    <w:rsid w:val="00426591"/>
    <w:rsid w:val="00426C13"/>
    <w:rsid w:val="00426E12"/>
    <w:rsid w:val="0043041A"/>
    <w:rsid w:val="00430AC3"/>
    <w:rsid w:val="00431011"/>
    <w:rsid w:val="004319B6"/>
    <w:rsid w:val="00431E2B"/>
    <w:rsid w:val="00431FE9"/>
    <w:rsid w:val="00432E34"/>
    <w:rsid w:val="00432EC6"/>
    <w:rsid w:val="004336B7"/>
    <w:rsid w:val="004337A0"/>
    <w:rsid w:val="00434178"/>
    <w:rsid w:val="004343F7"/>
    <w:rsid w:val="0043501E"/>
    <w:rsid w:val="00435279"/>
    <w:rsid w:val="00435551"/>
    <w:rsid w:val="0043602C"/>
    <w:rsid w:val="004365E4"/>
    <w:rsid w:val="0043694A"/>
    <w:rsid w:val="004369EA"/>
    <w:rsid w:val="00436AF3"/>
    <w:rsid w:val="00437EC7"/>
    <w:rsid w:val="00440DCE"/>
    <w:rsid w:val="004415A9"/>
    <w:rsid w:val="004415C4"/>
    <w:rsid w:val="0044263D"/>
    <w:rsid w:val="00442B03"/>
    <w:rsid w:val="00442FF8"/>
    <w:rsid w:val="00443D96"/>
    <w:rsid w:val="00443E13"/>
    <w:rsid w:val="0044572D"/>
    <w:rsid w:val="00446583"/>
    <w:rsid w:val="00446B42"/>
    <w:rsid w:val="00446C37"/>
    <w:rsid w:val="00447467"/>
    <w:rsid w:val="00447610"/>
    <w:rsid w:val="0044774D"/>
    <w:rsid w:val="0045004E"/>
    <w:rsid w:val="00450490"/>
    <w:rsid w:val="00450DA0"/>
    <w:rsid w:val="00450EB8"/>
    <w:rsid w:val="004513A6"/>
    <w:rsid w:val="004529F1"/>
    <w:rsid w:val="0045361C"/>
    <w:rsid w:val="00453EDC"/>
    <w:rsid w:val="00453F94"/>
    <w:rsid w:val="00454AA1"/>
    <w:rsid w:val="0045535B"/>
    <w:rsid w:val="00455519"/>
    <w:rsid w:val="0045665D"/>
    <w:rsid w:val="00457859"/>
    <w:rsid w:val="004602D1"/>
    <w:rsid w:val="00461D24"/>
    <w:rsid w:val="00461FDD"/>
    <w:rsid w:val="0046242C"/>
    <w:rsid w:val="00462DD5"/>
    <w:rsid w:val="00463AEF"/>
    <w:rsid w:val="00463EBD"/>
    <w:rsid w:val="00464166"/>
    <w:rsid w:val="00464AAF"/>
    <w:rsid w:val="004655E4"/>
    <w:rsid w:val="004665D6"/>
    <w:rsid w:val="00467484"/>
    <w:rsid w:val="00467977"/>
    <w:rsid w:val="00467D88"/>
    <w:rsid w:val="004700AC"/>
    <w:rsid w:val="00470A47"/>
    <w:rsid w:val="00470C34"/>
    <w:rsid w:val="0047158F"/>
    <w:rsid w:val="00471846"/>
    <w:rsid w:val="00471A7A"/>
    <w:rsid w:val="004721AB"/>
    <w:rsid w:val="00472596"/>
    <w:rsid w:val="00472AF9"/>
    <w:rsid w:val="00472B29"/>
    <w:rsid w:val="00472F25"/>
    <w:rsid w:val="00472FE9"/>
    <w:rsid w:val="00473948"/>
    <w:rsid w:val="00473F4C"/>
    <w:rsid w:val="004743F3"/>
    <w:rsid w:val="00474ED9"/>
    <w:rsid w:val="0047515C"/>
    <w:rsid w:val="00475381"/>
    <w:rsid w:val="00475C55"/>
    <w:rsid w:val="0047622E"/>
    <w:rsid w:val="004767E3"/>
    <w:rsid w:val="004773E8"/>
    <w:rsid w:val="0047755A"/>
    <w:rsid w:val="0048039A"/>
    <w:rsid w:val="00480922"/>
    <w:rsid w:val="004815D8"/>
    <w:rsid w:val="004823E3"/>
    <w:rsid w:val="004843BF"/>
    <w:rsid w:val="004845CE"/>
    <w:rsid w:val="00485B8E"/>
    <w:rsid w:val="00485DC1"/>
    <w:rsid w:val="0048686D"/>
    <w:rsid w:val="00486C3F"/>
    <w:rsid w:val="00487409"/>
    <w:rsid w:val="004879A1"/>
    <w:rsid w:val="004904C7"/>
    <w:rsid w:val="00491311"/>
    <w:rsid w:val="00492034"/>
    <w:rsid w:val="004929F9"/>
    <w:rsid w:val="00492FDC"/>
    <w:rsid w:val="004949A4"/>
    <w:rsid w:val="0049532B"/>
    <w:rsid w:val="0049624B"/>
    <w:rsid w:val="00497AE1"/>
    <w:rsid w:val="00497BF5"/>
    <w:rsid w:val="004A0387"/>
    <w:rsid w:val="004A0930"/>
    <w:rsid w:val="004A0B8A"/>
    <w:rsid w:val="004A138B"/>
    <w:rsid w:val="004A1457"/>
    <w:rsid w:val="004A19A2"/>
    <w:rsid w:val="004A1B6C"/>
    <w:rsid w:val="004A2D43"/>
    <w:rsid w:val="004A3077"/>
    <w:rsid w:val="004A318C"/>
    <w:rsid w:val="004A33A9"/>
    <w:rsid w:val="004A3466"/>
    <w:rsid w:val="004A37B9"/>
    <w:rsid w:val="004A46C5"/>
    <w:rsid w:val="004A5142"/>
    <w:rsid w:val="004A5803"/>
    <w:rsid w:val="004A5FBD"/>
    <w:rsid w:val="004A661E"/>
    <w:rsid w:val="004A7340"/>
    <w:rsid w:val="004A76F3"/>
    <w:rsid w:val="004A7E08"/>
    <w:rsid w:val="004B04C7"/>
    <w:rsid w:val="004B16E9"/>
    <w:rsid w:val="004B1C26"/>
    <w:rsid w:val="004B1D02"/>
    <w:rsid w:val="004B2395"/>
    <w:rsid w:val="004B2811"/>
    <w:rsid w:val="004B2D50"/>
    <w:rsid w:val="004B2E68"/>
    <w:rsid w:val="004B2F0C"/>
    <w:rsid w:val="004B2FAF"/>
    <w:rsid w:val="004B3779"/>
    <w:rsid w:val="004B39EE"/>
    <w:rsid w:val="004B3AB5"/>
    <w:rsid w:val="004B4623"/>
    <w:rsid w:val="004B4996"/>
    <w:rsid w:val="004B516B"/>
    <w:rsid w:val="004B5D79"/>
    <w:rsid w:val="004B68D2"/>
    <w:rsid w:val="004B68DD"/>
    <w:rsid w:val="004B6D8A"/>
    <w:rsid w:val="004B775F"/>
    <w:rsid w:val="004B79F5"/>
    <w:rsid w:val="004C0BCD"/>
    <w:rsid w:val="004C0CD6"/>
    <w:rsid w:val="004C0F07"/>
    <w:rsid w:val="004C1241"/>
    <w:rsid w:val="004C1CBB"/>
    <w:rsid w:val="004C2008"/>
    <w:rsid w:val="004C24DA"/>
    <w:rsid w:val="004C25F6"/>
    <w:rsid w:val="004C3A58"/>
    <w:rsid w:val="004C3B7B"/>
    <w:rsid w:val="004C3C2A"/>
    <w:rsid w:val="004C3F27"/>
    <w:rsid w:val="004C4E3E"/>
    <w:rsid w:val="004C5903"/>
    <w:rsid w:val="004C5E8C"/>
    <w:rsid w:val="004C6250"/>
    <w:rsid w:val="004C734E"/>
    <w:rsid w:val="004C778B"/>
    <w:rsid w:val="004C7CE0"/>
    <w:rsid w:val="004C7F01"/>
    <w:rsid w:val="004D1102"/>
    <w:rsid w:val="004D13B5"/>
    <w:rsid w:val="004D20C6"/>
    <w:rsid w:val="004D2111"/>
    <w:rsid w:val="004D2236"/>
    <w:rsid w:val="004D4071"/>
    <w:rsid w:val="004D4816"/>
    <w:rsid w:val="004D4BD1"/>
    <w:rsid w:val="004D6997"/>
    <w:rsid w:val="004D6E45"/>
    <w:rsid w:val="004D7AFC"/>
    <w:rsid w:val="004E07C5"/>
    <w:rsid w:val="004E09D4"/>
    <w:rsid w:val="004E0B16"/>
    <w:rsid w:val="004E0ECD"/>
    <w:rsid w:val="004E22A3"/>
    <w:rsid w:val="004E2D12"/>
    <w:rsid w:val="004E2D72"/>
    <w:rsid w:val="004E2FF6"/>
    <w:rsid w:val="004E33B1"/>
    <w:rsid w:val="004E376F"/>
    <w:rsid w:val="004E3CE6"/>
    <w:rsid w:val="004E4A85"/>
    <w:rsid w:val="004E5372"/>
    <w:rsid w:val="004E55CE"/>
    <w:rsid w:val="004E752A"/>
    <w:rsid w:val="004E753B"/>
    <w:rsid w:val="004F0ECA"/>
    <w:rsid w:val="004F16A0"/>
    <w:rsid w:val="004F1830"/>
    <w:rsid w:val="004F283A"/>
    <w:rsid w:val="004F2DD2"/>
    <w:rsid w:val="004F390A"/>
    <w:rsid w:val="004F3C99"/>
    <w:rsid w:val="004F4A42"/>
    <w:rsid w:val="004F552F"/>
    <w:rsid w:val="004F562E"/>
    <w:rsid w:val="004F5704"/>
    <w:rsid w:val="004F739C"/>
    <w:rsid w:val="005001E9"/>
    <w:rsid w:val="005006D0"/>
    <w:rsid w:val="00500869"/>
    <w:rsid w:val="00500DC5"/>
    <w:rsid w:val="005018D0"/>
    <w:rsid w:val="00501AB2"/>
    <w:rsid w:val="00502463"/>
    <w:rsid w:val="00502A6F"/>
    <w:rsid w:val="00503C5C"/>
    <w:rsid w:val="00503F52"/>
    <w:rsid w:val="0050492D"/>
    <w:rsid w:val="00505640"/>
    <w:rsid w:val="005057B3"/>
    <w:rsid w:val="00506077"/>
    <w:rsid w:val="005078F7"/>
    <w:rsid w:val="00507F7C"/>
    <w:rsid w:val="00510EB9"/>
    <w:rsid w:val="00510F6F"/>
    <w:rsid w:val="005113C2"/>
    <w:rsid w:val="00511F7A"/>
    <w:rsid w:val="005141F0"/>
    <w:rsid w:val="005144A0"/>
    <w:rsid w:val="005144F1"/>
    <w:rsid w:val="00514FE5"/>
    <w:rsid w:val="00516C1A"/>
    <w:rsid w:val="00516E0E"/>
    <w:rsid w:val="00517247"/>
    <w:rsid w:val="005173F2"/>
    <w:rsid w:val="005174E9"/>
    <w:rsid w:val="00517C2C"/>
    <w:rsid w:val="005208B7"/>
    <w:rsid w:val="00521225"/>
    <w:rsid w:val="00521681"/>
    <w:rsid w:val="0052209E"/>
    <w:rsid w:val="00522B20"/>
    <w:rsid w:val="00522C86"/>
    <w:rsid w:val="00522DA4"/>
    <w:rsid w:val="0052321A"/>
    <w:rsid w:val="0052391C"/>
    <w:rsid w:val="005246FC"/>
    <w:rsid w:val="00524995"/>
    <w:rsid w:val="0052521A"/>
    <w:rsid w:val="00525564"/>
    <w:rsid w:val="00525E0C"/>
    <w:rsid w:val="00526248"/>
    <w:rsid w:val="00527DFF"/>
    <w:rsid w:val="005307BC"/>
    <w:rsid w:val="0053118E"/>
    <w:rsid w:val="0053204A"/>
    <w:rsid w:val="005336CB"/>
    <w:rsid w:val="0053379D"/>
    <w:rsid w:val="00533827"/>
    <w:rsid w:val="00533E2F"/>
    <w:rsid w:val="00534220"/>
    <w:rsid w:val="00534717"/>
    <w:rsid w:val="00534DE7"/>
    <w:rsid w:val="00537A3D"/>
    <w:rsid w:val="00537F44"/>
    <w:rsid w:val="00540134"/>
    <w:rsid w:val="005402B9"/>
    <w:rsid w:val="005413BD"/>
    <w:rsid w:val="0054166F"/>
    <w:rsid w:val="00541693"/>
    <w:rsid w:val="00541F61"/>
    <w:rsid w:val="00544908"/>
    <w:rsid w:val="00544AE9"/>
    <w:rsid w:val="00544DAA"/>
    <w:rsid w:val="005451DF"/>
    <w:rsid w:val="00545830"/>
    <w:rsid w:val="00545A5C"/>
    <w:rsid w:val="00546D9D"/>
    <w:rsid w:val="00547A30"/>
    <w:rsid w:val="005500E9"/>
    <w:rsid w:val="00550C55"/>
    <w:rsid w:val="00550D9E"/>
    <w:rsid w:val="00551720"/>
    <w:rsid w:val="00551AAB"/>
    <w:rsid w:val="00551FEE"/>
    <w:rsid w:val="005533D2"/>
    <w:rsid w:val="00553C86"/>
    <w:rsid w:val="005553E9"/>
    <w:rsid w:val="005554EE"/>
    <w:rsid w:val="00556AE0"/>
    <w:rsid w:val="0055716F"/>
    <w:rsid w:val="00560462"/>
    <w:rsid w:val="005604CE"/>
    <w:rsid w:val="00560D76"/>
    <w:rsid w:val="005613FA"/>
    <w:rsid w:val="0056157C"/>
    <w:rsid w:val="00561F91"/>
    <w:rsid w:val="0056233B"/>
    <w:rsid w:val="00563265"/>
    <w:rsid w:val="00563435"/>
    <w:rsid w:val="00563687"/>
    <w:rsid w:val="00563D7B"/>
    <w:rsid w:val="00563E8F"/>
    <w:rsid w:val="0056440E"/>
    <w:rsid w:val="00564B9F"/>
    <w:rsid w:val="00564F32"/>
    <w:rsid w:val="00565429"/>
    <w:rsid w:val="00566E03"/>
    <w:rsid w:val="00566E82"/>
    <w:rsid w:val="0056745F"/>
    <w:rsid w:val="00567490"/>
    <w:rsid w:val="00570B42"/>
    <w:rsid w:val="00570EFE"/>
    <w:rsid w:val="005717D0"/>
    <w:rsid w:val="005742AD"/>
    <w:rsid w:val="00575AAF"/>
    <w:rsid w:val="0057687F"/>
    <w:rsid w:val="005768A8"/>
    <w:rsid w:val="00576A9B"/>
    <w:rsid w:val="00577365"/>
    <w:rsid w:val="00577DD8"/>
    <w:rsid w:val="0058031D"/>
    <w:rsid w:val="00580C20"/>
    <w:rsid w:val="00581B65"/>
    <w:rsid w:val="0058331B"/>
    <w:rsid w:val="00584343"/>
    <w:rsid w:val="00584FA1"/>
    <w:rsid w:val="00585163"/>
    <w:rsid w:val="00585197"/>
    <w:rsid w:val="00585751"/>
    <w:rsid w:val="00586CC0"/>
    <w:rsid w:val="00587345"/>
    <w:rsid w:val="0058740A"/>
    <w:rsid w:val="0058766A"/>
    <w:rsid w:val="00587C25"/>
    <w:rsid w:val="00587FE7"/>
    <w:rsid w:val="00590416"/>
    <w:rsid w:val="00592A04"/>
    <w:rsid w:val="0059316A"/>
    <w:rsid w:val="005936DE"/>
    <w:rsid w:val="005938B7"/>
    <w:rsid w:val="00593D76"/>
    <w:rsid w:val="00594351"/>
    <w:rsid w:val="005945B5"/>
    <w:rsid w:val="005945C9"/>
    <w:rsid w:val="0059518A"/>
    <w:rsid w:val="00595ACA"/>
    <w:rsid w:val="00595CC1"/>
    <w:rsid w:val="00595F94"/>
    <w:rsid w:val="00595FBC"/>
    <w:rsid w:val="00596941"/>
    <w:rsid w:val="00596B0E"/>
    <w:rsid w:val="005A0636"/>
    <w:rsid w:val="005A0A87"/>
    <w:rsid w:val="005A1C3C"/>
    <w:rsid w:val="005A2185"/>
    <w:rsid w:val="005A2347"/>
    <w:rsid w:val="005A2664"/>
    <w:rsid w:val="005A3397"/>
    <w:rsid w:val="005A3412"/>
    <w:rsid w:val="005A38BA"/>
    <w:rsid w:val="005A3A39"/>
    <w:rsid w:val="005A4465"/>
    <w:rsid w:val="005A4954"/>
    <w:rsid w:val="005A5F71"/>
    <w:rsid w:val="005A661A"/>
    <w:rsid w:val="005A7236"/>
    <w:rsid w:val="005A7438"/>
    <w:rsid w:val="005A7A19"/>
    <w:rsid w:val="005A7E3C"/>
    <w:rsid w:val="005B0FFF"/>
    <w:rsid w:val="005B12CF"/>
    <w:rsid w:val="005B1743"/>
    <w:rsid w:val="005B188E"/>
    <w:rsid w:val="005B1B69"/>
    <w:rsid w:val="005B224F"/>
    <w:rsid w:val="005B3D84"/>
    <w:rsid w:val="005B6247"/>
    <w:rsid w:val="005B6919"/>
    <w:rsid w:val="005B758A"/>
    <w:rsid w:val="005B78C6"/>
    <w:rsid w:val="005C0017"/>
    <w:rsid w:val="005C1606"/>
    <w:rsid w:val="005C31FB"/>
    <w:rsid w:val="005C36A8"/>
    <w:rsid w:val="005C373A"/>
    <w:rsid w:val="005C37B9"/>
    <w:rsid w:val="005C3F3C"/>
    <w:rsid w:val="005C4489"/>
    <w:rsid w:val="005C4560"/>
    <w:rsid w:val="005C4E40"/>
    <w:rsid w:val="005C5117"/>
    <w:rsid w:val="005C56F5"/>
    <w:rsid w:val="005C5891"/>
    <w:rsid w:val="005C5AF1"/>
    <w:rsid w:val="005C6960"/>
    <w:rsid w:val="005C72BA"/>
    <w:rsid w:val="005D00E2"/>
    <w:rsid w:val="005D0CF0"/>
    <w:rsid w:val="005D10E1"/>
    <w:rsid w:val="005D11E2"/>
    <w:rsid w:val="005D1B54"/>
    <w:rsid w:val="005D1DBC"/>
    <w:rsid w:val="005D1F59"/>
    <w:rsid w:val="005D22C1"/>
    <w:rsid w:val="005D238C"/>
    <w:rsid w:val="005D28B7"/>
    <w:rsid w:val="005D2AB4"/>
    <w:rsid w:val="005D4DB5"/>
    <w:rsid w:val="005D4DF1"/>
    <w:rsid w:val="005D6256"/>
    <w:rsid w:val="005D628E"/>
    <w:rsid w:val="005D63D2"/>
    <w:rsid w:val="005D6F71"/>
    <w:rsid w:val="005D7186"/>
    <w:rsid w:val="005D7A8A"/>
    <w:rsid w:val="005E0862"/>
    <w:rsid w:val="005E13DD"/>
    <w:rsid w:val="005E19A8"/>
    <w:rsid w:val="005E2644"/>
    <w:rsid w:val="005E2FA1"/>
    <w:rsid w:val="005E3106"/>
    <w:rsid w:val="005E3DA6"/>
    <w:rsid w:val="005E45B8"/>
    <w:rsid w:val="005E51CE"/>
    <w:rsid w:val="005E535A"/>
    <w:rsid w:val="005E5504"/>
    <w:rsid w:val="005E66A6"/>
    <w:rsid w:val="005E684C"/>
    <w:rsid w:val="005E7F09"/>
    <w:rsid w:val="005F0145"/>
    <w:rsid w:val="005F11B9"/>
    <w:rsid w:val="005F1E40"/>
    <w:rsid w:val="005F2201"/>
    <w:rsid w:val="005F2483"/>
    <w:rsid w:val="005F3648"/>
    <w:rsid w:val="005F36CF"/>
    <w:rsid w:val="005F3E8C"/>
    <w:rsid w:val="005F40DF"/>
    <w:rsid w:val="005F4418"/>
    <w:rsid w:val="005F5953"/>
    <w:rsid w:val="005F5F2E"/>
    <w:rsid w:val="005F6190"/>
    <w:rsid w:val="00600295"/>
    <w:rsid w:val="00601134"/>
    <w:rsid w:val="00601B2E"/>
    <w:rsid w:val="00601B6D"/>
    <w:rsid w:val="006022F7"/>
    <w:rsid w:val="006029D7"/>
    <w:rsid w:val="0060389E"/>
    <w:rsid w:val="00604A62"/>
    <w:rsid w:val="00604D56"/>
    <w:rsid w:val="00605CD2"/>
    <w:rsid w:val="00605E60"/>
    <w:rsid w:val="0060769F"/>
    <w:rsid w:val="006078DD"/>
    <w:rsid w:val="006105F7"/>
    <w:rsid w:val="006111A8"/>
    <w:rsid w:val="006114DD"/>
    <w:rsid w:val="00611A4A"/>
    <w:rsid w:val="00612470"/>
    <w:rsid w:val="00613103"/>
    <w:rsid w:val="006131EF"/>
    <w:rsid w:val="006138C4"/>
    <w:rsid w:val="006143EC"/>
    <w:rsid w:val="00614FAC"/>
    <w:rsid w:val="006161F6"/>
    <w:rsid w:val="00616BBA"/>
    <w:rsid w:val="0061740C"/>
    <w:rsid w:val="00617B8B"/>
    <w:rsid w:val="00617BAB"/>
    <w:rsid w:val="00617EB8"/>
    <w:rsid w:val="0062047C"/>
    <w:rsid w:val="006212CD"/>
    <w:rsid w:val="00621323"/>
    <w:rsid w:val="00622056"/>
    <w:rsid w:val="006228EB"/>
    <w:rsid w:val="00622A98"/>
    <w:rsid w:val="00623705"/>
    <w:rsid w:val="00623DBB"/>
    <w:rsid w:val="0062481E"/>
    <w:rsid w:val="00625779"/>
    <w:rsid w:val="00625BD5"/>
    <w:rsid w:val="00625EE1"/>
    <w:rsid w:val="006260E4"/>
    <w:rsid w:val="00626917"/>
    <w:rsid w:val="00630221"/>
    <w:rsid w:val="0063040F"/>
    <w:rsid w:val="00630C75"/>
    <w:rsid w:val="00630F42"/>
    <w:rsid w:val="00631481"/>
    <w:rsid w:val="0063177F"/>
    <w:rsid w:val="006329EA"/>
    <w:rsid w:val="006329F0"/>
    <w:rsid w:val="00633197"/>
    <w:rsid w:val="006340EB"/>
    <w:rsid w:val="00634208"/>
    <w:rsid w:val="00634C84"/>
    <w:rsid w:val="006353CB"/>
    <w:rsid w:val="00635998"/>
    <w:rsid w:val="0063742F"/>
    <w:rsid w:val="006403E0"/>
    <w:rsid w:val="0064041B"/>
    <w:rsid w:val="0064044C"/>
    <w:rsid w:val="006409EE"/>
    <w:rsid w:val="00641C08"/>
    <w:rsid w:val="00641F7C"/>
    <w:rsid w:val="006425B6"/>
    <w:rsid w:val="00643156"/>
    <w:rsid w:val="00644BAE"/>
    <w:rsid w:val="00645AFD"/>
    <w:rsid w:val="00646535"/>
    <w:rsid w:val="006466E2"/>
    <w:rsid w:val="006469E0"/>
    <w:rsid w:val="00646FA0"/>
    <w:rsid w:val="0064779F"/>
    <w:rsid w:val="0064797A"/>
    <w:rsid w:val="00650596"/>
    <w:rsid w:val="00650688"/>
    <w:rsid w:val="00650A16"/>
    <w:rsid w:val="00650DD8"/>
    <w:rsid w:val="0065101C"/>
    <w:rsid w:val="00651AAD"/>
    <w:rsid w:val="00651C25"/>
    <w:rsid w:val="00651E90"/>
    <w:rsid w:val="006531C4"/>
    <w:rsid w:val="0065335F"/>
    <w:rsid w:val="006536D9"/>
    <w:rsid w:val="006542F5"/>
    <w:rsid w:val="006548C2"/>
    <w:rsid w:val="00654CD1"/>
    <w:rsid w:val="00654EF9"/>
    <w:rsid w:val="006550AA"/>
    <w:rsid w:val="006553CE"/>
    <w:rsid w:val="006555BC"/>
    <w:rsid w:val="00655807"/>
    <w:rsid w:val="00655920"/>
    <w:rsid w:val="00656283"/>
    <w:rsid w:val="00656E50"/>
    <w:rsid w:val="006576A5"/>
    <w:rsid w:val="00657BBC"/>
    <w:rsid w:val="00657BE6"/>
    <w:rsid w:val="00660578"/>
    <w:rsid w:val="00663666"/>
    <w:rsid w:val="00663C35"/>
    <w:rsid w:val="0066437D"/>
    <w:rsid w:val="006646DB"/>
    <w:rsid w:val="006658E1"/>
    <w:rsid w:val="00665FFF"/>
    <w:rsid w:val="0066645A"/>
    <w:rsid w:val="006666C2"/>
    <w:rsid w:val="00666854"/>
    <w:rsid w:val="00666B9F"/>
    <w:rsid w:val="00670446"/>
    <w:rsid w:val="006705FB"/>
    <w:rsid w:val="00671732"/>
    <w:rsid w:val="006724CA"/>
    <w:rsid w:val="00672606"/>
    <w:rsid w:val="0067347B"/>
    <w:rsid w:val="006737C5"/>
    <w:rsid w:val="00674DAA"/>
    <w:rsid w:val="00675264"/>
    <w:rsid w:val="0067651C"/>
    <w:rsid w:val="00680272"/>
    <w:rsid w:val="00681E29"/>
    <w:rsid w:val="006820DA"/>
    <w:rsid w:val="006826A1"/>
    <w:rsid w:val="0068291A"/>
    <w:rsid w:val="00682C64"/>
    <w:rsid w:val="00682FB2"/>
    <w:rsid w:val="00683685"/>
    <w:rsid w:val="00683A18"/>
    <w:rsid w:val="0068469A"/>
    <w:rsid w:val="00684E25"/>
    <w:rsid w:val="00686B84"/>
    <w:rsid w:val="00686D50"/>
    <w:rsid w:val="00686E80"/>
    <w:rsid w:val="00687371"/>
    <w:rsid w:val="006873C9"/>
    <w:rsid w:val="00687510"/>
    <w:rsid w:val="00687771"/>
    <w:rsid w:val="00687F5D"/>
    <w:rsid w:val="00690755"/>
    <w:rsid w:val="00690761"/>
    <w:rsid w:val="00690967"/>
    <w:rsid w:val="006909C4"/>
    <w:rsid w:val="00690DA5"/>
    <w:rsid w:val="006910AD"/>
    <w:rsid w:val="006910E1"/>
    <w:rsid w:val="006914F2"/>
    <w:rsid w:val="00691B2C"/>
    <w:rsid w:val="00691BFD"/>
    <w:rsid w:val="00691EB0"/>
    <w:rsid w:val="00692041"/>
    <w:rsid w:val="006953CC"/>
    <w:rsid w:val="00695684"/>
    <w:rsid w:val="006963B8"/>
    <w:rsid w:val="00697741"/>
    <w:rsid w:val="006A0249"/>
    <w:rsid w:val="006A0540"/>
    <w:rsid w:val="006A08EC"/>
    <w:rsid w:val="006A1238"/>
    <w:rsid w:val="006A1FB6"/>
    <w:rsid w:val="006A2C2D"/>
    <w:rsid w:val="006A3259"/>
    <w:rsid w:val="006A3677"/>
    <w:rsid w:val="006A3A5B"/>
    <w:rsid w:val="006A3F62"/>
    <w:rsid w:val="006A4C48"/>
    <w:rsid w:val="006A5B07"/>
    <w:rsid w:val="006A5E10"/>
    <w:rsid w:val="006A6EBF"/>
    <w:rsid w:val="006A6F24"/>
    <w:rsid w:val="006A7798"/>
    <w:rsid w:val="006A7A1E"/>
    <w:rsid w:val="006B07F0"/>
    <w:rsid w:val="006B09FB"/>
    <w:rsid w:val="006B1424"/>
    <w:rsid w:val="006B228E"/>
    <w:rsid w:val="006B2494"/>
    <w:rsid w:val="006B2B41"/>
    <w:rsid w:val="006B3103"/>
    <w:rsid w:val="006B477F"/>
    <w:rsid w:val="006B5305"/>
    <w:rsid w:val="006B53CF"/>
    <w:rsid w:val="006B5E77"/>
    <w:rsid w:val="006B70C8"/>
    <w:rsid w:val="006B7469"/>
    <w:rsid w:val="006B78A0"/>
    <w:rsid w:val="006C13EC"/>
    <w:rsid w:val="006C1B02"/>
    <w:rsid w:val="006C1BD3"/>
    <w:rsid w:val="006C2362"/>
    <w:rsid w:val="006C28E7"/>
    <w:rsid w:val="006C4112"/>
    <w:rsid w:val="006C417D"/>
    <w:rsid w:val="006C4311"/>
    <w:rsid w:val="006C431B"/>
    <w:rsid w:val="006C4DE1"/>
    <w:rsid w:val="006C5D0C"/>
    <w:rsid w:val="006C617D"/>
    <w:rsid w:val="006C6A55"/>
    <w:rsid w:val="006C6A64"/>
    <w:rsid w:val="006C740C"/>
    <w:rsid w:val="006C7C7D"/>
    <w:rsid w:val="006D0457"/>
    <w:rsid w:val="006D0ABF"/>
    <w:rsid w:val="006D0DA1"/>
    <w:rsid w:val="006D137A"/>
    <w:rsid w:val="006D2008"/>
    <w:rsid w:val="006D2232"/>
    <w:rsid w:val="006D22E3"/>
    <w:rsid w:val="006D2648"/>
    <w:rsid w:val="006D2A30"/>
    <w:rsid w:val="006D2C80"/>
    <w:rsid w:val="006D3C42"/>
    <w:rsid w:val="006D4EBD"/>
    <w:rsid w:val="006D545F"/>
    <w:rsid w:val="006D586B"/>
    <w:rsid w:val="006D61B5"/>
    <w:rsid w:val="006D6555"/>
    <w:rsid w:val="006D6931"/>
    <w:rsid w:val="006D6AC6"/>
    <w:rsid w:val="006D6EEF"/>
    <w:rsid w:val="006D7880"/>
    <w:rsid w:val="006D7B11"/>
    <w:rsid w:val="006E0938"/>
    <w:rsid w:val="006E12CF"/>
    <w:rsid w:val="006E164F"/>
    <w:rsid w:val="006E207D"/>
    <w:rsid w:val="006E3482"/>
    <w:rsid w:val="006E3E73"/>
    <w:rsid w:val="006E4655"/>
    <w:rsid w:val="006E4D41"/>
    <w:rsid w:val="006E5262"/>
    <w:rsid w:val="006E6BB9"/>
    <w:rsid w:val="006E6F01"/>
    <w:rsid w:val="006F03FB"/>
    <w:rsid w:val="006F0973"/>
    <w:rsid w:val="006F17EF"/>
    <w:rsid w:val="006F18B6"/>
    <w:rsid w:val="006F236F"/>
    <w:rsid w:val="006F2BC9"/>
    <w:rsid w:val="006F2F0D"/>
    <w:rsid w:val="006F2F3A"/>
    <w:rsid w:val="006F322C"/>
    <w:rsid w:val="006F3949"/>
    <w:rsid w:val="006F4433"/>
    <w:rsid w:val="006F59C0"/>
    <w:rsid w:val="006F677C"/>
    <w:rsid w:val="006F7198"/>
    <w:rsid w:val="006F74D2"/>
    <w:rsid w:val="007003C2"/>
    <w:rsid w:val="00700A2D"/>
    <w:rsid w:val="00700B37"/>
    <w:rsid w:val="007011D2"/>
    <w:rsid w:val="00701AF8"/>
    <w:rsid w:val="00702188"/>
    <w:rsid w:val="00702313"/>
    <w:rsid w:val="00704973"/>
    <w:rsid w:val="00704BB7"/>
    <w:rsid w:val="00704C80"/>
    <w:rsid w:val="00704D31"/>
    <w:rsid w:val="00705081"/>
    <w:rsid w:val="0070609C"/>
    <w:rsid w:val="0070653F"/>
    <w:rsid w:val="0070699C"/>
    <w:rsid w:val="00706A7E"/>
    <w:rsid w:val="0070735A"/>
    <w:rsid w:val="00707AB5"/>
    <w:rsid w:val="007106B9"/>
    <w:rsid w:val="007107A5"/>
    <w:rsid w:val="00711C6B"/>
    <w:rsid w:val="00712FCB"/>
    <w:rsid w:val="007133F3"/>
    <w:rsid w:val="00713E9E"/>
    <w:rsid w:val="00714078"/>
    <w:rsid w:val="007145BD"/>
    <w:rsid w:val="00714B88"/>
    <w:rsid w:val="0071682B"/>
    <w:rsid w:val="00716853"/>
    <w:rsid w:val="00716DDB"/>
    <w:rsid w:val="00717407"/>
    <w:rsid w:val="0071759C"/>
    <w:rsid w:val="00717872"/>
    <w:rsid w:val="007179F2"/>
    <w:rsid w:val="00717A7A"/>
    <w:rsid w:val="0072009C"/>
    <w:rsid w:val="007200B6"/>
    <w:rsid w:val="0072036A"/>
    <w:rsid w:val="007203A0"/>
    <w:rsid w:val="00721B0B"/>
    <w:rsid w:val="00721F13"/>
    <w:rsid w:val="007225D1"/>
    <w:rsid w:val="00722B4B"/>
    <w:rsid w:val="00722B7E"/>
    <w:rsid w:val="00722F96"/>
    <w:rsid w:val="00723134"/>
    <w:rsid w:val="00723AC0"/>
    <w:rsid w:val="00724196"/>
    <w:rsid w:val="007242B8"/>
    <w:rsid w:val="007244DA"/>
    <w:rsid w:val="00724D12"/>
    <w:rsid w:val="0072546D"/>
    <w:rsid w:val="00725D79"/>
    <w:rsid w:val="0072639E"/>
    <w:rsid w:val="007264B8"/>
    <w:rsid w:val="00727641"/>
    <w:rsid w:val="00727D44"/>
    <w:rsid w:val="00730099"/>
    <w:rsid w:val="00730199"/>
    <w:rsid w:val="007301B3"/>
    <w:rsid w:val="0073064C"/>
    <w:rsid w:val="00731220"/>
    <w:rsid w:val="00731F60"/>
    <w:rsid w:val="0073225B"/>
    <w:rsid w:val="007323FC"/>
    <w:rsid w:val="0073484A"/>
    <w:rsid w:val="00735A8E"/>
    <w:rsid w:val="00735F15"/>
    <w:rsid w:val="0073651D"/>
    <w:rsid w:val="0073678E"/>
    <w:rsid w:val="00736E67"/>
    <w:rsid w:val="00736F85"/>
    <w:rsid w:val="00737033"/>
    <w:rsid w:val="0073776E"/>
    <w:rsid w:val="00740482"/>
    <w:rsid w:val="0074085F"/>
    <w:rsid w:val="007411D2"/>
    <w:rsid w:val="007415D0"/>
    <w:rsid w:val="00741C3D"/>
    <w:rsid w:val="00743DA3"/>
    <w:rsid w:val="00745114"/>
    <w:rsid w:val="0074547D"/>
    <w:rsid w:val="00745AB0"/>
    <w:rsid w:val="007463DA"/>
    <w:rsid w:val="00746488"/>
    <w:rsid w:val="007467E3"/>
    <w:rsid w:val="00746BCC"/>
    <w:rsid w:val="007471BF"/>
    <w:rsid w:val="00750040"/>
    <w:rsid w:val="007501CD"/>
    <w:rsid w:val="0075097D"/>
    <w:rsid w:val="00751618"/>
    <w:rsid w:val="007518A5"/>
    <w:rsid w:val="00751FBA"/>
    <w:rsid w:val="007530D9"/>
    <w:rsid w:val="00753753"/>
    <w:rsid w:val="00753801"/>
    <w:rsid w:val="00753E34"/>
    <w:rsid w:val="007544A1"/>
    <w:rsid w:val="0075562E"/>
    <w:rsid w:val="00755F2B"/>
    <w:rsid w:val="00755FF0"/>
    <w:rsid w:val="00756D1E"/>
    <w:rsid w:val="00757177"/>
    <w:rsid w:val="0075747C"/>
    <w:rsid w:val="007602A5"/>
    <w:rsid w:val="007602CF"/>
    <w:rsid w:val="007602FC"/>
    <w:rsid w:val="00761B9B"/>
    <w:rsid w:val="007625AB"/>
    <w:rsid w:val="007625DD"/>
    <w:rsid w:val="007629F2"/>
    <w:rsid w:val="007635FF"/>
    <w:rsid w:val="00763B3C"/>
    <w:rsid w:val="00763BEE"/>
    <w:rsid w:val="00763EEE"/>
    <w:rsid w:val="0076418F"/>
    <w:rsid w:val="00764C9F"/>
    <w:rsid w:val="00766E46"/>
    <w:rsid w:val="00767646"/>
    <w:rsid w:val="00767E2D"/>
    <w:rsid w:val="007707E5"/>
    <w:rsid w:val="00770A1A"/>
    <w:rsid w:val="00770B61"/>
    <w:rsid w:val="00772D4B"/>
    <w:rsid w:val="0077324C"/>
    <w:rsid w:val="007737D2"/>
    <w:rsid w:val="0077444A"/>
    <w:rsid w:val="00774D99"/>
    <w:rsid w:val="007754A2"/>
    <w:rsid w:val="00775AC2"/>
    <w:rsid w:val="00775D5E"/>
    <w:rsid w:val="0077606D"/>
    <w:rsid w:val="00776C1D"/>
    <w:rsid w:val="007770C5"/>
    <w:rsid w:val="0077772A"/>
    <w:rsid w:val="00780077"/>
    <w:rsid w:val="007801AB"/>
    <w:rsid w:val="007804A5"/>
    <w:rsid w:val="0078143C"/>
    <w:rsid w:val="007816B1"/>
    <w:rsid w:val="00782481"/>
    <w:rsid w:val="00783A6D"/>
    <w:rsid w:val="00784F08"/>
    <w:rsid w:val="007850E4"/>
    <w:rsid w:val="0078590A"/>
    <w:rsid w:val="00785DCC"/>
    <w:rsid w:val="00786885"/>
    <w:rsid w:val="00786C38"/>
    <w:rsid w:val="00786CB8"/>
    <w:rsid w:val="00786DBB"/>
    <w:rsid w:val="007876E2"/>
    <w:rsid w:val="00787B40"/>
    <w:rsid w:val="00787D8B"/>
    <w:rsid w:val="00787F18"/>
    <w:rsid w:val="00787F80"/>
    <w:rsid w:val="00790340"/>
    <w:rsid w:val="007905CA"/>
    <w:rsid w:val="00790A13"/>
    <w:rsid w:val="00790D44"/>
    <w:rsid w:val="00791032"/>
    <w:rsid w:val="0079104A"/>
    <w:rsid w:val="00791060"/>
    <w:rsid w:val="0079114C"/>
    <w:rsid w:val="0079149C"/>
    <w:rsid w:val="007926D9"/>
    <w:rsid w:val="00793DC2"/>
    <w:rsid w:val="0079452E"/>
    <w:rsid w:val="007953FD"/>
    <w:rsid w:val="00795F71"/>
    <w:rsid w:val="007965BD"/>
    <w:rsid w:val="00797B9E"/>
    <w:rsid w:val="007A0110"/>
    <w:rsid w:val="007A01C7"/>
    <w:rsid w:val="007A1894"/>
    <w:rsid w:val="007A1C5A"/>
    <w:rsid w:val="007A206A"/>
    <w:rsid w:val="007A3C9F"/>
    <w:rsid w:val="007A3FEB"/>
    <w:rsid w:val="007A485A"/>
    <w:rsid w:val="007A504F"/>
    <w:rsid w:val="007A5558"/>
    <w:rsid w:val="007A5596"/>
    <w:rsid w:val="007A5AA0"/>
    <w:rsid w:val="007A6214"/>
    <w:rsid w:val="007A68E9"/>
    <w:rsid w:val="007A6FAB"/>
    <w:rsid w:val="007A706D"/>
    <w:rsid w:val="007A79C0"/>
    <w:rsid w:val="007B117A"/>
    <w:rsid w:val="007B149B"/>
    <w:rsid w:val="007B24DE"/>
    <w:rsid w:val="007B3C1E"/>
    <w:rsid w:val="007B47FA"/>
    <w:rsid w:val="007B48B5"/>
    <w:rsid w:val="007B4A29"/>
    <w:rsid w:val="007B5380"/>
    <w:rsid w:val="007B5E08"/>
    <w:rsid w:val="007B6308"/>
    <w:rsid w:val="007B6875"/>
    <w:rsid w:val="007B7C1E"/>
    <w:rsid w:val="007B7DAD"/>
    <w:rsid w:val="007C001D"/>
    <w:rsid w:val="007C0874"/>
    <w:rsid w:val="007C0ED5"/>
    <w:rsid w:val="007C1119"/>
    <w:rsid w:val="007C15E3"/>
    <w:rsid w:val="007C1665"/>
    <w:rsid w:val="007C197A"/>
    <w:rsid w:val="007C26E4"/>
    <w:rsid w:val="007C2A17"/>
    <w:rsid w:val="007C3024"/>
    <w:rsid w:val="007C336D"/>
    <w:rsid w:val="007C3466"/>
    <w:rsid w:val="007C35A6"/>
    <w:rsid w:val="007C3680"/>
    <w:rsid w:val="007C3F49"/>
    <w:rsid w:val="007C46E7"/>
    <w:rsid w:val="007C4EA8"/>
    <w:rsid w:val="007C5EF0"/>
    <w:rsid w:val="007C6992"/>
    <w:rsid w:val="007C6AC7"/>
    <w:rsid w:val="007C6B8D"/>
    <w:rsid w:val="007C6CCE"/>
    <w:rsid w:val="007C75B4"/>
    <w:rsid w:val="007C7E7C"/>
    <w:rsid w:val="007C7FA6"/>
    <w:rsid w:val="007D0697"/>
    <w:rsid w:val="007D0B9E"/>
    <w:rsid w:val="007D0F98"/>
    <w:rsid w:val="007D241D"/>
    <w:rsid w:val="007D2C00"/>
    <w:rsid w:val="007D2E8E"/>
    <w:rsid w:val="007D349F"/>
    <w:rsid w:val="007D35FA"/>
    <w:rsid w:val="007D3AF3"/>
    <w:rsid w:val="007D3B86"/>
    <w:rsid w:val="007D4793"/>
    <w:rsid w:val="007D4BCB"/>
    <w:rsid w:val="007D4CF1"/>
    <w:rsid w:val="007D4E82"/>
    <w:rsid w:val="007D53F8"/>
    <w:rsid w:val="007D59AA"/>
    <w:rsid w:val="007D5A6B"/>
    <w:rsid w:val="007D5FB7"/>
    <w:rsid w:val="007D6887"/>
    <w:rsid w:val="007D6B43"/>
    <w:rsid w:val="007D6BEF"/>
    <w:rsid w:val="007D71B5"/>
    <w:rsid w:val="007E06E7"/>
    <w:rsid w:val="007E16F1"/>
    <w:rsid w:val="007E1E45"/>
    <w:rsid w:val="007E2875"/>
    <w:rsid w:val="007E2E4C"/>
    <w:rsid w:val="007E3043"/>
    <w:rsid w:val="007E3380"/>
    <w:rsid w:val="007E3568"/>
    <w:rsid w:val="007E3B2F"/>
    <w:rsid w:val="007E4F2F"/>
    <w:rsid w:val="007E629D"/>
    <w:rsid w:val="007E7223"/>
    <w:rsid w:val="007E7291"/>
    <w:rsid w:val="007E7E90"/>
    <w:rsid w:val="007F0553"/>
    <w:rsid w:val="007F076F"/>
    <w:rsid w:val="007F091D"/>
    <w:rsid w:val="007F24B9"/>
    <w:rsid w:val="007F2DC7"/>
    <w:rsid w:val="007F30F3"/>
    <w:rsid w:val="007F3470"/>
    <w:rsid w:val="007F3AB1"/>
    <w:rsid w:val="007F3DF1"/>
    <w:rsid w:val="007F3F59"/>
    <w:rsid w:val="007F414E"/>
    <w:rsid w:val="007F4A0A"/>
    <w:rsid w:val="007F5C39"/>
    <w:rsid w:val="007F62E9"/>
    <w:rsid w:val="007F6754"/>
    <w:rsid w:val="007F75CF"/>
    <w:rsid w:val="007F7A05"/>
    <w:rsid w:val="007F7C93"/>
    <w:rsid w:val="008008BC"/>
    <w:rsid w:val="00801197"/>
    <w:rsid w:val="00801A4A"/>
    <w:rsid w:val="00802BA0"/>
    <w:rsid w:val="008048A5"/>
    <w:rsid w:val="00804A3C"/>
    <w:rsid w:val="00805263"/>
    <w:rsid w:val="00805309"/>
    <w:rsid w:val="008058F9"/>
    <w:rsid w:val="00806930"/>
    <w:rsid w:val="00806A57"/>
    <w:rsid w:val="00806BCE"/>
    <w:rsid w:val="00807577"/>
    <w:rsid w:val="008076B8"/>
    <w:rsid w:val="00807D4C"/>
    <w:rsid w:val="008112F5"/>
    <w:rsid w:val="00812013"/>
    <w:rsid w:val="00812135"/>
    <w:rsid w:val="00812EC5"/>
    <w:rsid w:val="00812F26"/>
    <w:rsid w:val="0081400A"/>
    <w:rsid w:val="008144DA"/>
    <w:rsid w:val="00814905"/>
    <w:rsid w:val="00815C15"/>
    <w:rsid w:val="00815DE9"/>
    <w:rsid w:val="008172D3"/>
    <w:rsid w:val="00817669"/>
    <w:rsid w:val="00817800"/>
    <w:rsid w:val="0081781E"/>
    <w:rsid w:val="00821218"/>
    <w:rsid w:val="0082194F"/>
    <w:rsid w:val="008227A2"/>
    <w:rsid w:val="008229C2"/>
    <w:rsid w:val="00822AAA"/>
    <w:rsid w:val="00822D52"/>
    <w:rsid w:val="00823D31"/>
    <w:rsid w:val="00824E95"/>
    <w:rsid w:val="008252F7"/>
    <w:rsid w:val="008257C9"/>
    <w:rsid w:val="00825C2A"/>
    <w:rsid w:val="0082624C"/>
    <w:rsid w:val="008263BB"/>
    <w:rsid w:val="00827DA7"/>
    <w:rsid w:val="00827F99"/>
    <w:rsid w:val="00830387"/>
    <w:rsid w:val="00830A14"/>
    <w:rsid w:val="00830F0A"/>
    <w:rsid w:val="00830F58"/>
    <w:rsid w:val="0083124B"/>
    <w:rsid w:val="0083128D"/>
    <w:rsid w:val="00831535"/>
    <w:rsid w:val="00833DD3"/>
    <w:rsid w:val="0083431A"/>
    <w:rsid w:val="00834343"/>
    <w:rsid w:val="00834370"/>
    <w:rsid w:val="008343DB"/>
    <w:rsid w:val="00834769"/>
    <w:rsid w:val="00834916"/>
    <w:rsid w:val="00834C25"/>
    <w:rsid w:val="00834F61"/>
    <w:rsid w:val="0083540C"/>
    <w:rsid w:val="0083580E"/>
    <w:rsid w:val="00835AC3"/>
    <w:rsid w:val="00836140"/>
    <w:rsid w:val="00836853"/>
    <w:rsid w:val="00836A1B"/>
    <w:rsid w:val="0084050F"/>
    <w:rsid w:val="00840690"/>
    <w:rsid w:val="00840B38"/>
    <w:rsid w:val="00841122"/>
    <w:rsid w:val="0084135F"/>
    <w:rsid w:val="00841C0A"/>
    <w:rsid w:val="00841DB4"/>
    <w:rsid w:val="00842010"/>
    <w:rsid w:val="0084281D"/>
    <w:rsid w:val="00842E97"/>
    <w:rsid w:val="00843400"/>
    <w:rsid w:val="00843CF7"/>
    <w:rsid w:val="008441A3"/>
    <w:rsid w:val="00844FF5"/>
    <w:rsid w:val="00845843"/>
    <w:rsid w:val="008458FD"/>
    <w:rsid w:val="00846877"/>
    <w:rsid w:val="00846B04"/>
    <w:rsid w:val="00846EC7"/>
    <w:rsid w:val="00847A66"/>
    <w:rsid w:val="008506D8"/>
    <w:rsid w:val="0085180E"/>
    <w:rsid w:val="00851A6F"/>
    <w:rsid w:val="00852810"/>
    <w:rsid w:val="00853034"/>
    <w:rsid w:val="00854729"/>
    <w:rsid w:val="00854D15"/>
    <w:rsid w:val="00854EDA"/>
    <w:rsid w:val="00855671"/>
    <w:rsid w:val="00855C2F"/>
    <w:rsid w:val="00856A79"/>
    <w:rsid w:val="00857D01"/>
    <w:rsid w:val="0086068B"/>
    <w:rsid w:val="00860EED"/>
    <w:rsid w:val="00860FEF"/>
    <w:rsid w:val="008613CD"/>
    <w:rsid w:val="00861A71"/>
    <w:rsid w:val="00862215"/>
    <w:rsid w:val="008643F9"/>
    <w:rsid w:val="0086632F"/>
    <w:rsid w:val="00871522"/>
    <w:rsid w:val="008721D1"/>
    <w:rsid w:val="00872207"/>
    <w:rsid w:val="00872A97"/>
    <w:rsid w:val="00873E34"/>
    <w:rsid w:val="008743A9"/>
    <w:rsid w:val="00874460"/>
    <w:rsid w:val="0087528C"/>
    <w:rsid w:val="008758CB"/>
    <w:rsid w:val="0087590F"/>
    <w:rsid w:val="00875A11"/>
    <w:rsid w:val="00876663"/>
    <w:rsid w:val="00876938"/>
    <w:rsid w:val="00877078"/>
    <w:rsid w:val="008800DB"/>
    <w:rsid w:val="008811DA"/>
    <w:rsid w:val="00881823"/>
    <w:rsid w:val="008828FA"/>
    <w:rsid w:val="0088307E"/>
    <w:rsid w:val="0088308E"/>
    <w:rsid w:val="0088344D"/>
    <w:rsid w:val="0088344F"/>
    <w:rsid w:val="00883517"/>
    <w:rsid w:val="00885367"/>
    <w:rsid w:val="00885488"/>
    <w:rsid w:val="008865D0"/>
    <w:rsid w:val="00886662"/>
    <w:rsid w:val="00886B08"/>
    <w:rsid w:val="00887549"/>
    <w:rsid w:val="0089053F"/>
    <w:rsid w:val="00890BA7"/>
    <w:rsid w:val="00890F08"/>
    <w:rsid w:val="00891117"/>
    <w:rsid w:val="00892200"/>
    <w:rsid w:val="008922BD"/>
    <w:rsid w:val="008922C1"/>
    <w:rsid w:val="00893DD2"/>
    <w:rsid w:val="008945FD"/>
    <w:rsid w:val="00894BD1"/>
    <w:rsid w:val="00894ECE"/>
    <w:rsid w:val="00894FE2"/>
    <w:rsid w:val="00895863"/>
    <w:rsid w:val="0089604E"/>
    <w:rsid w:val="00896229"/>
    <w:rsid w:val="0089638B"/>
    <w:rsid w:val="0089655C"/>
    <w:rsid w:val="00896F1A"/>
    <w:rsid w:val="008A0706"/>
    <w:rsid w:val="008A0B99"/>
    <w:rsid w:val="008A0ED4"/>
    <w:rsid w:val="008A215E"/>
    <w:rsid w:val="008A26DB"/>
    <w:rsid w:val="008A281F"/>
    <w:rsid w:val="008A3493"/>
    <w:rsid w:val="008A3A00"/>
    <w:rsid w:val="008A4841"/>
    <w:rsid w:val="008A5B98"/>
    <w:rsid w:val="008A77F1"/>
    <w:rsid w:val="008B0D1E"/>
    <w:rsid w:val="008B1A20"/>
    <w:rsid w:val="008B1D3D"/>
    <w:rsid w:val="008B23DE"/>
    <w:rsid w:val="008B2742"/>
    <w:rsid w:val="008B313B"/>
    <w:rsid w:val="008B38BE"/>
    <w:rsid w:val="008B3AE4"/>
    <w:rsid w:val="008B3C2E"/>
    <w:rsid w:val="008B4576"/>
    <w:rsid w:val="008B5B9E"/>
    <w:rsid w:val="008B6FEB"/>
    <w:rsid w:val="008B7582"/>
    <w:rsid w:val="008B7EBD"/>
    <w:rsid w:val="008C0033"/>
    <w:rsid w:val="008C051F"/>
    <w:rsid w:val="008C0573"/>
    <w:rsid w:val="008C0A16"/>
    <w:rsid w:val="008C23C1"/>
    <w:rsid w:val="008C2495"/>
    <w:rsid w:val="008C2C26"/>
    <w:rsid w:val="008C315B"/>
    <w:rsid w:val="008C41C1"/>
    <w:rsid w:val="008C4431"/>
    <w:rsid w:val="008C59C2"/>
    <w:rsid w:val="008C5A7C"/>
    <w:rsid w:val="008C622A"/>
    <w:rsid w:val="008C664C"/>
    <w:rsid w:val="008C6A18"/>
    <w:rsid w:val="008D15A3"/>
    <w:rsid w:val="008D210D"/>
    <w:rsid w:val="008D24C0"/>
    <w:rsid w:val="008D2DBA"/>
    <w:rsid w:val="008D3544"/>
    <w:rsid w:val="008D3ADE"/>
    <w:rsid w:val="008D5512"/>
    <w:rsid w:val="008D5604"/>
    <w:rsid w:val="008D56EC"/>
    <w:rsid w:val="008D5D20"/>
    <w:rsid w:val="008D5DA7"/>
    <w:rsid w:val="008D5E9B"/>
    <w:rsid w:val="008D5F0D"/>
    <w:rsid w:val="008D6881"/>
    <w:rsid w:val="008D7559"/>
    <w:rsid w:val="008E12C3"/>
    <w:rsid w:val="008E1C8C"/>
    <w:rsid w:val="008E2038"/>
    <w:rsid w:val="008E227B"/>
    <w:rsid w:val="008E2557"/>
    <w:rsid w:val="008E28F3"/>
    <w:rsid w:val="008E3641"/>
    <w:rsid w:val="008E50B4"/>
    <w:rsid w:val="008E6080"/>
    <w:rsid w:val="008E6201"/>
    <w:rsid w:val="008E641D"/>
    <w:rsid w:val="008E68C7"/>
    <w:rsid w:val="008E6A03"/>
    <w:rsid w:val="008E6A49"/>
    <w:rsid w:val="008E6C5A"/>
    <w:rsid w:val="008E70E0"/>
    <w:rsid w:val="008E737E"/>
    <w:rsid w:val="008E73C8"/>
    <w:rsid w:val="008E744F"/>
    <w:rsid w:val="008F08C7"/>
    <w:rsid w:val="008F0FF1"/>
    <w:rsid w:val="008F1752"/>
    <w:rsid w:val="008F1F97"/>
    <w:rsid w:val="008F246D"/>
    <w:rsid w:val="008F2D5F"/>
    <w:rsid w:val="008F3CE3"/>
    <w:rsid w:val="008F3E42"/>
    <w:rsid w:val="008F40F9"/>
    <w:rsid w:val="008F5EF9"/>
    <w:rsid w:val="008F60EC"/>
    <w:rsid w:val="008F6D84"/>
    <w:rsid w:val="00900270"/>
    <w:rsid w:val="00900720"/>
    <w:rsid w:val="00900A1B"/>
    <w:rsid w:val="00900C60"/>
    <w:rsid w:val="00900F59"/>
    <w:rsid w:val="009017D7"/>
    <w:rsid w:val="00901ABF"/>
    <w:rsid w:val="00901AD1"/>
    <w:rsid w:val="009022FE"/>
    <w:rsid w:val="0090245B"/>
    <w:rsid w:val="00902A7A"/>
    <w:rsid w:val="00902DBD"/>
    <w:rsid w:val="0090322F"/>
    <w:rsid w:val="0090372A"/>
    <w:rsid w:val="00903901"/>
    <w:rsid w:val="00904842"/>
    <w:rsid w:val="0090625B"/>
    <w:rsid w:val="00906A9C"/>
    <w:rsid w:val="00906E84"/>
    <w:rsid w:val="00907004"/>
    <w:rsid w:val="009073E0"/>
    <w:rsid w:val="00907A78"/>
    <w:rsid w:val="00907BE3"/>
    <w:rsid w:val="00907CD4"/>
    <w:rsid w:val="009102D4"/>
    <w:rsid w:val="00911C6A"/>
    <w:rsid w:val="00911D06"/>
    <w:rsid w:val="00911F6A"/>
    <w:rsid w:val="009135E1"/>
    <w:rsid w:val="00913629"/>
    <w:rsid w:val="009138C0"/>
    <w:rsid w:val="009139F0"/>
    <w:rsid w:val="009156C6"/>
    <w:rsid w:val="00915AF0"/>
    <w:rsid w:val="00915F97"/>
    <w:rsid w:val="009161EC"/>
    <w:rsid w:val="009177B4"/>
    <w:rsid w:val="00920CE2"/>
    <w:rsid w:val="00921059"/>
    <w:rsid w:val="00921BE9"/>
    <w:rsid w:val="0092291D"/>
    <w:rsid w:val="00923B1C"/>
    <w:rsid w:val="00923BBB"/>
    <w:rsid w:val="00923DE2"/>
    <w:rsid w:val="0092415C"/>
    <w:rsid w:val="009241F6"/>
    <w:rsid w:val="00924582"/>
    <w:rsid w:val="00924BE8"/>
    <w:rsid w:val="0092532B"/>
    <w:rsid w:val="00925B16"/>
    <w:rsid w:val="00925EF4"/>
    <w:rsid w:val="00926381"/>
    <w:rsid w:val="00926515"/>
    <w:rsid w:val="009266E2"/>
    <w:rsid w:val="009272CD"/>
    <w:rsid w:val="00930C7A"/>
    <w:rsid w:val="00931708"/>
    <w:rsid w:val="009317DA"/>
    <w:rsid w:val="009333B0"/>
    <w:rsid w:val="009334F1"/>
    <w:rsid w:val="00933811"/>
    <w:rsid w:val="009344B8"/>
    <w:rsid w:val="0093566A"/>
    <w:rsid w:val="00935801"/>
    <w:rsid w:val="00936DEA"/>
    <w:rsid w:val="009377C2"/>
    <w:rsid w:val="00940867"/>
    <w:rsid w:val="00940A83"/>
    <w:rsid w:val="00940AD0"/>
    <w:rsid w:val="00941A3F"/>
    <w:rsid w:val="00942A61"/>
    <w:rsid w:val="00943DE3"/>
    <w:rsid w:val="00943F43"/>
    <w:rsid w:val="00944D92"/>
    <w:rsid w:val="00944E29"/>
    <w:rsid w:val="0094508C"/>
    <w:rsid w:val="00945867"/>
    <w:rsid w:val="009459C3"/>
    <w:rsid w:val="00945AB9"/>
    <w:rsid w:val="00945F31"/>
    <w:rsid w:val="009463E7"/>
    <w:rsid w:val="009469DA"/>
    <w:rsid w:val="0094738A"/>
    <w:rsid w:val="00947577"/>
    <w:rsid w:val="00947912"/>
    <w:rsid w:val="009479C8"/>
    <w:rsid w:val="0095006B"/>
    <w:rsid w:val="00950698"/>
    <w:rsid w:val="00950936"/>
    <w:rsid w:val="00951A89"/>
    <w:rsid w:val="009533F9"/>
    <w:rsid w:val="009535D1"/>
    <w:rsid w:val="00954180"/>
    <w:rsid w:val="009543FC"/>
    <w:rsid w:val="00954590"/>
    <w:rsid w:val="00954AE9"/>
    <w:rsid w:val="00954BC0"/>
    <w:rsid w:val="00955514"/>
    <w:rsid w:val="00955601"/>
    <w:rsid w:val="00955854"/>
    <w:rsid w:val="0095610F"/>
    <w:rsid w:val="00956245"/>
    <w:rsid w:val="009565B7"/>
    <w:rsid w:val="009569D7"/>
    <w:rsid w:val="00956AB1"/>
    <w:rsid w:val="00957800"/>
    <w:rsid w:val="00957FAE"/>
    <w:rsid w:val="00960174"/>
    <w:rsid w:val="00960752"/>
    <w:rsid w:val="00960859"/>
    <w:rsid w:val="0096188B"/>
    <w:rsid w:val="00961C62"/>
    <w:rsid w:val="009638EB"/>
    <w:rsid w:val="00964BFD"/>
    <w:rsid w:val="009651CE"/>
    <w:rsid w:val="009659BC"/>
    <w:rsid w:val="009679C2"/>
    <w:rsid w:val="009679C9"/>
    <w:rsid w:val="00967D60"/>
    <w:rsid w:val="00970AD3"/>
    <w:rsid w:val="0097166F"/>
    <w:rsid w:val="00971C79"/>
    <w:rsid w:val="00971E7C"/>
    <w:rsid w:val="00973221"/>
    <w:rsid w:val="0097488D"/>
    <w:rsid w:val="00975F19"/>
    <w:rsid w:val="00976051"/>
    <w:rsid w:val="00977C4E"/>
    <w:rsid w:val="0098026F"/>
    <w:rsid w:val="0098041F"/>
    <w:rsid w:val="00980A10"/>
    <w:rsid w:val="00981D45"/>
    <w:rsid w:val="0098270A"/>
    <w:rsid w:val="00983359"/>
    <w:rsid w:val="00983C60"/>
    <w:rsid w:val="00983E66"/>
    <w:rsid w:val="00984056"/>
    <w:rsid w:val="009845DB"/>
    <w:rsid w:val="0098460B"/>
    <w:rsid w:val="009847BA"/>
    <w:rsid w:val="009848D0"/>
    <w:rsid w:val="00984C41"/>
    <w:rsid w:val="00984FE9"/>
    <w:rsid w:val="00986B51"/>
    <w:rsid w:val="00986DDD"/>
    <w:rsid w:val="00990D90"/>
    <w:rsid w:val="009914BC"/>
    <w:rsid w:val="009915E2"/>
    <w:rsid w:val="009918D1"/>
    <w:rsid w:val="00992116"/>
    <w:rsid w:val="00992B9F"/>
    <w:rsid w:val="00992C5E"/>
    <w:rsid w:val="00992F21"/>
    <w:rsid w:val="00993E70"/>
    <w:rsid w:val="009947D9"/>
    <w:rsid w:val="00995091"/>
    <w:rsid w:val="009970F1"/>
    <w:rsid w:val="009977D5"/>
    <w:rsid w:val="009A0011"/>
    <w:rsid w:val="009A0852"/>
    <w:rsid w:val="009A0935"/>
    <w:rsid w:val="009A0F8F"/>
    <w:rsid w:val="009A29A8"/>
    <w:rsid w:val="009A3887"/>
    <w:rsid w:val="009A4149"/>
    <w:rsid w:val="009A50AF"/>
    <w:rsid w:val="009A600F"/>
    <w:rsid w:val="009A6352"/>
    <w:rsid w:val="009A65FE"/>
    <w:rsid w:val="009A78EF"/>
    <w:rsid w:val="009B04CC"/>
    <w:rsid w:val="009B0DD8"/>
    <w:rsid w:val="009B250B"/>
    <w:rsid w:val="009B272C"/>
    <w:rsid w:val="009B336A"/>
    <w:rsid w:val="009B3FB0"/>
    <w:rsid w:val="009B4136"/>
    <w:rsid w:val="009B51A9"/>
    <w:rsid w:val="009B52FC"/>
    <w:rsid w:val="009B57A0"/>
    <w:rsid w:val="009B676D"/>
    <w:rsid w:val="009B6B1C"/>
    <w:rsid w:val="009B72A6"/>
    <w:rsid w:val="009B7921"/>
    <w:rsid w:val="009C0008"/>
    <w:rsid w:val="009C0DD4"/>
    <w:rsid w:val="009C1251"/>
    <w:rsid w:val="009C2C0C"/>
    <w:rsid w:val="009C30CB"/>
    <w:rsid w:val="009C434B"/>
    <w:rsid w:val="009C4962"/>
    <w:rsid w:val="009C4EA3"/>
    <w:rsid w:val="009C5415"/>
    <w:rsid w:val="009C6E3D"/>
    <w:rsid w:val="009C72C7"/>
    <w:rsid w:val="009C7606"/>
    <w:rsid w:val="009C7BC6"/>
    <w:rsid w:val="009D04CA"/>
    <w:rsid w:val="009D1034"/>
    <w:rsid w:val="009D1274"/>
    <w:rsid w:val="009D1519"/>
    <w:rsid w:val="009D1A68"/>
    <w:rsid w:val="009D1B0E"/>
    <w:rsid w:val="009D29B1"/>
    <w:rsid w:val="009D3665"/>
    <w:rsid w:val="009D3B15"/>
    <w:rsid w:val="009D3C67"/>
    <w:rsid w:val="009D4536"/>
    <w:rsid w:val="009D4717"/>
    <w:rsid w:val="009D552D"/>
    <w:rsid w:val="009D64D4"/>
    <w:rsid w:val="009D68FA"/>
    <w:rsid w:val="009D72D4"/>
    <w:rsid w:val="009D74CA"/>
    <w:rsid w:val="009D775F"/>
    <w:rsid w:val="009E0242"/>
    <w:rsid w:val="009E198E"/>
    <w:rsid w:val="009E210C"/>
    <w:rsid w:val="009E2327"/>
    <w:rsid w:val="009E2BC6"/>
    <w:rsid w:val="009E2D4B"/>
    <w:rsid w:val="009E3D46"/>
    <w:rsid w:val="009E3F30"/>
    <w:rsid w:val="009E51E6"/>
    <w:rsid w:val="009E5A32"/>
    <w:rsid w:val="009E5CB8"/>
    <w:rsid w:val="009E6013"/>
    <w:rsid w:val="009E62DA"/>
    <w:rsid w:val="009E68ED"/>
    <w:rsid w:val="009E6DDF"/>
    <w:rsid w:val="009E6F85"/>
    <w:rsid w:val="009F0636"/>
    <w:rsid w:val="009F068E"/>
    <w:rsid w:val="009F120A"/>
    <w:rsid w:val="009F135D"/>
    <w:rsid w:val="009F1AD1"/>
    <w:rsid w:val="009F1B80"/>
    <w:rsid w:val="009F210B"/>
    <w:rsid w:val="009F2136"/>
    <w:rsid w:val="009F2790"/>
    <w:rsid w:val="009F36A9"/>
    <w:rsid w:val="009F3B46"/>
    <w:rsid w:val="009F45EE"/>
    <w:rsid w:val="009F4612"/>
    <w:rsid w:val="009F532D"/>
    <w:rsid w:val="009F66C7"/>
    <w:rsid w:val="009F6A0B"/>
    <w:rsid w:val="009F70D4"/>
    <w:rsid w:val="009F7BB0"/>
    <w:rsid w:val="00A000E9"/>
    <w:rsid w:val="00A00421"/>
    <w:rsid w:val="00A0097A"/>
    <w:rsid w:val="00A00D9A"/>
    <w:rsid w:val="00A01E87"/>
    <w:rsid w:val="00A02007"/>
    <w:rsid w:val="00A0204E"/>
    <w:rsid w:val="00A0305D"/>
    <w:rsid w:val="00A03A39"/>
    <w:rsid w:val="00A04151"/>
    <w:rsid w:val="00A04BBB"/>
    <w:rsid w:val="00A05535"/>
    <w:rsid w:val="00A056CB"/>
    <w:rsid w:val="00A07F83"/>
    <w:rsid w:val="00A10B39"/>
    <w:rsid w:val="00A10BBD"/>
    <w:rsid w:val="00A1103E"/>
    <w:rsid w:val="00A122BC"/>
    <w:rsid w:val="00A134A1"/>
    <w:rsid w:val="00A14D98"/>
    <w:rsid w:val="00A1520D"/>
    <w:rsid w:val="00A15404"/>
    <w:rsid w:val="00A20119"/>
    <w:rsid w:val="00A2016E"/>
    <w:rsid w:val="00A21181"/>
    <w:rsid w:val="00A21853"/>
    <w:rsid w:val="00A2247F"/>
    <w:rsid w:val="00A24010"/>
    <w:rsid w:val="00A24573"/>
    <w:rsid w:val="00A2498A"/>
    <w:rsid w:val="00A2612B"/>
    <w:rsid w:val="00A26609"/>
    <w:rsid w:val="00A26852"/>
    <w:rsid w:val="00A27A4A"/>
    <w:rsid w:val="00A27D61"/>
    <w:rsid w:val="00A27DAE"/>
    <w:rsid w:val="00A3078C"/>
    <w:rsid w:val="00A34120"/>
    <w:rsid w:val="00A34E43"/>
    <w:rsid w:val="00A35F20"/>
    <w:rsid w:val="00A3646A"/>
    <w:rsid w:val="00A36AE3"/>
    <w:rsid w:val="00A36F61"/>
    <w:rsid w:val="00A404CE"/>
    <w:rsid w:val="00A406D4"/>
    <w:rsid w:val="00A40BFD"/>
    <w:rsid w:val="00A414F3"/>
    <w:rsid w:val="00A42035"/>
    <w:rsid w:val="00A4286B"/>
    <w:rsid w:val="00A42988"/>
    <w:rsid w:val="00A42C2D"/>
    <w:rsid w:val="00A42CAF"/>
    <w:rsid w:val="00A42FAC"/>
    <w:rsid w:val="00A43192"/>
    <w:rsid w:val="00A43F93"/>
    <w:rsid w:val="00A4414F"/>
    <w:rsid w:val="00A44438"/>
    <w:rsid w:val="00A44487"/>
    <w:rsid w:val="00A44CE6"/>
    <w:rsid w:val="00A4545E"/>
    <w:rsid w:val="00A4567B"/>
    <w:rsid w:val="00A4573B"/>
    <w:rsid w:val="00A458F2"/>
    <w:rsid w:val="00A45B3B"/>
    <w:rsid w:val="00A4683B"/>
    <w:rsid w:val="00A504E3"/>
    <w:rsid w:val="00A5054F"/>
    <w:rsid w:val="00A52820"/>
    <w:rsid w:val="00A52ACD"/>
    <w:rsid w:val="00A52DB6"/>
    <w:rsid w:val="00A52ECF"/>
    <w:rsid w:val="00A5329F"/>
    <w:rsid w:val="00A53372"/>
    <w:rsid w:val="00A536DC"/>
    <w:rsid w:val="00A53909"/>
    <w:rsid w:val="00A53D65"/>
    <w:rsid w:val="00A553E9"/>
    <w:rsid w:val="00A55A17"/>
    <w:rsid w:val="00A57054"/>
    <w:rsid w:val="00A579F6"/>
    <w:rsid w:val="00A57C3D"/>
    <w:rsid w:val="00A6020F"/>
    <w:rsid w:val="00A6090F"/>
    <w:rsid w:val="00A60E62"/>
    <w:rsid w:val="00A60E8D"/>
    <w:rsid w:val="00A60EAA"/>
    <w:rsid w:val="00A61FD5"/>
    <w:rsid w:val="00A6247F"/>
    <w:rsid w:val="00A62F6B"/>
    <w:rsid w:val="00A6446A"/>
    <w:rsid w:val="00A64DC2"/>
    <w:rsid w:val="00A64E13"/>
    <w:rsid w:val="00A64F01"/>
    <w:rsid w:val="00A66B00"/>
    <w:rsid w:val="00A66E41"/>
    <w:rsid w:val="00A7016C"/>
    <w:rsid w:val="00A7084A"/>
    <w:rsid w:val="00A708FD"/>
    <w:rsid w:val="00A7093E"/>
    <w:rsid w:val="00A70DFA"/>
    <w:rsid w:val="00A71211"/>
    <w:rsid w:val="00A72F37"/>
    <w:rsid w:val="00A73363"/>
    <w:rsid w:val="00A7356B"/>
    <w:rsid w:val="00A73EC1"/>
    <w:rsid w:val="00A73FAC"/>
    <w:rsid w:val="00A740D9"/>
    <w:rsid w:val="00A745D3"/>
    <w:rsid w:val="00A74F45"/>
    <w:rsid w:val="00A75737"/>
    <w:rsid w:val="00A75D4E"/>
    <w:rsid w:val="00A76217"/>
    <w:rsid w:val="00A76FC1"/>
    <w:rsid w:val="00A771D7"/>
    <w:rsid w:val="00A779A0"/>
    <w:rsid w:val="00A77F46"/>
    <w:rsid w:val="00A801EA"/>
    <w:rsid w:val="00A80374"/>
    <w:rsid w:val="00A80ED5"/>
    <w:rsid w:val="00A8136C"/>
    <w:rsid w:val="00A8168D"/>
    <w:rsid w:val="00A82631"/>
    <w:rsid w:val="00A827F3"/>
    <w:rsid w:val="00A82CA4"/>
    <w:rsid w:val="00A82DC6"/>
    <w:rsid w:val="00A835CF"/>
    <w:rsid w:val="00A83649"/>
    <w:rsid w:val="00A838D4"/>
    <w:rsid w:val="00A8395E"/>
    <w:rsid w:val="00A83B2A"/>
    <w:rsid w:val="00A83BA1"/>
    <w:rsid w:val="00A83FF4"/>
    <w:rsid w:val="00A8416D"/>
    <w:rsid w:val="00A84547"/>
    <w:rsid w:val="00A8465C"/>
    <w:rsid w:val="00A857FE"/>
    <w:rsid w:val="00A8601A"/>
    <w:rsid w:val="00A86750"/>
    <w:rsid w:val="00A86BEB"/>
    <w:rsid w:val="00A876BF"/>
    <w:rsid w:val="00A87745"/>
    <w:rsid w:val="00A87E73"/>
    <w:rsid w:val="00A87F3A"/>
    <w:rsid w:val="00A90150"/>
    <w:rsid w:val="00A90164"/>
    <w:rsid w:val="00A90ECC"/>
    <w:rsid w:val="00A91E48"/>
    <w:rsid w:val="00A937C0"/>
    <w:rsid w:val="00A9388D"/>
    <w:rsid w:val="00A9468B"/>
    <w:rsid w:val="00A94ABB"/>
    <w:rsid w:val="00A96A2C"/>
    <w:rsid w:val="00A96A43"/>
    <w:rsid w:val="00A973B3"/>
    <w:rsid w:val="00A97516"/>
    <w:rsid w:val="00A97733"/>
    <w:rsid w:val="00AA0445"/>
    <w:rsid w:val="00AA0C7B"/>
    <w:rsid w:val="00AA15BC"/>
    <w:rsid w:val="00AA1CC8"/>
    <w:rsid w:val="00AA2630"/>
    <w:rsid w:val="00AA2A24"/>
    <w:rsid w:val="00AA30C6"/>
    <w:rsid w:val="00AA32A3"/>
    <w:rsid w:val="00AA33A5"/>
    <w:rsid w:val="00AA3515"/>
    <w:rsid w:val="00AA45FF"/>
    <w:rsid w:val="00AA460A"/>
    <w:rsid w:val="00AA5220"/>
    <w:rsid w:val="00AA54A9"/>
    <w:rsid w:val="00AA6226"/>
    <w:rsid w:val="00AA6314"/>
    <w:rsid w:val="00AA6E77"/>
    <w:rsid w:val="00AA6E8C"/>
    <w:rsid w:val="00AA73DB"/>
    <w:rsid w:val="00AA759C"/>
    <w:rsid w:val="00AA7EEE"/>
    <w:rsid w:val="00AB0B69"/>
    <w:rsid w:val="00AB19A1"/>
    <w:rsid w:val="00AB1EBC"/>
    <w:rsid w:val="00AB207D"/>
    <w:rsid w:val="00AB2495"/>
    <w:rsid w:val="00AB28E9"/>
    <w:rsid w:val="00AB2C2A"/>
    <w:rsid w:val="00AB3022"/>
    <w:rsid w:val="00AB3172"/>
    <w:rsid w:val="00AB39FA"/>
    <w:rsid w:val="00AB3A75"/>
    <w:rsid w:val="00AB4B4C"/>
    <w:rsid w:val="00AC0406"/>
    <w:rsid w:val="00AC3190"/>
    <w:rsid w:val="00AC355D"/>
    <w:rsid w:val="00AC39F8"/>
    <w:rsid w:val="00AC3A08"/>
    <w:rsid w:val="00AC3CA1"/>
    <w:rsid w:val="00AC40D9"/>
    <w:rsid w:val="00AC43F4"/>
    <w:rsid w:val="00AC4C7B"/>
    <w:rsid w:val="00AC4D83"/>
    <w:rsid w:val="00AC5009"/>
    <w:rsid w:val="00AC5260"/>
    <w:rsid w:val="00AC5359"/>
    <w:rsid w:val="00AC5B9D"/>
    <w:rsid w:val="00AC614B"/>
    <w:rsid w:val="00AC6CE7"/>
    <w:rsid w:val="00AC7262"/>
    <w:rsid w:val="00AC737E"/>
    <w:rsid w:val="00AC74C1"/>
    <w:rsid w:val="00AD01BA"/>
    <w:rsid w:val="00AD068A"/>
    <w:rsid w:val="00AD0790"/>
    <w:rsid w:val="00AD127E"/>
    <w:rsid w:val="00AD1939"/>
    <w:rsid w:val="00AD19A8"/>
    <w:rsid w:val="00AD2699"/>
    <w:rsid w:val="00AD278D"/>
    <w:rsid w:val="00AD30BF"/>
    <w:rsid w:val="00AD3C23"/>
    <w:rsid w:val="00AD4122"/>
    <w:rsid w:val="00AD5805"/>
    <w:rsid w:val="00AD59B3"/>
    <w:rsid w:val="00AD5A0D"/>
    <w:rsid w:val="00AD6904"/>
    <w:rsid w:val="00AD6AB7"/>
    <w:rsid w:val="00AD73D9"/>
    <w:rsid w:val="00AD7F9E"/>
    <w:rsid w:val="00AE0502"/>
    <w:rsid w:val="00AE0A95"/>
    <w:rsid w:val="00AE0AC7"/>
    <w:rsid w:val="00AE15C1"/>
    <w:rsid w:val="00AE1736"/>
    <w:rsid w:val="00AE1EE0"/>
    <w:rsid w:val="00AE3990"/>
    <w:rsid w:val="00AE3C5C"/>
    <w:rsid w:val="00AE41E6"/>
    <w:rsid w:val="00AE5DD0"/>
    <w:rsid w:val="00AE5DE4"/>
    <w:rsid w:val="00AE744A"/>
    <w:rsid w:val="00AE7689"/>
    <w:rsid w:val="00AF04F3"/>
    <w:rsid w:val="00AF145F"/>
    <w:rsid w:val="00AF146B"/>
    <w:rsid w:val="00AF27AC"/>
    <w:rsid w:val="00AF28FE"/>
    <w:rsid w:val="00AF2C14"/>
    <w:rsid w:val="00AF30D0"/>
    <w:rsid w:val="00AF3434"/>
    <w:rsid w:val="00AF4917"/>
    <w:rsid w:val="00AF4D8A"/>
    <w:rsid w:val="00AF5413"/>
    <w:rsid w:val="00AF55D5"/>
    <w:rsid w:val="00AF6984"/>
    <w:rsid w:val="00AF72AB"/>
    <w:rsid w:val="00AF7CE0"/>
    <w:rsid w:val="00B00BE1"/>
    <w:rsid w:val="00B00ED1"/>
    <w:rsid w:val="00B0105B"/>
    <w:rsid w:val="00B0144A"/>
    <w:rsid w:val="00B01482"/>
    <w:rsid w:val="00B01693"/>
    <w:rsid w:val="00B01F4A"/>
    <w:rsid w:val="00B029F6"/>
    <w:rsid w:val="00B03867"/>
    <w:rsid w:val="00B03B7B"/>
    <w:rsid w:val="00B03F4F"/>
    <w:rsid w:val="00B04196"/>
    <w:rsid w:val="00B046A4"/>
    <w:rsid w:val="00B047A1"/>
    <w:rsid w:val="00B05463"/>
    <w:rsid w:val="00B05591"/>
    <w:rsid w:val="00B05BE6"/>
    <w:rsid w:val="00B061CF"/>
    <w:rsid w:val="00B065FF"/>
    <w:rsid w:val="00B0680D"/>
    <w:rsid w:val="00B0730B"/>
    <w:rsid w:val="00B07373"/>
    <w:rsid w:val="00B0763F"/>
    <w:rsid w:val="00B07A67"/>
    <w:rsid w:val="00B1035A"/>
    <w:rsid w:val="00B107E3"/>
    <w:rsid w:val="00B10B6C"/>
    <w:rsid w:val="00B10B8F"/>
    <w:rsid w:val="00B10BE1"/>
    <w:rsid w:val="00B11C80"/>
    <w:rsid w:val="00B131FA"/>
    <w:rsid w:val="00B13665"/>
    <w:rsid w:val="00B1379C"/>
    <w:rsid w:val="00B13C5C"/>
    <w:rsid w:val="00B14C7E"/>
    <w:rsid w:val="00B15687"/>
    <w:rsid w:val="00B15710"/>
    <w:rsid w:val="00B15E67"/>
    <w:rsid w:val="00B16365"/>
    <w:rsid w:val="00B1671F"/>
    <w:rsid w:val="00B16AA4"/>
    <w:rsid w:val="00B16CF8"/>
    <w:rsid w:val="00B1752B"/>
    <w:rsid w:val="00B17B74"/>
    <w:rsid w:val="00B20259"/>
    <w:rsid w:val="00B20658"/>
    <w:rsid w:val="00B207CB"/>
    <w:rsid w:val="00B20824"/>
    <w:rsid w:val="00B2157C"/>
    <w:rsid w:val="00B21E8E"/>
    <w:rsid w:val="00B27819"/>
    <w:rsid w:val="00B27B51"/>
    <w:rsid w:val="00B3087F"/>
    <w:rsid w:val="00B30A6E"/>
    <w:rsid w:val="00B30B3B"/>
    <w:rsid w:val="00B30D4C"/>
    <w:rsid w:val="00B3122D"/>
    <w:rsid w:val="00B316C0"/>
    <w:rsid w:val="00B31C77"/>
    <w:rsid w:val="00B33451"/>
    <w:rsid w:val="00B33717"/>
    <w:rsid w:val="00B3462E"/>
    <w:rsid w:val="00B34E91"/>
    <w:rsid w:val="00B35E7A"/>
    <w:rsid w:val="00B366B5"/>
    <w:rsid w:val="00B368F2"/>
    <w:rsid w:val="00B37818"/>
    <w:rsid w:val="00B37E1E"/>
    <w:rsid w:val="00B37E9D"/>
    <w:rsid w:val="00B40E0B"/>
    <w:rsid w:val="00B43DE2"/>
    <w:rsid w:val="00B46167"/>
    <w:rsid w:val="00B47157"/>
    <w:rsid w:val="00B47BF8"/>
    <w:rsid w:val="00B5016A"/>
    <w:rsid w:val="00B504CA"/>
    <w:rsid w:val="00B50531"/>
    <w:rsid w:val="00B51A3B"/>
    <w:rsid w:val="00B51B4E"/>
    <w:rsid w:val="00B51E4C"/>
    <w:rsid w:val="00B52CA6"/>
    <w:rsid w:val="00B52EA4"/>
    <w:rsid w:val="00B53FFB"/>
    <w:rsid w:val="00B54A45"/>
    <w:rsid w:val="00B54B17"/>
    <w:rsid w:val="00B5533F"/>
    <w:rsid w:val="00B5547F"/>
    <w:rsid w:val="00B561F8"/>
    <w:rsid w:val="00B567D4"/>
    <w:rsid w:val="00B56EA0"/>
    <w:rsid w:val="00B5786A"/>
    <w:rsid w:val="00B57C51"/>
    <w:rsid w:val="00B57F56"/>
    <w:rsid w:val="00B60144"/>
    <w:rsid w:val="00B60CED"/>
    <w:rsid w:val="00B6156A"/>
    <w:rsid w:val="00B61C11"/>
    <w:rsid w:val="00B61CD3"/>
    <w:rsid w:val="00B61FF2"/>
    <w:rsid w:val="00B62AD1"/>
    <w:rsid w:val="00B6353F"/>
    <w:rsid w:val="00B635CD"/>
    <w:rsid w:val="00B63862"/>
    <w:rsid w:val="00B63C28"/>
    <w:rsid w:val="00B647FE"/>
    <w:rsid w:val="00B649E7"/>
    <w:rsid w:val="00B64BA7"/>
    <w:rsid w:val="00B654E2"/>
    <w:rsid w:val="00B65A0B"/>
    <w:rsid w:val="00B6797F"/>
    <w:rsid w:val="00B700F5"/>
    <w:rsid w:val="00B70285"/>
    <w:rsid w:val="00B7068D"/>
    <w:rsid w:val="00B708E5"/>
    <w:rsid w:val="00B7111B"/>
    <w:rsid w:val="00B71578"/>
    <w:rsid w:val="00B71794"/>
    <w:rsid w:val="00B72703"/>
    <w:rsid w:val="00B73593"/>
    <w:rsid w:val="00B74EA4"/>
    <w:rsid w:val="00B7593C"/>
    <w:rsid w:val="00B75C79"/>
    <w:rsid w:val="00B76FFB"/>
    <w:rsid w:val="00B778F3"/>
    <w:rsid w:val="00B77B5E"/>
    <w:rsid w:val="00B77F99"/>
    <w:rsid w:val="00B80548"/>
    <w:rsid w:val="00B80592"/>
    <w:rsid w:val="00B8113A"/>
    <w:rsid w:val="00B81DC2"/>
    <w:rsid w:val="00B82010"/>
    <w:rsid w:val="00B83579"/>
    <w:rsid w:val="00B83F06"/>
    <w:rsid w:val="00B84898"/>
    <w:rsid w:val="00B85CBE"/>
    <w:rsid w:val="00B8606E"/>
    <w:rsid w:val="00B875FF"/>
    <w:rsid w:val="00B8769B"/>
    <w:rsid w:val="00B87B64"/>
    <w:rsid w:val="00B9063E"/>
    <w:rsid w:val="00B91E73"/>
    <w:rsid w:val="00B92621"/>
    <w:rsid w:val="00B94617"/>
    <w:rsid w:val="00B9519A"/>
    <w:rsid w:val="00B951D9"/>
    <w:rsid w:val="00B9574C"/>
    <w:rsid w:val="00B95A26"/>
    <w:rsid w:val="00B96206"/>
    <w:rsid w:val="00BA04E4"/>
    <w:rsid w:val="00BA0EFA"/>
    <w:rsid w:val="00BA3BCA"/>
    <w:rsid w:val="00BA4068"/>
    <w:rsid w:val="00BA4800"/>
    <w:rsid w:val="00BA50F2"/>
    <w:rsid w:val="00BA5C3E"/>
    <w:rsid w:val="00BA79D6"/>
    <w:rsid w:val="00BA7A7E"/>
    <w:rsid w:val="00BB0FC2"/>
    <w:rsid w:val="00BB10AC"/>
    <w:rsid w:val="00BB1E4C"/>
    <w:rsid w:val="00BB22A8"/>
    <w:rsid w:val="00BB2B53"/>
    <w:rsid w:val="00BB2E20"/>
    <w:rsid w:val="00BB3791"/>
    <w:rsid w:val="00BB3FE6"/>
    <w:rsid w:val="00BB436B"/>
    <w:rsid w:val="00BB4AA1"/>
    <w:rsid w:val="00BB4DD4"/>
    <w:rsid w:val="00BB51BD"/>
    <w:rsid w:val="00BB53C9"/>
    <w:rsid w:val="00BB609B"/>
    <w:rsid w:val="00BB65F5"/>
    <w:rsid w:val="00BC0172"/>
    <w:rsid w:val="00BC042D"/>
    <w:rsid w:val="00BC11DD"/>
    <w:rsid w:val="00BC1313"/>
    <w:rsid w:val="00BC1DCA"/>
    <w:rsid w:val="00BC4049"/>
    <w:rsid w:val="00BC4113"/>
    <w:rsid w:val="00BC47BE"/>
    <w:rsid w:val="00BC49C2"/>
    <w:rsid w:val="00BC4ED0"/>
    <w:rsid w:val="00BC514E"/>
    <w:rsid w:val="00BC5B57"/>
    <w:rsid w:val="00BC5ECE"/>
    <w:rsid w:val="00BC5EE8"/>
    <w:rsid w:val="00BC6D66"/>
    <w:rsid w:val="00BC6E4A"/>
    <w:rsid w:val="00BC7498"/>
    <w:rsid w:val="00BC7895"/>
    <w:rsid w:val="00BC7B02"/>
    <w:rsid w:val="00BD15D5"/>
    <w:rsid w:val="00BD17D4"/>
    <w:rsid w:val="00BD22B0"/>
    <w:rsid w:val="00BD23D2"/>
    <w:rsid w:val="00BD25F4"/>
    <w:rsid w:val="00BD3E3F"/>
    <w:rsid w:val="00BD40A6"/>
    <w:rsid w:val="00BD40C8"/>
    <w:rsid w:val="00BD4490"/>
    <w:rsid w:val="00BD5012"/>
    <w:rsid w:val="00BD5276"/>
    <w:rsid w:val="00BD58A2"/>
    <w:rsid w:val="00BD5D87"/>
    <w:rsid w:val="00BD654A"/>
    <w:rsid w:val="00BD6904"/>
    <w:rsid w:val="00BD7B53"/>
    <w:rsid w:val="00BE00F6"/>
    <w:rsid w:val="00BE10F4"/>
    <w:rsid w:val="00BE1B67"/>
    <w:rsid w:val="00BE20A7"/>
    <w:rsid w:val="00BE3353"/>
    <w:rsid w:val="00BE38A7"/>
    <w:rsid w:val="00BE41E9"/>
    <w:rsid w:val="00BE4834"/>
    <w:rsid w:val="00BE5A7B"/>
    <w:rsid w:val="00BE5CC2"/>
    <w:rsid w:val="00BE6DB5"/>
    <w:rsid w:val="00BE702B"/>
    <w:rsid w:val="00BE7A50"/>
    <w:rsid w:val="00BF072D"/>
    <w:rsid w:val="00BF0EF6"/>
    <w:rsid w:val="00BF21E6"/>
    <w:rsid w:val="00BF2EB2"/>
    <w:rsid w:val="00BF3058"/>
    <w:rsid w:val="00BF393B"/>
    <w:rsid w:val="00BF3E5B"/>
    <w:rsid w:val="00BF48A1"/>
    <w:rsid w:val="00BF49DA"/>
    <w:rsid w:val="00BF5D9C"/>
    <w:rsid w:val="00BF5E66"/>
    <w:rsid w:val="00BF6792"/>
    <w:rsid w:val="00BF6AA8"/>
    <w:rsid w:val="00BF6F68"/>
    <w:rsid w:val="00BF70AD"/>
    <w:rsid w:val="00BF715F"/>
    <w:rsid w:val="00BF72BC"/>
    <w:rsid w:val="00BF773A"/>
    <w:rsid w:val="00C00AFD"/>
    <w:rsid w:val="00C00D11"/>
    <w:rsid w:val="00C03770"/>
    <w:rsid w:val="00C039AB"/>
    <w:rsid w:val="00C046F4"/>
    <w:rsid w:val="00C057AB"/>
    <w:rsid w:val="00C05E06"/>
    <w:rsid w:val="00C060A5"/>
    <w:rsid w:val="00C06612"/>
    <w:rsid w:val="00C068E0"/>
    <w:rsid w:val="00C068E5"/>
    <w:rsid w:val="00C06A6C"/>
    <w:rsid w:val="00C06C9A"/>
    <w:rsid w:val="00C06E4C"/>
    <w:rsid w:val="00C06F62"/>
    <w:rsid w:val="00C075E0"/>
    <w:rsid w:val="00C07959"/>
    <w:rsid w:val="00C10525"/>
    <w:rsid w:val="00C111AC"/>
    <w:rsid w:val="00C11916"/>
    <w:rsid w:val="00C1275C"/>
    <w:rsid w:val="00C12ADB"/>
    <w:rsid w:val="00C138A0"/>
    <w:rsid w:val="00C1464D"/>
    <w:rsid w:val="00C14E30"/>
    <w:rsid w:val="00C14E9C"/>
    <w:rsid w:val="00C1596D"/>
    <w:rsid w:val="00C159E4"/>
    <w:rsid w:val="00C168E3"/>
    <w:rsid w:val="00C17B07"/>
    <w:rsid w:val="00C20680"/>
    <w:rsid w:val="00C21C47"/>
    <w:rsid w:val="00C2462E"/>
    <w:rsid w:val="00C249ED"/>
    <w:rsid w:val="00C256C1"/>
    <w:rsid w:val="00C25E69"/>
    <w:rsid w:val="00C25ED1"/>
    <w:rsid w:val="00C26678"/>
    <w:rsid w:val="00C267D4"/>
    <w:rsid w:val="00C26B82"/>
    <w:rsid w:val="00C271BB"/>
    <w:rsid w:val="00C27BD2"/>
    <w:rsid w:val="00C3178D"/>
    <w:rsid w:val="00C31A26"/>
    <w:rsid w:val="00C32407"/>
    <w:rsid w:val="00C32B19"/>
    <w:rsid w:val="00C32C2D"/>
    <w:rsid w:val="00C33256"/>
    <w:rsid w:val="00C33DED"/>
    <w:rsid w:val="00C341DE"/>
    <w:rsid w:val="00C34B77"/>
    <w:rsid w:val="00C34BB2"/>
    <w:rsid w:val="00C34D12"/>
    <w:rsid w:val="00C36728"/>
    <w:rsid w:val="00C36CF1"/>
    <w:rsid w:val="00C379D2"/>
    <w:rsid w:val="00C37CDF"/>
    <w:rsid w:val="00C41160"/>
    <w:rsid w:val="00C41505"/>
    <w:rsid w:val="00C41807"/>
    <w:rsid w:val="00C426FB"/>
    <w:rsid w:val="00C42B98"/>
    <w:rsid w:val="00C42E85"/>
    <w:rsid w:val="00C43630"/>
    <w:rsid w:val="00C44628"/>
    <w:rsid w:val="00C451EA"/>
    <w:rsid w:val="00C45729"/>
    <w:rsid w:val="00C45AC1"/>
    <w:rsid w:val="00C45B32"/>
    <w:rsid w:val="00C46C54"/>
    <w:rsid w:val="00C46D72"/>
    <w:rsid w:val="00C47E6E"/>
    <w:rsid w:val="00C50933"/>
    <w:rsid w:val="00C50B4F"/>
    <w:rsid w:val="00C50BB2"/>
    <w:rsid w:val="00C50E54"/>
    <w:rsid w:val="00C50EE4"/>
    <w:rsid w:val="00C512A5"/>
    <w:rsid w:val="00C514DC"/>
    <w:rsid w:val="00C515CE"/>
    <w:rsid w:val="00C527AA"/>
    <w:rsid w:val="00C5296B"/>
    <w:rsid w:val="00C52E1F"/>
    <w:rsid w:val="00C53B93"/>
    <w:rsid w:val="00C5405B"/>
    <w:rsid w:val="00C56192"/>
    <w:rsid w:val="00C56AFD"/>
    <w:rsid w:val="00C57043"/>
    <w:rsid w:val="00C5719D"/>
    <w:rsid w:val="00C578AA"/>
    <w:rsid w:val="00C57B62"/>
    <w:rsid w:val="00C60FD6"/>
    <w:rsid w:val="00C61806"/>
    <w:rsid w:val="00C6183F"/>
    <w:rsid w:val="00C6193C"/>
    <w:rsid w:val="00C629D3"/>
    <w:rsid w:val="00C6398A"/>
    <w:rsid w:val="00C64446"/>
    <w:rsid w:val="00C64C28"/>
    <w:rsid w:val="00C64E81"/>
    <w:rsid w:val="00C64E8F"/>
    <w:rsid w:val="00C65421"/>
    <w:rsid w:val="00C665F1"/>
    <w:rsid w:val="00C70268"/>
    <w:rsid w:val="00C70B59"/>
    <w:rsid w:val="00C71096"/>
    <w:rsid w:val="00C73F79"/>
    <w:rsid w:val="00C74127"/>
    <w:rsid w:val="00C74360"/>
    <w:rsid w:val="00C74F0C"/>
    <w:rsid w:val="00C753BE"/>
    <w:rsid w:val="00C770B1"/>
    <w:rsid w:val="00C77471"/>
    <w:rsid w:val="00C77CF4"/>
    <w:rsid w:val="00C81161"/>
    <w:rsid w:val="00C8141D"/>
    <w:rsid w:val="00C81454"/>
    <w:rsid w:val="00C81A59"/>
    <w:rsid w:val="00C8268B"/>
    <w:rsid w:val="00C832CF"/>
    <w:rsid w:val="00C837B4"/>
    <w:rsid w:val="00C8452A"/>
    <w:rsid w:val="00C847B5"/>
    <w:rsid w:val="00C85541"/>
    <w:rsid w:val="00C8556C"/>
    <w:rsid w:val="00C86F37"/>
    <w:rsid w:val="00C8782E"/>
    <w:rsid w:val="00C87FC2"/>
    <w:rsid w:val="00C9009E"/>
    <w:rsid w:val="00C90352"/>
    <w:rsid w:val="00C9080D"/>
    <w:rsid w:val="00C90FD7"/>
    <w:rsid w:val="00C917BD"/>
    <w:rsid w:val="00C924DA"/>
    <w:rsid w:val="00C92A31"/>
    <w:rsid w:val="00C957D6"/>
    <w:rsid w:val="00C95CA1"/>
    <w:rsid w:val="00C96277"/>
    <w:rsid w:val="00C97234"/>
    <w:rsid w:val="00C976EB"/>
    <w:rsid w:val="00C979B7"/>
    <w:rsid w:val="00C97FD7"/>
    <w:rsid w:val="00CA094B"/>
    <w:rsid w:val="00CA1561"/>
    <w:rsid w:val="00CA1B09"/>
    <w:rsid w:val="00CA1DEE"/>
    <w:rsid w:val="00CA22FF"/>
    <w:rsid w:val="00CA25AC"/>
    <w:rsid w:val="00CA2F32"/>
    <w:rsid w:val="00CA36A8"/>
    <w:rsid w:val="00CA3D55"/>
    <w:rsid w:val="00CA3E8A"/>
    <w:rsid w:val="00CA4292"/>
    <w:rsid w:val="00CA5266"/>
    <w:rsid w:val="00CA526D"/>
    <w:rsid w:val="00CA5C39"/>
    <w:rsid w:val="00CA697C"/>
    <w:rsid w:val="00CA6D44"/>
    <w:rsid w:val="00CA77D1"/>
    <w:rsid w:val="00CA7B00"/>
    <w:rsid w:val="00CB0793"/>
    <w:rsid w:val="00CB08C8"/>
    <w:rsid w:val="00CB1079"/>
    <w:rsid w:val="00CB175E"/>
    <w:rsid w:val="00CB21AD"/>
    <w:rsid w:val="00CB2241"/>
    <w:rsid w:val="00CB2E88"/>
    <w:rsid w:val="00CB3157"/>
    <w:rsid w:val="00CB3424"/>
    <w:rsid w:val="00CB461A"/>
    <w:rsid w:val="00CB4769"/>
    <w:rsid w:val="00CB5603"/>
    <w:rsid w:val="00CB584C"/>
    <w:rsid w:val="00CB5C26"/>
    <w:rsid w:val="00CB5C77"/>
    <w:rsid w:val="00CB5E7B"/>
    <w:rsid w:val="00CC090A"/>
    <w:rsid w:val="00CC12CE"/>
    <w:rsid w:val="00CC1D51"/>
    <w:rsid w:val="00CC27F7"/>
    <w:rsid w:val="00CC404B"/>
    <w:rsid w:val="00CC4744"/>
    <w:rsid w:val="00CC4797"/>
    <w:rsid w:val="00CC5944"/>
    <w:rsid w:val="00CC5E19"/>
    <w:rsid w:val="00CC648C"/>
    <w:rsid w:val="00CC6B34"/>
    <w:rsid w:val="00CC71A4"/>
    <w:rsid w:val="00CC77AD"/>
    <w:rsid w:val="00CC7A20"/>
    <w:rsid w:val="00CC7B7F"/>
    <w:rsid w:val="00CC7DF9"/>
    <w:rsid w:val="00CD0304"/>
    <w:rsid w:val="00CD0DF0"/>
    <w:rsid w:val="00CD0F61"/>
    <w:rsid w:val="00CD12D0"/>
    <w:rsid w:val="00CD1B9A"/>
    <w:rsid w:val="00CD1C87"/>
    <w:rsid w:val="00CD25C8"/>
    <w:rsid w:val="00CD25D7"/>
    <w:rsid w:val="00CD2A97"/>
    <w:rsid w:val="00CD38C6"/>
    <w:rsid w:val="00CD3B84"/>
    <w:rsid w:val="00CD3BDD"/>
    <w:rsid w:val="00CD3E76"/>
    <w:rsid w:val="00CD4BFF"/>
    <w:rsid w:val="00CD4F13"/>
    <w:rsid w:val="00CD50CA"/>
    <w:rsid w:val="00CD5C56"/>
    <w:rsid w:val="00CD5EDE"/>
    <w:rsid w:val="00CD6416"/>
    <w:rsid w:val="00CD6988"/>
    <w:rsid w:val="00CD6E5F"/>
    <w:rsid w:val="00CD72D4"/>
    <w:rsid w:val="00CD7726"/>
    <w:rsid w:val="00CD775C"/>
    <w:rsid w:val="00CD77D5"/>
    <w:rsid w:val="00CD7933"/>
    <w:rsid w:val="00CD7BC8"/>
    <w:rsid w:val="00CE1587"/>
    <w:rsid w:val="00CE3256"/>
    <w:rsid w:val="00CE4434"/>
    <w:rsid w:val="00CE4F5B"/>
    <w:rsid w:val="00CE5179"/>
    <w:rsid w:val="00CE5271"/>
    <w:rsid w:val="00CE53EF"/>
    <w:rsid w:val="00CE5994"/>
    <w:rsid w:val="00CE66D1"/>
    <w:rsid w:val="00CE69DD"/>
    <w:rsid w:val="00CE7048"/>
    <w:rsid w:val="00CE7868"/>
    <w:rsid w:val="00CF03EC"/>
    <w:rsid w:val="00CF06D8"/>
    <w:rsid w:val="00CF094D"/>
    <w:rsid w:val="00CF2599"/>
    <w:rsid w:val="00CF2F97"/>
    <w:rsid w:val="00CF4344"/>
    <w:rsid w:val="00CF5766"/>
    <w:rsid w:val="00CF58C3"/>
    <w:rsid w:val="00CF7131"/>
    <w:rsid w:val="00CF7554"/>
    <w:rsid w:val="00CF7886"/>
    <w:rsid w:val="00CF78A7"/>
    <w:rsid w:val="00CF7E0F"/>
    <w:rsid w:val="00D001BF"/>
    <w:rsid w:val="00D00539"/>
    <w:rsid w:val="00D01259"/>
    <w:rsid w:val="00D02343"/>
    <w:rsid w:val="00D02614"/>
    <w:rsid w:val="00D0281F"/>
    <w:rsid w:val="00D03053"/>
    <w:rsid w:val="00D031DB"/>
    <w:rsid w:val="00D03452"/>
    <w:rsid w:val="00D049AE"/>
    <w:rsid w:val="00D052EB"/>
    <w:rsid w:val="00D05B90"/>
    <w:rsid w:val="00D05C83"/>
    <w:rsid w:val="00D065CF"/>
    <w:rsid w:val="00D07021"/>
    <w:rsid w:val="00D07DEE"/>
    <w:rsid w:val="00D102C1"/>
    <w:rsid w:val="00D115C8"/>
    <w:rsid w:val="00D1189F"/>
    <w:rsid w:val="00D1296A"/>
    <w:rsid w:val="00D12B89"/>
    <w:rsid w:val="00D12C33"/>
    <w:rsid w:val="00D12F23"/>
    <w:rsid w:val="00D13352"/>
    <w:rsid w:val="00D136AF"/>
    <w:rsid w:val="00D13FB2"/>
    <w:rsid w:val="00D1437F"/>
    <w:rsid w:val="00D14B15"/>
    <w:rsid w:val="00D151AB"/>
    <w:rsid w:val="00D154F0"/>
    <w:rsid w:val="00D1552E"/>
    <w:rsid w:val="00D166FD"/>
    <w:rsid w:val="00D16DC0"/>
    <w:rsid w:val="00D174E7"/>
    <w:rsid w:val="00D20606"/>
    <w:rsid w:val="00D218EE"/>
    <w:rsid w:val="00D2230B"/>
    <w:rsid w:val="00D224C8"/>
    <w:rsid w:val="00D22DE6"/>
    <w:rsid w:val="00D233FC"/>
    <w:rsid w:val="00D23B4A"/>
    <w:rsid w:val="00D23F7F"/>
    <w:rsid w:val="00D24191"/>
    <w:rsid w:val="00D24CDF"/>
    <w:rsid w:val="00D2693D"/>
    <w:rsid w:val="00D26F92"/>
    <w:rsid w:val="00D27246"/>
    <w:rsid w:val="00D308B2"/>
    <w:rsid w:val="00D314B6"/>
    <w:rsid w:val="00D31663"/>
    <w:rsid w:val="00D316CD"/>
    <w:rsid w:val="00D31B6B"/>
    <w:rsid w:val="00D325E9"/>
    <w:rsid w:val="00D32935"/>
    <w:rsid w:val="00D32C54"/>
    <w:rsid w:val="00D344CB"/>
    <w:rsid w:val="00D35315"/>
    <w:rsid w:val="00D3537F"/>
    <w:rsid w:val="00D364B9"/>
    <w:rsid w:val="00D36665"/>
    <w:rsid w:val="00D370B6"/>
    <w:rsid w:val="00D379B7"/>
    <w:rsid w:val="00D40DA6"/>
    <w:rsid w:val="00D4110C"/>
    <w:rsid w:val="00D414FB"/>
    <w:rsid w:val="00D4214F"/>
    <w:rsid w:val="00D4220D"/>
    <w:rsid w:val="00D42358"/>
    <w:rsid w:val="00D4260D"/>
    <w:rsid w:val="00D43916"/>
    <w:rsid w:val="00D44A43"/>
    <w:rsid w:val="00D44A4A"/>
    <w:rsid w:val="00D45CBD"/>
    <w:rsid w:val="00D46FCC"/>
    <w:rsid w:val="00D472E2"/>
    <w:rsid w:val="00D4778D"/>
    <w:rsid w:val="00D47C12"/>
    <w:rsid w:val="00D50172"/>
    <w:rsid w:val="00D51766"/>
    <w:rsid w:val="00D520C6"/>
    <w:rsid w:val="00D52A1C"/>
    <w:rsid w:val="00D5307C"/>
    <w:rsid w:val="00D532C3"/>
    <w:rsid w:val="00D53375"/>
    <w:rsid w:val="00D53D65"/>
    <w:rsid w:val="00D53FD1"/>
    <w:rsid w:val="00D54746"/>
    <w:rsid w:val="00D552ED"/>
    <w:rsid w:val="00D56BCF"/>
    <w:rsid w:val="00D56C9F"/>
    <w:rsid w:val="00D57297"/>
    <w:rsid w:val="00D5764B"/>
    <w:rsid w:val="00D578BC"/>
    <w:rsid w:val="00D57BF9"/>
    <w:rsid w:val="00D6032F"/>
    <w:rsid w:val="00D60521"/>
    <w:rsid w:val="00D61ECB"/>
    <w:rsid w:val="00D652C0"/>
    <w:rsid w:val="00D65ACD"/>
    <w:rsid w:val="00D65B36"/>
    <w:rsid w:val="00D65CEC"/>
    <w:rsid w:val="00D66109"/>
    <w:rsid w:val="00D66DEC"/>
    <w:rsid w:val="00D67A11"/>
    <w:rsid w:val="00D704F6"/>
    <w:rsid w:val="00D7161C"/>
    <w:rsid w:val="00D716B5"/>
    <w:rsid w:val="00D719A0"/>
    <w:rsid w:val="00D71C1D"/>
    <w:rsid w:val="00D72651"/>
    <w:rsid w:val="00D72E8C"/>
    <w:rsid w:val="00D732EC"/>
    <w:rsid w:val="00D73473"/>
    <w:rsid w:val="00D73A8F"/>
    <w:rsid w:val="00D74251"/>
    <w:rsid w:val="00D76335"/>
    <w:rsid w:val="00D7689B"/>
    <w:rsid w:val="00D802C4"/>
    <w:rsid w:val="00D80DEE"/>
    <w:rsid w:val="00D812FC"/>
    <w:rsid w:val="00D81B49"/>
    <w:rsid w:val="00D8316F"/>
    <w:rsid w:val="00D8398D"/>
    <w:rsid w:val="00D83D27"/>
    <w:rsid w:val="00D85661"/>
    <w:rsid w:val="00D86163"/>
    <w:rsid w:val="00D87167"/>
    <w:rsid w:val="00D91B39"/>
    <w:rsid w:val="00D91CD7"/>
    <w:rsid w:val="00D9232C"/>
    <w:rsid w:val="00D92414"/>
    <w:rsid w:val="00D928E2"/>
    <w:rsid w:val="00D9298E"/>
    <w:rsid w:val="00D9428E"/>
    <w:rsid w:val="00D95871"/>
    <w:rsid w:val="00D97609"/>
    <w:rsid w:val="00D976B6"/>
    <w:rsid w:val="00D97C78"/>
    <w:rsid w:val="00DA0D66"/>
    <w:rsid w:val="00DA1240"/>
    <w:rsid w:val="00DA28BD"/>
    <w:rsid w:val="00DA2C06"/>
    <w:rsid w:val="00DA322C"/>
    <w:rsid w:val="00DA4A76"/>
    <w:rsid w:val="00DA5084"/>
    <w:rsid w:val="00DA5A38"/>
    <w:rsid w:val="00DA6C96"/>
    <w:rsid w:val="00DA6DAC"/>
    <w:rsid w:val="00DA7641"/>
    <w:rsid w:val="00DB023C"/>
    <w:rsid w:val="00DB0D1B"/>
    <w:rsid w:val="00DB148E"/>
    <w:rsid w:val="00DB199C"/>
    <w:rsid w:val="00DB1C7E"/>
    <w:rsid w:val="00DB2B3C"/>
    <w:rsid w:val="00DB3100"/>
    <w:rsid w:val="00DB33E5"/>
    <w:rsid w:val="00DB3773"/>
    <w:rsid w:val="00DB41C7"/>
    <w:rsid w:val="00DB45DD"/>
    <w:rsid w:val="00DB5A36"/>
    <w:rsid w:val="00DB5E26"/>
    <w:rsid w:val="00DB62A4"/>
    <w:rsid w:val="00DB7783"/>
    <w:rsid w:val="00DB7D0A"/>
    <w:rsid w:val="00DC0F71"/>
    <w:rsid w:val="00DC10F9"/>
    <w:rsid w:val="00DC18F5"/>
    <w:rsid w:val="00DC22F9"/>
    <w:rsid w:val="00DC2BFA"/>
    <w:rsid w:val="00DC3713"/>
    <w:rsid w:val="00DC4354"/>
    <w:rsid w:val="00DC46E1"/>
    <w:rsid w:val="00DC521E"/>
    <w:rsid w:val="00DC5587"/>
    <w:rsid w:val="00DC6279"/>
    <w:rsid w:val="00DC67E4"/>
    <w:rsid w:val="00DD02A7"/>
    <w:rsid w:val="00DD0A17"/>
    <w:rsid w:val="00DD11AA"/>
    <w:rsid w:val="00DD1336"/>
    <w:rsid w:val="00DD1367"/>
    <w:rsid w:val="00DD168C"/>
    <w:rsid w:val="00DD1D76"/>
    <w:rsid w:val="00DD30F7"/>
    <w:rsid w:val="00DD35AC"/>
    <w:rsid w:val="00DD375C"/>
    <w:rsid w:val="00DD3C46"/>
    <w:rsid w:val="00DD50E6"/>
    <w:rsid w:val="00DD54F1"/>
    <w:rsid w:val="00DD5A17"/>
    <w:rsid w:val="00DD64D7"/>
    <w:rsid w:val="00DD704F"/>
    <w:rsid w:val="00DD7F80"/>
    <w:rsid w:val="00DE02C0"/>
    <w:rsid w:val="00DE08CF"/>
    <w:rsid w:val="00DE1B78"/>
    <w:rsid w:val="00DE2A0F"/>
    <w:rsid w:val="00DE2F0C"/>
    <w:rsid w:val="00DE3086"/>
    <w:rsid w:val="00DE41DC"/>
    <w:rsid w:val="00DE44F2"/>
    <w:rsid w:val="00DE486F"/>
    <w:rsid w:val="00DE494F"/>
    <w:rsid w:val="00DE4CB1"/>
    <w:rsid w:val="00DE5645"/>
    <w:rsid w:val="00DE62BD"/>
    <w:rsid w:val="00DE6972"/>
    <w:rsid w:val="00DE7014"/>
    <w:rsid w:val="00DE7465"/>
    <w:rsid w:val="00DE76A1"/>
    <w:rsid w:val="00DE77E9"/>
    <w:rsid w:val="00DF13CB"/>
    <w:rsid w:val="00DF16FD"/>
    <w:rsid w:val="00DF1C1B"/>
    <w:rsid w:val="00DF1C8D"/>
    <w:rsid w:val="00DF204D"/>
    <w:rsid w:val="00DF2ED4"/>
    <w:rsid w:val="00DF361F"/>
    <w:rsid w:val="00DF40D9"/>
    <w:rsid w:val="00DF5170"/>
    <w:rsid w:val="00DF6FFB"/>
    <w:rsid w:val="00E00C95"/>
    <w:rsid w:val="00E01307"/>
    <w:rsid w:val="00E0143E"/>
    <w:rsid w:val="00E01CBF"/>
    <w:rsid w:val="00E02A95"/>
    <w:rsid w:val="00E02F79"/>
    <w:rsid w:val="00E0334E"/>
    <w:rsid w:val="00E03E5E"/>
    <w:rsid w:val="00E04005"/>
    <w:rsid w:val="00E045BC"/>
    <w:rsid w:val="00E04EF8"/>
    <w:rsid w:val="00E05E2A"/>
    <w:rsid w:val="00E06116"/>
    <w:rsid w:val="00E066D1"/>
    <w:rsid w:val="00E067DC"/>
    <w:rsid w:val="00E06A7E"/>
    <w:rsid w:val="00E06AB6"/>
    <w:rsid w:val="00E06D8C"/>
    <w:rsid w:val="00E07029"/>
    <w:rsid w:val="00E07489"/>
    <w:rsid w:val="00E074D9"/>
    <w:rsid w:val="00E103D5"/>
    <w:rsid w:val="00E10581"/>
    <w:rsid w:val="00E10F99"/>
    <w:rsid w:val="00E11517"/>
    <w:rsid w:val="00E11AEA"/>
    <w:rsid w:val="00E12327"/>
    <w:rsid w:val="00E13A58"/>
    <w:rsid w:val="00E13FB2"/>
    <w:rsid w:val="00E15337"/>
    <w:rsid w:val="00E154E6"/>
    <w:rsid w:val="00E158E6"/>
    <w:rsid w:val="00E15BF8"/>
    <w:rsid w:val="00E167A9"/>
    <w:rsid w:val="00E16F01"/>
    <w:rsid w:val="00E16F4D"/>
    <w:rsid w:val="00E17325"/>
    <w:rsid w:val="00E17D1A"/>
    <w:rsid w:val="00E2077C"/>
    <w:rsid w:val="00E20957"/>
    <w:rsid w:val="00E20D8B"/>
    <w:rsid w:val="00E2155D"/>
    <w:rsid w:val="00E22183"/>
    <w:rsid w:val="00E22421"/>
    <w:rsid w:val="00E228B2"/>
    <w:rsid w:val="00E22D07"/>
    <w:rsid w:val="00E22D3A"/>
    <w:rsid w:val="00E232D6"/>
    <w:rsid w:val="00E24202"/>
    <w:rsid w:val="00E24242"/>
    <w:rsid w:val="00E2458F"/>
    <w:rsid w:val="00E24750"/>
    <w:rsid w:val="00E24BD0"/>
    <w:rsid w:val="00E24DC7"/>
    <w:rsid w:val="00E25A64"/>
    <w:rsid w:val="00E25AF8"/>
    <w:rsid w:val="00E2647E"/>
    <w:rsid w:val="00E26A3C"/>
    <w:rsid w:val="00E278C2"/>
    <w:rsid w:val="00E27B5D"/>
    <w:rsid w:val="00E30BCE"/>
    <w:rsid w:val="00E311E0"/>
    <w:rsid w:val="00E312DB"/>
    <w:rsid w:val="00E31529"/>
    <w:rsid w:val="00E315FA"/>
    <w:rsid w:val="00E31752"/>
    <w:rsid w:val="00E32175"/>
    <w:rsid w:val="00E32DBD"/>
    <w:rsid w:val="00E3320E"/>
    <w:rsid w:val="00E334A4"/>
    <w:rsid w:val="00E335A9"/>
    <w:rsid w:val="00E350AC"/>
    <w:rsid w:val="00E35BD8"/>
    <w:rsid w:val="00E35F0C"/>
    <w:rsid w:val="00E36559"/>
    <w:rsid w:val="00E36D6A"/>
    <w:rsid w:val="00E36E2C"/>
    <w:rsid w:val="00E37387"/>
    <w:rsid w:val="00E3747E"/>
    <w:rsid w:val="00E3779F"/>
    <w:rsid w:val="00E37FD4"/>
    <w:rsid w:val="00E40172"/>
    <w:rsid w:val="00E40709"/>
    <w:rsid w:val="00E41046"/>
    <w:rsid w:val="00E41425"/>
    <w:rsid w:val="00E41452"/>
    <w:rsid w:val="00E42308"/>
    <w:rsid w:val="00E437BB"/>
    <w:rsid w:val="00E43C53"/>
    <w:rsid w:val="00E44139"/>
    <w:rsid w:val="00E441A8"/>
    <w:rsid w:val="00E4466B"/>
    <w:rsid w:val="00E45083"/>
    <w:rsid w:val="00E451FE"/>
    <w:rsid w:val="00E456BB"/>
    <w:rsid w:val="00E46BAE"/>
    <w:rsid w:val="00E504AD"/>
    <w:rsid w:val="00E51246"/>
    <w:rsid w:val="00E5210E"/>
    <w:rsid w:val="00E5272B"/>
    <w:rsid w:val="00E540F7"/>
    <w:rsid w:val="00E54F20"/>
    <w:rsid w:val="00E551BC"/>
    <w:rsid w:val="00E55B3F"/>
    <w:rsid w:val="00E55D1C"/>
    <w:rsid w:val="00E55F44"/>
    <w:rsid w:val="00E56174"/>
    <w:rsid w:val="00E562B8"/>
    <w:rsid w:val="00E56362"/>
    <w:rsid w:val="00E56DB1"/>
    <w:rsid w:val="00E57757"/>
    <w:rsid w:val="00E57840"/>
    <w:rsid w:val="00E57D9A"/>
    <w:rsid w:val="00E57DF6"/>
    <w:rsid w:val="00E57EA7"/>
    <w:rsid w:val="00E60720"/>
    <w:rsid w:val="00E60CEE"/>
    <w:rsid w:val="00E61653"/>
    <w:rsid w:val="00E62098"/>
    <w:rsid w:val="00E62B70"/>
    <w:rsid w:val="00E63B76"/>
    <w:rsid w:val="00E64B91"/>
    <w:rsid w:val="00E65368"/>
    <w:rsid w:val="00E655F1"/>
    <w:rsid w:val="00E66DCF"/>
    <w:rsid w:val="00E6740B"/>
    <w:rsid w:val="00E678A6"/>
    <w:rsid w:val="00E6797C"/>
    <w:rsid w:val="00E67B58"/>
    <w:rsid w:val="00E67DBF"/>
    <w:rsid w:val="00E67DDE"/>
    <w:rsid w:val="00E719D4"/>
    <w:rsid w:val="00E71C31"/>
    <w:rsid w:val="00E71FC5"/>
    <w:rsid w:val="00E720C2"/>
    <w:rsid w:val="00E727B1"/>
    <w:rsid w:val="00E736AF"/>
    <w:rsid w:val="00E74454"/>
    <w:rsid w:val="00E75487"/>
    <w:rsid w:val="00E755FF"/>
    <w:rsid w:val="00E7588A"/>
    <w:rsid w:val="00E75FFC"/>
    <w:rsid w:val="00E76597"/>
    <w:rsid w:val="00E76BDD"/>
    <w:rsid w:val="00E7719D"/>
    <w:rsid w:val="00E772EF"/>
    <w:rsid w:val="00E774DF"/>
    <w:rsid w:val="00E7784C"/>
    <w:rsid w:val="00E805B7"/>
    <w:rsid w:val="00E80926"/>
    <w:rsid w:val="00E80C98"/>
    <w:rsid w:val="00E80E91"/>
    <w:rsid w:val="00E80EFC"/>
    <w:rsid w:val="00E811E2"/>
    <w:rsid w:val="00E8130C"/>
    <w:rsid w:val="00E81C28"/>
    <w:rsid w:val="00E82544"/>
    <w:rsid w:val="00E830EE"/>
    <w:rsid w:val="00E83717"/>
    <w:rsid w:val="00E83F95"/>
    <w:rsid w:val="00E8409E"/>
    <w:rsid w:val="00E85491"/>
    <w:rsid w:val="00E86EAC"/>
    <w:rsid w:val="00E8721D"/>
    <w:rsid w:val="00E874CD"/>
    <w:rsid w:val="00E875E6"/>
    <w:rsid w:val="00E9019C"/>
    <w:rsid w:val="00E91282"/>
    <w:rsid w:val="00E913BD"/>
    <w:rsid w:val="00E9304C"/>
    <w:rsid w:val="00E93408"/>
    <w:rsid w:val="00E93815"/>
    <w:rsid w:val="00E940B7"/>
    <w:rsid w:val="00E9410B"/>
    <w:rsid w:val="00E9418C"/>
    <w:rsid w:val="00E944CA"/>
    <w:rsid w:val="00E94930"/>
    <w:rsid w:val="00E94A44"/>
    <w:rsid w:val="00E9579E"/>
    <w:rsid w:val="00E958E7"/>
    <w:rsid w:val="00E9677F"/>
    <w:rsid w:val="00E96AD9"/>
    <w:rsid w:val="00E96C3B"/>
    <w:rsid w:val="00E96D30"/>
    <w:rsid w:val="00E97A38"/>
    <w:rsid w:val="00EA0377"/>
    <w:rsid w:val="00EA0A6F"/>
    <w:rsid w:val="00EA0CAE"/>
    <w:rsid w:val="00EA12DD"/>
    <w:rsid w:val="00EA2274"/>
    <w:rsid w:val="00EA2991"/>
    <w:rsid w:val="00EA31D7"/>
    <w:rsid w:val="00EA5380"/>
    <w:rsid w:val="00EA569E"/>
    <w:rsid w:val="00EA579D"/>
    <w:rsid w:val="00EA5C07"/>
    <w:rsid w:val="00EA6475"/>
    <w:rsid w:val="00EA663A"/>
    <w:rsid w:val="00EA7059"/>
    <w:rsid w:val="00EA731D"/>
    <w:rsid w:val="00EA750F"/>
    <w:rsid w:val="00EB02B6"/>
    <w:rsid w:val="00EB0FB1"/>
    <w:rsid w:val="00EB18FD"/>
    <w:rsid w:val="00EB1A69"/>
    <w:rsid w:val="00EB3676"/>
    <w:rsid w:val="00EB3765"/>
    <w:rsid w:val="00EB5318"/>
    <w:rsid w:val="00EB5B9B"/>
    <w:rsid w:val="00EB5C8F"/>
    <w:rsid w:val="00EB6341"/>
    <w:rsid w:val="00EB6628"/>
    <w:rsid w:val="00EB6DAC"/>
    <w:rsid w:val="00EB736B"/>
    <w:rsid w:val="00EB7A6F"/>
    <w:rsid w:val="00EC0464"/>
    <w:rsid w:val="00EC2C7E"/>
    <w:rsid w:val="00EC3C02"/>
    <w:rsid w:val="00EC4E14"/>
    <w:rsid w:val="00EC53DC"/>
    <w:rsid w:val="00EC58E2"/>
    <w:rsid w:val="00EC5E3F"/>
    <w:rsid w:val="00EC6BFE"/>
    <w:rsid w:val="00ED0054"/>
    <w:rsid w:val="00ED09C5"/>
    <w:rsid w:val="00ED1961"/>
    <w:rsid w:val="00ED2BD0"/>
    <w:rsid w:val="00ED49BD"/>
    <w:rsid w:val="00ED4DBE"/>
    <w:rsid w:val="00ED55B9"/>
    <w:rsid w:val="00ED595E"/>
    <w:rsid w:val="00EE0780"/>
    <w:rsid w:val="00EE0AB2"/>
    <w:rsid w:val="00EE0F5E"/>
    <w:rsid w:val="00EE27C4"/>
    <w:rsid w:val="00EE2CC2"/>
    <w:rsid w:val="00EE3826"/>
    <w:rsid w:val="00EE496E"/>
    <w:rsid w:val="00EE62A8"/>
    <w:rsid w:val="00EE6860"/>
    <w:rsid w:val="00EE688E"/>
    <w:rsid w:val="00EE76ED"/>
    <w:rsid w:val="00EF0A2F"/>
    <w:rsid w:val="00EF0E63"/>
    <w:rsid w:val="00EF2AB7"/>
    <w:rsid w:val="00EF3803"/>
    <w:rsid w:val="00EF3FE7"/>
    <w:rsid w:val="00EF48FD"/>
    <w:rsid w:val="00EF4D23"/>
    <w:rsid w:val="00EF62D2"/>
    <w:rsid w:val="00EF66CC"/>
    <w:rsid w:val="00EF6932"/>
    <w:rsid w:val="00EF69F1"/>
    <w:rsid w:val="00EF7167"/>
    <w:rsid w:val="00EF75F1"/>
    <w:rsid w:val="00F015EF"/>
    <w:rsid w:val="00F023FE"/>
    <w:rsid w:val="00F02BF5"/>
    <w:rsid w:val="00F034EC"/>
    <w:rsid w:val="00F036F6"/>
    <w:rsid w:val="00F03B32"/>
    <w:rsid w:val="00F03C8B"/>
    <w:rsid w:val="00F03F82"/>
    <w:rsid w:val="00F04699"/>
    <w:rsid w:val="00F05DF0"/>
    <w:rsid w:val="00F05F3B"/>
    <w:rsid w:val="00F07127"/>
    <w:rsid w:val="00F1024B"/>
    <w:rsid w:val="00F105CD"/>
    <w:rsid w:val="00F114AD"/>
    <w:rsid w:val="00F12281"/>
    <w:rsid w:val="00F127FC"/>
    <w:rsid w:val="00F13399"/>
    <w:rsid w:val="00F140FB"/>
    <w:rsid w:val="00F1426F"/>
    <w:rsid w:val="00F14C6F"/>
    <w:rsid w:val="00F153B6"/>
    <w:rsid w:val="00F16289"/>
    <w:rsid w:val="00F16753"/>
    <w:rsid w:val="00F16D79"/>
    <w:rsid w:val="00F16FC3"/>
    <w:rsid w:val="00F20C03"/>
    <w:rsid w:val="00F20E10"/>
    <w:rsid w:val="00F20F5A"/>
    <w:rsid w:val="00F21E15"/>
    <w:rsid w:val="00F22207"/>
    <w:rsid w:val="00F22FF7"/>
    <w:rsid w:val="00F23025"/>
    <w:rsid w:val="00F234A7"/>
    <w:rsid w:val="00F23725"/>
    <w:rsid w:val="00F23E11"/>
    <w:rsid w:val="00F24672"/>
    <w:rsid w:val="00F24989"/>
    <w:rsid w:val="00F24D89"/>
    <w:rsid w:val="00F25098"/>
    <w:rsid w:val="00F25198"/>
    <w:rsid w:val="00F25956"/>
    <w:rsid w:val="00F25AFC"/>
    <w:rsid w:val="00F25B86"/>
    <w:rsid w:val="00F26618"/>
    <w:rsid w:val="00F2666A"/>
    <w:rsid w:val="00F268CE"/>
    <w:rsid w:val="00F275E9"/>
    <w:rsid w:val="00F27A2F"/>
    <w:rsid w:val="00F27CEF"/>
    <w:rsid w:val="00F3040E"/>
    <w:rsid w:val="00F3042A"/>
    <w:rsid w:val="00F30500"/>
    <w:rsid w:val="00F30630"/>
    <w:rsid w:val="00F328CE"/>
    <w:rsid w:val="00F32BA6"/>
    <w:rsid w:val="00F32F2A"/>
    <w:rsid w:val="00F3304C"/>
    <w:rsid w:val="00F33226"/>
    <w:rsid w:val="00F33C47"/>
    <w:rsid w:val="00F340A1"/>
    <w:rsid w:val="00F3457E"/>
    <w:rsid w:val="00F34A2A"/>
    <w:rsid w:val="00F36185"/>
    <w:rsid w:val="00F365FB"/>
    <w:rsid w:val="00F3681B"/>
    <w:rsid w:val="00F369EE"/>
    <w:rsid w:val="00F36E4A"/>
    <w:rsid w:val="00F373FF"/>
    <w:rsid w:val="00F40041"/>
    <w:rsid w:val="00F40064"/>
    <w:rsid w:val="00F4052A"/>
    <w:rsid w:val="00F40A03"/>
    <w:rsid w:val="00F40FCC"/>
    <w:rsid w:val="00F41B54"/>
    <w:rsid w:val="00F4265E"/>
    <w:rsid w:val="00F4313E"/>
    <w:rsid w:val="00F431D6"/>
    <w:rsid w:val="00F442AF"/>
    <w:rsid w:val="00F44CFC"/>
    <w:rsid w:val="00F44D1E"/>
    <w:rsid w:val="00F46FEB"/>
    <w:rsid w:val="00F505FD"/>
    <w:rsid w:val="00F50A2C"/>
    <w:rsid w:val="00F5159D"/>
    <w:rsid w:val="00F517E6"/>
    <w:rsid w:val="00F52106"/>
    <w:rsid w:val="00F5213D"/>
    <w:rsid w:val="00F5242E"/>
    <w:rsid w:val="00F526EF"/>
    <w:rsid w:val="00F5296C"/>
    <w:rsid w:val="00F53C32"/>
    <w:rsid w:val="00F54301"/>
    <w:rsid w:val="00F55722"/>
    <w:rsid w:val="00F55FB4"/>
    <w:rsid w:val="00F57A11"/>
    <w:rsid w:val="00F57D4F"/>
    <w:rsid w:val="00F60390"/>
    <w:rsid w:val="00F604DC"/>
    <w:rsid w:val="00F60DA0"/>
    <w:rsid w:val="00F61669"/>
    <w:rsid w:val="00F618F9"/>
    <w:rsid w:val="00F629BC"/>
    <w:rsid w:val="00F62B44"/>
    <w:rsid w:val="00F63CC0"/>
    <w:rsid w:val="00F63D31"/>
    <w:rsid w:val="00F64D65"/>
    <w:rsid w:val="00F65CD1"/>
    <w:rsid w:val="00F65EE8"/>
    <w:rsid w:val="00F66106"/>
    <w:rsid w:val="00F67318"/>
    <w:rsid w:val="00F67B0E"/>
    <w:rsid w:val="00F67FD7"/>
    <w:rsid w:val="00F709AE"/>
    <w:rsid w:val="00F70B2D"/>
    <w:rsid w:val="00F70B85"/>
    <w:rsid w:val="00F711F5"/>
    <w:rsid w:val="00F71455"/>
    <w:rsid w:val="00F73999"/>
    <w:rsid w:val="00F74033"/>
    <w:rsid w:val="00F74639"/>
    <w:rsid w:val="00F74DD2"/>
    <w:rsid w:val="00F74EF0"/>
    <w:rsid w:val="00F74F8D"/>
    <w:rsid w:val="00F755BB"/>
    <w:rsid w:val="00F76092"/>
    <w:rsid w:val="00F77217"/>
    <w:rsid w:val="00F7726D"/>
    <w:rsid w:val="00F772EA"/>
    <w:rsid w:val="00F7774E"/>
    <w:rsid w:val="00F8092C"/>
    <w:rsid w:val="00F828C8"/>
    <w:rsid w:val="00F82EAF"/>
    <w:rsid w:val="00F83034"/>
    <w:rsid w:val="00F83CC7"/>
    <w:rsid w:val="00F8435D"/>
    <w:rsid w:val="00F84913"/>
    <w:rsid w:val="00F85056"/>
    <w:rsid w:val="00F8511A"/>
    <w:rsid w:val="00F85301"/>
    <w:rsid w:val="00F8553C"/>
    <w:rsid w:val="00F85956"/>
    <w:rsid w:val="00F8655D"/>
    <w:rsid w:val="00F865B2"/>
    <w:rsid w:val="00F8681D"/>
    <w:rsid w:val="00F86969"/>
    <w:rsid w:val="00F86C26"/>
    <w:rsid w:val="00F86DDF"/>
    <w:rsid w:val="00F87244"/>
    <w:rsid w:val="00F879CD"/>
    <w:rsid w:val="00F90076"/>
    <w:rsid w:val="00F90382"/>
    <w:rsid w:val="00F90B5F"/>
    <w:rsid w:val="00F91153"/>
    <w:rsid w:val="00F91E61"/>
    <w:rsid w:val="00F92370"/>
    <w:rsid w:val="00F92A77"/>
    <w:rsid w:val="00F92BF3"/>
    <w:rsid w:val="00F92EF7"/>
    <w:rsid w:val="00F930C7"/>
    <w:rsid w:val="00F939F7"/>
    <w:rsid w:val="00F93EF9"/>
    <w:rsid w:val="00F940CE"/>
    <w:rsid w:val="00F94656"/>
    <w:rsid w:val="00F94EA7"/>
    <w:rsid w:val="00F9598F"/>
    <w:rsid w:val="00F95A59"/>
    <w:rsid w:val="00F95C57"/>
    <w:rsid w:val="00F95FC2"/>
    <w:rsid w:val="00F96355"/>
    <w:rsid w:val="00F96706"/>
    <w:rsid w:val="00F97C03"/>
    <w:rsid w:val="00FA10FA"/>
    <w:rsid w:val="00FA1E83"/>
    <w:rsid w:val="00FA293F"/>
    <w:rsid w:val="00FA6307"/>
    <w:rsid w:val="00FA64FA"/>
    <w:rsid w:val="00FA70C1"/>
    <w:rsid w:val="00FA7FA3"/>
    <w:rsid w:val="00FB0818"/>
    <w:rsid w:val="00FB11EF"/>
    <w:rsid w:val="00FB13F8"/>
    <w:rsid w:val="00FB1ED0"/>
    <w:rsid w:val="00FB1FF6"/>
    <w:rsid w:val="00FB2044"/>
    <w:rsid w:val="00FB3BA9"/>
    <w:rsid w:val="00FB43DC"/>
    <w:rsid w:val="00FB4C0F"/>
    <w:rsid w:val="00FB54BA"/>
    <w:rsid w:val="00FB5CF9"/>
    <w:rsid w:val="00FB6131"/>
    <w:rsid w:val="00FB748E"/>
    <w:rsid w:val="00FB751F"/>
    <w:rsid w:val="00FB76AD"/>
    <w:rsid w:val="00FB7ECF"/>
    <w:rsid w:val="00FC0011"/>
    <w:rsid w:val="00FC018D"/>
    <w:rsid w:val="00FC0700"/>
    <w:rsid w:val="00FC1635"/>
    <w:rsid w:val="00FC1ED5"/>
    <w:rsid w:val="00FC390E"/>
    <w:rsid w:val="00FC3F82"/>
    <w:rsid w:val="00FC499D"/>
    <w:rsid w:val="00FC55CC"/>
    <w:rsid w:val="00FC561D"/>
    <w:rsid w:val="00FC5FE5"/>
    <w:rsid w:val="00FC6163"/>
    <w:rsid w:val="00FC63E3"/>
    <w:rsid w:val="00FC647D"/>
    <w:rsid w:val="00FC6D65"/>
    <w:rsid w:val="00FC741E"/>
    <w:rsid w:val="00FC7564"/>
    <w:rsid w:val="00FC7D14"/>
    <w:rsid w:val="00FC7DB5"/>
    <w:rsid w:val="00FC7EC4"/>
    <w:rsid w:val="00FD1555"/>
    <w:rsid w:val="00FD234D"/>
    <w:rsid w:val="00FD23E3"/>
    <w:rsid w:val="00FD3713"/>
    <w:rsid w:val="00FD3DE2"/>
    <w:rsid w:val="00FD575C"/>
    <w:rsid w:val="00FD5790"/>
    <w:rsid w:val="00FD5A45"/>
    <w:rsid w:val="00FD6E76"/>
    <w:rsid w:val="00FD6F9E"/>
    <w:rsid w:val="00FD76C2"/>
    <w:rsid w:val="00FD7B0C"/>
    <w:rsid w:val="00FD7BA2"/>
    <w:rsid w:val="00FE0315"/>
    <w:rsid w:val="00FE07B7"/>
    <w:rsid w:val="00FE0AD7"/>
    <w:rsid w:val="00FE0EC6"/>
    <w:rsid w:val="00FE1098"/>
    <w:rsid w:val="00FE115D"/>
    <w:rsid w:val="00FE17F1"/>
    <w:rsid w:val="00FE232C"/>
    <w:rsid w:val="00FE2D07"/>
    <w:rsid w:val="00FE3EF1"/>
    <w:rsid w:val="00FE4C82"/>
    <w:rsid w:val="00FE53FF"/>
    <w:rsid w:val="00FE6411"/>
    <w:rsid w:val="00FE6C11"/>
    <w:rsid w:val="00FE6DF8"/>
    <w:rsid w:val="00FE747D"/>
    <w:rsid w:val="00FE7659"/>
    <w:rsid w:val="00FE7C36"/>
    <w:rsid w:val="00FF077A"/>
    <w:rsid w:val="00FF1989"/>
    <w:rsid w:val="00FF1B3B"/>
    <w:rsid w:val="00FF287B"/>
    <w:rsid w:val="00FF28A6"/>
    <w:rsid w:val="00FF2E55"/>
    <w:rsid w:val="00FF38F4"/>
    <w:rsid w:val="00FF412F"/>
    <w:rsid w:val="00FF517D"/>
    <w:rsid w:val="00FF66DF"/>
    <w:rsid w:val="00FF7628"/>
    <w:rsid w:val="00FF76C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FC43E"/>
  <w15:docId w15:val="{053F6D8A-5F6C-4218-869B-59E398F4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2B20"/>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22B20"/>
    <w:rPr>
      <w:u w:val="single"/>
    </w:rPr>
  </w:style>
  <w:style w:type="table" w:customStyle="1" w:styleId="TableNormal">
    <w:name w:val="Table Normal"/>
    <w:rsid w:val="00522B20"/>
    <w:tblPr>
      <w:tblInd w:w="0" w:type="dxa"/>
      <w:tblCellMar>
        <w:top w:w="0" w:type="dxa"/>
        <w:left w:w="0" w:type="dxa"/>
        <w:bottom w:w="0" w:type="dxa"/>
        <w:right w:w="0" w:type="dxa"/>
      </w:tblCellMar>
    </w:tblPr>
  </w:style>
  <w:style w:type="paragraph" w:customStyle="1" w:styleId="HeaderFooterA">
    <w:name w:val="Header &amp; Footer A"/>
    <w:rsid w:val="00522B20"/>
    <w:pPr>
      <w:tabs>
        <w:tab w:val="right" w:pos="9020"/>
      </w:tabs>
      <w:spacing w:line="288" w:lineRule="auto"/>
    </w:pPr>
    <w:rPr>
      <w:rFonts w:ascii="Avenir Next Medium" w:hAnsi="Avenir Next Medium" w:cs="Arial Unicode MS"/>
      <w:color w:val="008CB4"/>
      <w:u w:color="008CB4"/>
      <w:lang w:val="es-ES_tradnl"/>
    </w:rPr>
  </w:style>
  <w:style w:type="paragraph" w:customStyle="1" w:styleId="BodyA">
    <w:name w:val="Body A"/>
    <w:rsid w:val="00522B20"/>
    <w:pPr>
      <w:spacing w:before="80" w:after="180" w:line="288" w:lineRule="auto"/>
    </w:pPr>
    <w:rPr>
      <w:rFonts w:ascii="Hoefler Text" w:eastAsia="Hoefler Text" w:hAnsi="Hoefler Text" w:cs="Hoefler Text"/>
      <w:color w:val="000000"/>
      <w:sz w:val="22"/>
      <w:szCs w:val="22"/>
      <w:u w:color="000000"/>
      <w:lang w:val="es-ES_tradnl"/>
    </w:rPr>
  </w:style>
  <w:style w:type="paragraph" w:styleId="Ttulo">
    <w:name w:val="Title"/>
    <w:link w:val="TtuloCar"/>
    <w:rsid w:val="00522B20"/>
    <w:pPr>
      <w:keepNext/>
      <w:spacing w:after="180" w:line="216" w:lineRule="auto"/>
      <w:jc w:val="center"/>
    </w:pPr>
    <w:rPr>
      <w:rFonts w:ascii="Avenir Next Ultra Light" w:hAnsi="Avenir Next Ultra Light" w:cs="Arial Unicode MS"/>
      <w:caps/>
      <w:color w:val="FF4013"/>
      <w:spacing w:val="-13"/>
      <w:sz w:val="136"/>
      <w:szCs w:val="136"/>
      <w:u w:color="FF4013"/>
      <w:lang w:val="it-IT"/>
    </w:rPr>
  </w:style>
  <w:style w:type="paragraph" w:customStyle="1" w:styleId="Default">
    <w:name w:val="Default"/>
    <w:rsid w:val="00522B20"/>
    <w:rPr>
      <w:rFonts w:ascii="Helvetica" w:hAnsi="Helvetica" w:cs="Arial Unicode MS"/>
      <w:color w:val="000000"/>
      <w:sz w:val="22"/>
      <w:szCs w:val="22"/>
      <w:u w:color="000000"/>
      <w:lang w:val="en-US"/>
    </w:rPr>
  </w:style>
  <w:style w:type="paragraph" w:customStyle="1" w:styleId="TableStyle1">
    <w:name w:val="Table Style 1"/>
    <w:rsid w:val="00522B20"/>
    <w:rPr>
      <w:rFonts w:ascii="Helvetica" w:eastAsia="Helvetica" w:hAnsi="Helvetica" w:cs="Helvetica"/>
      <w:b/>
      <w:bCs/>
      <w:color w:val="000000"/>
    </w:rPr>
  </w:style>
  <w:style w:type="paragraph" w:customStyle="1" w:styleId="TableStyle2">
    <w:name w:val="Table Style 2"/>
    <w:rsid w:val="00522B20"/>
    <w:rPr>
      <w:rFonts w:ascii="Helvetica" w:eastAsia="Helvetica" w:hAnsi="Helvetica" w:cs="Helvetica"/>
      <w:color w:val="000000"/>
    </w:rPr>
  </w:style>
  <w:style w:type="paragraph" w:styleId="Textodeglobo">
    <w:name w:val="Balloon Text"/>
    <w:basedOn w:val="Normal"/>
    <w:link w:val="TextodegloboCar"/>
    <w:uiPriority w:val="99"/>
    <w:semiHidden/>
    <w:unhideWhenUsed/>
    <w:rsid w:val="002B67E5"/>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7E5"/>
    <w:rPr>
      <w:rFonts w:ascii="Tahoma" w:hAnsi="Tahoma" w:cs="Tahoma"/>
      <w:sz w:val="16"/>
      <w:szCs w:val="16"/>
      <w:lang w:val="en-US" w:eastAsia="en-US"/>
    </w:rPr>
  </w:style>
  <w:style w:type="paragraph" w:styleId="Encabezado">
    <w:name w:val="header"/>
    <w:basedOn w:val="Normal"/>
    <w:link w:val="EncabezadoCar"/>
    <w:uiPriority w:val="99"/>
    <w:unhideWhenUsed/>
    <w:rsid w:val="000D1385"/>
    <w:pPr>
      <w:tabs>
        <w:tab w:val="center" w:pos="4252"/>
        <w:tab w:val="right" w:pos="8504"/>
      </w:tabs>
    </w:pPr>
  </w:style>
  <w:style w:type="character" w:customStyle="1" w:styleId="EncabezadoCar">
    <w:name w:val="Encabezado Car"/>
    <w:basedOn w:val="Fuentedeprrafopredeter"/>
    <w:link w:val="Encabezado"/>
    <w:uiPriority w:val="99"/>
    <w:rsid w:val="000D1385"/>
    <w:rPr>
      <w:sz w:val="24"/>
      <w:szCs w:val="24"/>
      <w:lang w:val="en-US" w:eastAsia="en-US"/>
    </w:rPr>
  </w:style>
  <w:style w:type="paragraph" w:styleId="Piedepgina">
    <w:name w:val="footer"/>
    <w:basedOn w:val="Normal"/>
    <w:link w:val="PiedepginaCar"/>
    <w:uiPriority w:val="99"/>
    <w:unhideWhenUsed/>
    <w:rsid w:val="000D1385"/>
    <w:pPr>
      <w:tabs>
        <w:tab w:val="center" w:pos="4252"/>
        <w:tab w:val="right" w:pos="8504"/>
      </w:tabs>
    </w:pPr>
  </w:style>
  <w:style w:type="character" w:customStyle="1" w:styleId="PiedepginaCar">
    <w:name w:val="Pie de página Car"/>
    <w:basedOn w:val="Fuentedeprrafopredeter"/>
    <w:link w:val="Piedepgina"/>
    <w:uiPriority w:val="99"/>
    <w:rsid w:val="000D1385"/>
    <w:rPr>
      <w:sz w:val="24"/>
      <w:szCs w:val="24"/>
      <w:lang w:val="en-US" w:eastAsia="en-US"/>
    </w:rPr>
  </w:style>
  <w:style w:type="paragraph" w:styleId="Prrafodelista">
    <w:name w:val="List Paragraph"/>
    <w:basedOn w:val="Normal"/>
    <w:uiPriority w:val="34"/>
    <w:qFormat/>
    <w:rsid w:val="00AC4D8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s-ES"/>
    </w:rPr>
  </w:style>
  <w:style w:type="paragraph" w:styleId="Revisin">
    <w:name w:val="Revision"/>
    <w:hidden/>
    <w:uiPriority w:val="99"/>
    <w:semiHidden/>
    <w:rsid w:val="000A19E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Refdecomentario">
    <w:name w:val="annotation reference"/>
    <w:basedOn w:val="Fuentedeprrafopredeter"/>
    <w:uiPriority w:val="99"/>
    <w:semiHidden/>
    <w:unhideWhenUsed/>
    <w:rsid w:val="000A19EE"/>
    <w:rPr>
      <w:sz w:val="16"/>
      <w:szCs w:val="16"/>
    </w:rPr>
  </w:style>
  <w:style w:type="paragraph" w:styleId="Textocomentario">
    <w:name w:val="annotation text"/>
    <w:basedOn w:val="Normal"/>
    <w:link w:val="TextocomentarioCar"/>
    <w:uiPriority w:val="99"/>
    <w:unhideWhenUsed/>
    <w:rsid w:val="000A19EE"/>
    <w:rPr>
      <w:sz w:val="20"/>
      <w:szCs w:val="20"/>
    </w:rPr>
  </w:style>
  <w:style w:type="character" w:customStyle="1" w:styleId="TextocomentarioCar">
    <w:name w:val="Texto comentario Car"/>
    <w:basedOn w:val="Fuentedeprrafopredeter"/>
    <w:link w:val="Textocomentario"/>
    <w:uiPriority w:val="99"/>
    <w:rsid w:val="000A19EE"/>
    <w:rPr>
      <w:lang w:val="en-US" w:eastAsia="en-US"/>
    </w:rPr>
  </w:style>
  <w:style w:type="paragraph" w:styleId="Asuntodelcomentario">
    <w:name w:val="annotation subject"/>
    <w:basedOn w:val="Textocomentario"/>
    <w:next w:val="Textocomentario"/>
    <w:link w:val="AsuntodelcomentarioCar"/>
    <w:uiPriority w:val="99"/>
    <w:semiHidden/>
    <w:unhideWhenUsed/>
    <w:rsid w:val="000A19EE"/>
    <w:rPr>
      <w:b/>
      <w:bCs/>
    </w:rPr>
  </w:style>
  <w:style w:type="character" w:customStyle="1" w:styleId="AsuntodelcomentarioCar">
    <w:name w:val="Asunto del comentario Car"/>
    <w:basedOn w:val="TextocomentarioCar"/>
    <w:link w:val="Asuntodelcomentario"/>
    <w:uiPriority w:val="99"/>
    <w:semiHidden/>
    <w:rsid w:val="000A19EE"/>
    <w:rPr>
      <w:b/>
      <w:bCs/>
      <w:lang w:val="en-US" w:eastAsia="en-US"/>
    </w:rPr>
  </w:style>
  <w:style w:type="paragraph" w:styleId="Descripcin">
    <w:name w:val="caption"/>
    <w:basedOn w:val="Normal"/>
    <w:next w:val="Normal"/>
    <w:uiPriority w:val="35"/>
    <w:unhideWhenUsed/>
    <w:qFormat/>
    <w:rsid w:val="00F91E61"/>
    <w:pPr>
      <w:spacing w:after="200"/>
    </w:pPr>
    <w:rPr>
      <w:b/>
      <w:bCs/>
      <w:color w:val="47C0E1" w:themeColor="accent1"/>
      <w:sz w:val="18"/>
      <w:szCs w:val="18"/>
    </w:rPr>
  </w:style>
  <w:style w:type="paragraph" w:styleId="NormalWeb">
    <w:name w:val="Normal (Web)"/>
    <w:basedOn w:val="Normal"/>
    <w:uiPriority w:val="99"/>
    <w:semiHidden/>
    <w:unhideWhenUsed/>
    <w:rsid w:val="006A7A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ES" w:eastAsia="es-ES"/>
    </w:rPr>
  </w:style>
  <w:style w:type="paragraph" w:styleId="Subttulo">
    <w:name w:val="Subtitle"/>
    <w:basedOn w:val="Normal"/>
    <w:next w:val="Normal"/>
    <w:link w:val="SubttuloCar"/>
    <w:uiPriority w:val="11"/>
    <w:qFormat/>
    <w:rsid w:val="00E11AE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11AEA"/>
    <w:rPr>
      <w:rFonts w:asciiTheme="minorHAnsi" w:eastAsiaTheme="minorEastAsia" w:hAnsiTheme="minorHAnsi" w:cstheme="minorBidi"/>
      <w:color w:val="5A5A5A" w:themeColor="text1" w:themeTint="A5"/>
      <w:spacing w:val="15"/>
      <w:sz w:val="22"/>
      <w:szCs w:val="22"/>
      <w:lang w:val="en-US" w:eastAsia="en-US"/>
    </w:rPr>
  </w:style>
  <w:style w:type="character" w:styleId="Textoennegrita">
    <w:name w:val="Strong"/>
    <w:basedOn w:val="Fuentedeprrafopredeter"/>
    <w:uiPriority w:val="22"/>
    <w:qFormat/>
    <w:rsid w:val="001106A2"/>
    <w:rPr>
      <w:b/>
      <w:bCs/>
    </w:rPr>
  </w:style>
  <w:style w:type="paragraph" w:styleId="Sinespaciado">
    <w:name w:val="No Spacing"/>
    <w:link w:val="SinespaciadoCar"/>
    <w:uiPriority w:val="1"/>
    <w:qFormat/>
    <w:rsid w:val="00AE41E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SinespaciadoCar">
    <w:name w:val="Sin espaciado Car"/>
    <w:basedOn w:val="Fuentedeprrafopredeter"/>
    <w:link w:val="Sinespaciado"/>
    <w:uiPriority w:val="1"/>
    <w:rsid w:val="00AE41E6"/>
    <w:rPr>
      <w:rFonts w:asciiTheme="minorHAnsi" w:eastAsiaTheme="minorEastAsia" w:hAnsiTheme="minorHAnsi" w:cstheme="minorBidi"/>
      <w:sz w:val="22"/>
      <w:szCs w:val="22"/>
      <w:bdr w:val="none" w:sz="0" w:space="0" w:color="auto"/>
    </w:rPr>
  </w:style>
  <w:style w:type="character" w:customStyle="1" w:styleId="TtuloCar">
    <w:name w:val="Título Car"/>
    <w:basedOn w:val="Fuentedeprrafopredeter"/>
    <w:link w:val="Ttulo"/>
    <w:rsid w:val="00AE41E6"/>
    <w:rPr>
      <w:rFonts w:ascii="Avenir Next Ultra Light" w:hAnsi="Avenir Next Ultra Light" w:cs="Arial Unicode MS"/>
      <w:caps/>
      <w:color w:val="FF4013"/>
      <w:spacing w:val="-13"/>
      <w:sz w:val="136"/>
      <w:szCs w:val="136"/>
      <w:u w:color="FF4013"/>
      <w:lang w:val="it-IT"/>
    </w:rPr>
  </w:style>
  <w:style w:type="paragraph" w:customStyle="1" w:styleId="s2">
    <w:name w:val="s2"/>
    <w:basedOn w:val="Normal"/>
    <w:rsid w:val="00A45B3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ES" w:eastAsia="es-ES"/>
    </w:rPr>
  </w:style>
  <w:style w:type="character" w:customStyle="1" w:styleId="apple-converted-space">
    <w:name w:val="apple-converted-space"/>
    <w:basedOn w:val="Fuentedeprrafopredeter"/>
    <w:rsid w:val="00A45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817">
      <w:bodyDiv w:val="1"/>
      <w:marLeft w:val="0"/>
      <w:marRight w:val="0"/>
      <w:marTop w:val="0"/>
      <w:marBottom w:val="0"/>
      <w:divBdr>
        <w:top w:val="none" w:sz="0" w:space="0" w:color="auto"/>
        <w:left w:val="none" w:sz="0" w:space="0" w:color="auto"/>
        <w:bottom w:val="none" w:sz="0" w:space="0" w:color="auto"/>
        <w:right w:val="none" w:sz="0" w:space="0" w:color="auto"/>
      </w:divBdr>
    </w:div>
    <w:div w:id="110824887">
      <w:bodyDiv w:val="1"/>
      <w:marLeft w:val="0"/>
      <w:marRight w:val="0"/>
      <w:marTop w:val="0"/>
      <w:marBottom w:val="0"/>
      <w:divBdr>
        <w:top w:val="none" w:sz="0" w:space="0" w:color="auto"/>
        <w:left w:val="none" w:sz="0" w:space="0" w:color="auto"/>
        <w:bottom w:val="none" w:sz="0" w:space="0" w:color="auto"/>
        <w:right w:val="none" w:sz="0" w:space="0" w:color="auto"/>
      </w:divBdr>
    </w:div>
    <w:div w:id="515534728">
      <w:bodyDiv w:val="1"/>
      <w:marLeft w:val="0"/>
      <w:marRight w:val="0"/>
      <w:marTop w:val="0"/>
      <w:marBottom w:val="0"/>
      <w:divBdr>
        <w:top w:val="none" w:sz="0" w:space="0" w:color="auto"/>
        <w:left w:val="none" w:sz="0" w:space="0" w:color="auto"/>
        <w:bottom w:val="none" w:sz="0" w:space="0" w:color="auto"/>
        <w:right w:val="none" w:sz="0" w:space="0" w:color="auto"/>
      </w:divBdr>
    </w:div>
    <w:div w:id="581255230">
      <w:bodyDiv w:val="1"/>
      <w:marLeft w:val="0"/>
      <w:marRight w:val="0"/>
      <w:marTop w:val="0"/>
      <w:marBottom w:val="0"/>
      <w:divBdr>
        <w:top w:val="none" w:sz="0" w:space="0" w:color="auto"/>
        <w:left w:val="none" w:sz="0" w:space="0" w:color="auto"/>
        <w:bottom w:val="none" w:sz="0" w:space="0" w:color="auto"/>
        <w:right w:val="none" w:sz="0" w:space="0" w:color="auto"/>
      </w:divBdr>
    </w:div>
    <w:div w:id="1181745905">
      <w:bodyDiv w:val="1"/>
      <w:marLeft w:val="0"/>
      <w:marRight w:val="0"/>
      <w:marTop w:val="0"/>
      <w:marBottom w:val="0"/>
      <w:divBdr>
        <w:top w:val="none" w:sz="0" w:space="0" w:color="auto"/>
        <w:left w:val="none" w:sz="0" w:space="0" w:color="auto"/>
        <w:bottom w:val="none" w:sz="0" w:space="0" w:color="auto"/>
        <w:right w:val="none" w:sz="0" w:space="0" w:color="auto"/>
      </w:divBdr>
    </w:div>
    <w:div w:id="1413814396">
      <w:bodyDiv w:val="1"/>
      <w:marLeft w:val="0"/>
      <w:marRight w:val="0"/>
      <w:marTop w:val="0"/>
      <w:marBottom w:val="0"/>
      <w:divBdr>
        <w:top w:val="none" w:sz="0" w:space="0" w:color="auto"/>
        <w:left w:val="none" w:sz="0" w:space="0" w:color="auto"/>
        <w:bottom w:val="none" w:sz="0" w:space="0" w:color="auto"/>
        <w:right w:val="none" w:sz="0" w:space="0" w:color="auto"/>
      </w:divBdr>
    </w:div>
    <w:div w:id="1767069477">
      <w:bodyDiv w:val="1"/>
      <w:marLeft w:val="0"/>
      <w:marRight w:val="0"/>
      <w:marTop w:val="0"/>
      <w:marBottom w:val="0"/>
      <w:divBdr>
        <w:top w:val="none" w:sz="0" w:space="0" w:color="auto"/>
        <w:left w:val="none" w:sz="0" w:space="0" w:color="auto"/>
        <w:bottom w:val="none" w:sz="0" w:space="0" w:color="auto"/>
        <w:right w:val="none" w:sz="0" w:space="0" w:color="auto"/>
      </w:divBdr>
    </w:div>
    <w:div w:id="1810510628">
      <w:bodyDiv w:val="1"/>
      <w:marLeft w:val="0"/>
      <w:marRight w:val="0"/>
      <w:marTop w:val="0"/>
      <w:marBottom w:val="0"/>
      <w:divBdr>
        <w:top w:val="none" w:sz="0" w:space="0" w:color="auto"/>
        <w:left w:val="none" w:sz="0" w:space="0" w:color="auto"/>
        <w:bottom w:val="none" w:sz="0" w:space="0" w:color="auto"/>
        <w:right w:val="none" w:sz="0" w:space="0" w:color="auto"/>
      </w:divBdr>
    </w:div>
    <w:div w:id="1869025719">
      <w:bodyDiv w:val="1"/>
      <w:marLeft w:val="0"/>
      <w:marRight w:val="0"/>
      <w:marTop w:val="0"/>
      <w:marBottom w:val="0"/>
      <w:divBdr>
        <w:top w:val="none" w:sz="0" w:space="0" w:color="auto"/>
        <w:left w:val="none" w:sz="0" w:space="0" w:color="auto"/>
        <w:bottom w:val="none" w:sz="0" w:space="0" w:color="auto"/>
        <w:right w:val="none" w:sz="0" w:space="0" w:color="auto"/>
      </w:divBdr>
    </w:div>
    <w:div w:id="202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08_Classic_Informal_Newsletter">
  <a:themeElements>
    <a:clrScheme name="08_Classic_Informal_Newsletter">
      <a:dk1>
        <a:srgbClr val="000000"/>
      </a:dk1>
      <a:lt1>
        <a:srgbClr val="FFFFFF"/>
      </a:lt1>
      <a:dk2>
        <a:srgbClr val="A7A7A7"/>
      </a:dk2>
      <a:lt2>
        <a:srgbClr val="535353"/>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elvetica"/>
        <a:ea typeface="Helvetica"/>
        <a:cs typeface="Helvetica"/>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4292-9822-48D0-AC51-57A4345D56D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3079</Words>
  <Characters>16939</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Mesa Barreto</dc:creator>
  <cp:lastModifiedBy>Manuel Alejandro Hidalgo Perez</cp:lastModifiedBy>
  <cp:revision>4</cp:revision>
  <cp:lastPrinted>2022-11-23T21:29:00Z</cp:lastPrinted>
  <dcterms:created xsi:type="dcterms:W3CDTF">2023-02-23T09:51:00Z</dcterms:created>
  <dcterms:modified xsi:type="dcterms:W3CDTF">2023-09-11T07:22:00Z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2cb3707c331ff399c5c8fd12534aff294ab3269518760cd691b1c02525694468</vt:lpwstr>
  </property>
</Properties>
</file>