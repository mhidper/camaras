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3C532" w14:textId="5CD91B9B" w:rsidR="00522B20" w:rsidRPr="00343DE4" w:rsidRDefault="00EB478A" w:rsidP="00E46BAE">
      <w:pPr>
        <w:pStyle w:val="BodyA"/>
        <w:spacing w:before="100" w:after="100"/>
        <w:jc w:val="both"/>
        <w:rPr>
          <w:rFonts w:ascii="Avenir Next Demi Bold" w:hAnsi="Avenir Next Demi Bold"/>
          <w:b/>
          <w:bCs/>
          <w:color w:val="022ED3"/>
          <w:sz w:val="28"/>
          <w:szCs w:val="28"/>
          <w:u w:color="022ED3"/>
        </w:rPr>
      </w:pPr>
      <w:bookmarkStart w:id="0" w:name="_Hlk87224663"/>
      <w:bookmarkStart w:id="1" w:name="_Hlk39665302"/>
      <w:r>
        <w:rPr>
          <w:rFonts w:ascii="Avenir Next Demi Bold" w:hAnsi="Avenir Next Demi Bold"/>
          <w:b/>
          <w:bCs/>
          <w:noProof/>
          <w:color w:val="022ED3"/>
          <w:sz w:val="28"/>
          <w:szCs w:val="28"/>
          <w:u w:color="022ED3"/>
        </w:rPr>
        <mc:AlternateContent>
          <mc:Choice Requires="wps">
            <w:drawing>
              <wp:anchor distT="152400" distB="152400" distL="152400" distR="152400" simplePos="0" relativeHeight="251662353" behindDoc="0" locked="0" layoutInCell="1" allowOverlap="1" wp14:anchorId="1055BF5D" wp14:editId="6E054FF3">
                <wp:simplePos x="0" y="0"/>
                <wp:positionH relativeFrom="page">
                  <wp:posOffset>685800</wp:posOffset>
                </wp:positionH>
                <wp:positionV relativeFrom="page">
                  <wp:posOffset>838200</wp:posOffset>
                </wp:positionV>
                <wp:extent cx="6184900" cy="1638300"/>
                <wp:effectExtent l="0" t="0" r="0" b="0"/>
                <wp:wrapSquare wrapText="bothSides"/>
                <wp:docPr id="336982662"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84900" cy="1638300"/>
                        </a:xfrm>
                        <a:prstGeom prst="rect">
                          <a:avLst/>
                        </a:prstGeom>
                        <a:noFill/>
                        <a:ln>
                          <a:noFill/>
                        </a:ln>
                      </wps:spPr>
                      <wps:txbx>
                        <w:txbxContent>
                          <w:p w14:paraId="3F4AC75F"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32CF5BBB" w14:textId="77777777" w:rsidR="00AE41E6" w:rsidRPr="008506D8" w:rsidRDefault="009C0B48" w:rsidP="00AE41E6">
                            <w:pPr>
                              <w:pStyle w:val="Ttulo"/>
                              <w:rPr>
                                <w:b/>
                                <w:lang w:val="es-ES"/>
                              </w:rPr>
                            </w:pPr>
                            <w:r>
                              <w:rPr>
                                <w:rFonts w:ascii="Avenir Next Demi Bold" w:hAnsi="Avenir Next Demi Bold"/>
                                <w:b/>
                                <w:sz w:val="60"/>
                                <w:szCs w:val="60"/>
                                <w:lang w:val="es-ES_tradnl"/>
                              </w:rPr>
                              <w:t>PRIMER TRIMESTRE</w:t>
                            </w:r>
                            <w:r w:rsidR="00AE41E6" w:rsidRPr="008506D8">
                              <w:rPr>
                                <w:rFonts w:ascii="Avenir Next Demi Bold" w:hAnsi="Avenir Next Demi Bold"/>
                                <w:b/>
                                <w:sz w:val="60"/>
                                <w:szCs w:val="60"/>
                                <w:lang w:val="es-ES"/>
                              </w:rPr>
                              <w:t>de 202</w:t>
                            </w:r>
                            <w:r>
                              <w:rPr>
                                <w:rFonts w:ascii="Avenir Next Demi Bold" w:hAnsi="Avenir Next Demi Bold"/>
                                <w:b/>
                                <w:sz w:val="60"/>
                                <w:szCs w:val="60"/>
                                <w:lang w:val="es-ES"/>
                              </w:rPr>
                              <w:t>3</w:t>
                            </w:r>
                            <w:r w:rsidR="00092AAD" w:rsidRPr="00092AAD">
                              <w:rPr>
                                <w:rFonts w:ascii="Avenir Next Demi Bold" w:hAnsi="Avenir Next Demi Bold"/>
                                <w:b/>
                                <w:noProof/>
                                <w:sz w:val="60"/>
                                <w:szCs w:val="60"/>
                                <w:lang w:val="es-ES"/>
                              </w:rPr>
                              <w:drawing>
                                <wp:inline distT="0" distB="0" distL="0" distR="0" wp14:anchorId="561AF326" wp14:editId="62EEE693">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5BF5D" id="Rectángulo 1" o:spid="_x0000_s1026" style="position:absolute;left:0;text-align:left;margin-left:54pt;margin-top:66pt;width:487pt;height:129pt;z-index:251662353;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" filled="f" stroked="f">
                <o:lock v:ext="edit" aspectratio="t"/>
                <v:textbox>
                  <w:txbxContent>
                    <w:p w14:paraId="3F4AC75F" w14:textId="77777777" w:rsidR="00AE41E6" w:rsidRPr="008506D8" w:rsidRDefault="00AE41E6" w:rsidP="00AE41E6">
                      <w:pPr>
                        <w:pStyle w:val="Ttulo"/>
                        <w:rPr>
                          <w:rFonts w:ascii="Avenir Next Demi Bold" w:eastAsia="Avenir Next Demi Bold" w:hAnsi="Avenir Next Demi Bold" w:cs="Avenir Next Demi Bold"/>
                          <w:b/>
                          <w:sz w:val="60"/>
                          <w:szCs w:val="60"/>
                          <w:lang w:val="es-ES"/>
                        </w:rPr>
                      </w:pPr>
                      <w:r w:rsidRPr="008506D8">
                        <w:rPr>
                          <w:rFonts w:ascii="Avenir Next Demi Bold" w:hAnsi="Avenir Next Demi Bold"/>
                          <w:b/>
                          <w:sz w:val="60"/>
                          <w:szCs w:val="60"/>
                          <w:lang w:val="es-ES"/>
                        </w:rPr>
                        <w:t>Economí</w:t>
                      </w:r>
                      <w:r w:rsidRPr="003E1E14">
                        <w:rPr>
                          <w:rFonts w:ascii="Avenir Next Demi Bold" w:hAnsi="Avenir Next Demi Bold"/>
                          <w:b/>
                          <w:sz w:val="60"/>
                          <w:szCs w:val="60"/>
                          <w:lang w:val="es-ES_tradnl"/>
                        </w:rPr>
                        <w:t xml:space="preserve">a andaluza </w:t>
                      </w:r>
                    </w:p>
                    <w:p w14:paraId="32CF5BBB" w14:textId="77777777" w:rsidR="00AE41E6" w:rsidRPr="008506D8" w:rsidRDefault="009C0B48" w:rsidP="00AE41E6">
                      <w:pPr>
                        <w:pStyle w:val="Ttulo"/>
                        <w:rPr>
                          <w:b/>
                          <w:lang w:val="es-ES"/>
                        </w:rPr>
                      </w:pPr>
                      <w:r>
                        <w:rPr>
                          <w:rFonts w:ascii="Avenir Next Demi Bold" w:hAnsi="Avenir Next Demi Bold"/>
                          <w:b/>
                          <w:sz w:val="60"/>
                          <w:szCs w:val="60"/>
                          <w:lang w:val="es-ES_tradnl"/>
                        </w:rPr>
                        <w:t>PRIMER TRIMESTRE</w:t>
                      </w:r>
                      <w:r w:rsidR="00AE41E6" w:rsidRPr="008506D8">
                        <w:rPr>
                          <w:rFonts w:ascii="Avenir Next Demi Bold" w:hAnsi="Avenir Next Demi Bold"/>
                          <w:b/>
                          <w:sz w:val="60"/>
                          <w:szCs w:val="60"/>
                          <w:lang w:val="es-ES"/>
                        </w:rPr>
                        <w:t>de 202</w:t>
                      </w:r>
                      <w:r>
                        <w:rPr>
                          <w:rFonts w:ascii="Avenir Next Demi Bold" w:hAnsi="Avenir Next Demi Bold"/>
                          <w:b/>
                          <w:sz w:val="60"/>
                          <w:szCs w:val="60"/>
                          <w:lang w:val="es-ES"/>
                        </w:rPr>
                        <w:t>3</w:t>
                      </w:r>
                      <w:r w:rsidR="00092AAD" w:rsidRPr="00092AAD">
                        <w:rPr>
                          <w:rFonts w:ascii="Avenir Next Demi Bold" w:hAnsi="Avenir Next Demi Bold"/>
                          <w:b/>
                          <w:noProof/>
                          <w:sz w:val="60"/>
                          <w:szCs w:val="60"/>
                          <w:lang w:val="es-ES"/>
                        </w:rPr>
                        <w:drawing>
                          <wp:inline distT="0" distB="0" distL="0" distR="0" wp14:anchorId="561AF326" wp14:editId="62EEE693">
                            <wp:extent cx="6002020" cy="279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2020" cy="27940"/>
                                    </a:xfrm>
                                    <a:prstGeom prst="rect">
                                      <a:avLst/>
                                    </a:prstGeom>
                                    <a:noFill/>
                                    <a:ln>
                                      <a:noFill/>
                                    </a:ln>
                                  </pic:spPr>
                                </pic:pic>
                              </a:graphicData>
                            </a:graphic>
                          </wp:inline>
                        </w:drawing>
                      </w:r>
                    </w:p>
                  </w:txbxContent>
                </v:textbox>
                <w10:wrap type="square" anchorx="page" anchory="page"/>
              </v:rect>
            </w:pict>
          </mc:Fallback>
        </mc:AlternateContent>
      </w:r>
      <w:r w:rsidR="00240724" w:rsidRPr="00C57043">
        <w:rPr>
          <w:rFonts w:ascii="Avenir Next Demi Bold" w:hAnsi="Avenir Next Demi Bold"/>
          <w:b/>
          <w:bCs/>
          <w:color w:val="022ED3"/>
          <w:sz w:val="28"/>
          <w:szCs w:val="28"/>
          <w:u w:color="022ED3"/>
        </w:rPr>
        <w:t>Estimación del crecimiento</w:t>
      </w:r>
    </w:p>
    <w:p w14:paraId="24A10088" w14:textId="77777777" w:rsidR="004C24DA" w:rsidRPr="00E24202" w:rsidRDefault="009C0B48" w:rsidP="00E24202">
      <w:pPr>
        <w:pStyle w:val="BodyA"/>
        <w:spacing w:before="100" w:after="100"/>
        <w:jc w:val="both"/>
        <w:rPr>
          <w:rFonts w:ascii="Avenir Next" w:hAnsi="Avenir Next"/>
          <w:color w:val="auto"/>
        </w:rPr>
      </w:pPr>
      <w:bookmarkStart w:id="2" w:name="_Hlk71246112"/>
      <w:bookmarkEnd w:id="0"/>
      <w:r w:rsidRPr="009C0B48">
        <w:rPr>
          <w:rFonts w:ascii="Avenir Next" w:hAnsi="Avenir Next"/>
          <w:color w:val="auto"/>
          <w:sz w:val="24"/>
        </w:rPr>
        <w:t xml:space="preserve">Según el Indicador Sintético de Actividad de Andalucía del Observatorio Económico de Andalucía, la economía andaluza experimentó un crecimiento intertrimestral del Producto Interior Bruto (PIB) del 0,7 % en el primer trimestre de 2023, crecimiento superior en </w:t>
      </w:r>
      <w:r w:rsidR="00EE589C">
        <w:rPr>
          <w:rFonts w:ascii="Avenir Next" w:hAnsi="Avenir Next"/>
          <w:color w:val="auto"/>
          <w:sz w:val="24"/>
        </w:rPr>
        <w:t>dos</w:t>
      </w:r>
      <w:r w:rsidRPr="009C0B48">
        <w:rPr>
          <w:rFonts w:ascii="Avenir Next" w:hAnsi="Avenir Next"/>
          <w:color w:val="auto"/>
          <w:sz w:val="24"/>
        </w:rPr>
        <w:t xml:space="preserve"> décima</w:t>
      </w:r>
      <w:r w:rsidR="00E82AB1">
        <w:rPr>
          <w:rFonts w:ascii="Avenir Next" w:hAnsi="Avenir Next"/>
          <w:color w:val="auto"/>
          <w:sz w:val="24"/>
        </w:rPr>
        <w:t>s</w:t>
      </w:r>
      <w:r w:rsidRPr="009C0B48">
        <w:rPr>
          <w:rFonts w:ascii="Avenir Next" w:hAnsi="Avenir Next"/>
          <w:color w:val="auto"/>
          <w:sz w:val="24"/>
        </w:rPr>
        <w:t xml:space="preserve"> al estimado por el Instituto Nacional de Estadística (INE) para el PIB español. </w:t>
      </w:r>
      <w:r w:rsidR="00FA51D2" w:rsidRPr="009C0B48">
        <w:rPr>
          <w:rFonts w:ascii="Avenir Next" w:hAnsi="Avenir Next"/>
          <w:color w:val="auto"/>
          <w:sz w:val="24"/>
        </w:rPr>
        <w:t>Con esta tasa, el crecimiento interanual del indicador estimado para el primer trimestre de 2023</w:t>
      </w:r>
      <w:ins w:id="3" w:author="Pilar Gayan" w:date="2023-05-14T10:03:00Z">
        <w:r w:rsidR="00132E0E">
          <w:rPr>
            <w:rFonts w:ascii="Avenir Next" w:hAnsi="Avenir Next"/>
            <w:color w:val="auto"/>
            <w:sz w:val="24"/>
          </w:rPr>
          <w:t xml:space="preserve"> </w:t>
        </w:r>
      </w:ins>
      <w:r w:rsidRPr="009C0B48">
        <w:rPr>
          <w:rFonts w:ascii="Avenir Next" w:hAnsi="Avenir Next"/>
          <w:color w:val="auto"/>
          <w:sz w:val="24"/>
        </w:rPr>
        <w:t>es del 3,</w:t>
      </w:r>
      <w:r w:rsidR="00FE1ECF">
        <w:rPr>
          <w:rFonts w:ascii="Avenir Next" w:hAnsi="Avenir Next"/>
          <w:color w:val="auto"/>
          <w:sz w:val="24"/>
        </w:rPr>
        <w:t>4</w:t>
      </w:r>
      <w:r w:rsidRPr="009C0B48">
        <w:rPr>
          <w:rFonts w:ascii="Avenir Next" w:hAnsi="Avenir Next"/>
          <w:color w:val="auto"/>
          <w:sz w:val="24"/>
        </w:rPr>
        <w:t xml:space="preserve"> %, cuatro </w:t>
      </w:r>
      <w:r w:rsidR="00FE1ECF" w:rsidRPr="009C0B48">
        <w:rPr>
          <w:rFonts w:ascii="Avenir Next" w:hAnsi="Avenir Next"/>
          <w:color w:val="auto"/>
          <w:sz w:val="24"/>
        </w:rPr>
        <w:t>décimas inferior</w:t>
      </w:r>
      <w:r w:rsidRPr="009C0B48">
        <w:rPr>
          <w:rFonts w:ascii="Avenir Next" w:hAnsi="Avenir Next"/>
          <w:color w:val="auto"/>
          <w:sz w:val="24"/>
        </w:rPr>
        <w:t xml:space="preserve"> al estimado en la Contabilidad Nacional Trimestral del INE para España.</w:t>
      </w:r>
      <w:r w:rsidR="005F6D5B">
        <w:rPr>
          <w:rFonts w:ascii="Avenir Next" w:hAnsi="Avenir Next"/>
          <w:color w:val="auto"/>
          <w:sz w:val="24"/>
        </w:rPr>
        <w:t xml:space="preserve"> Con este crecimiento la actividad regional consolidaría una recuperación que </w:t>
      </w:r>
      <w:r w:rsidR="000519ED">
        <w:rPr>
          <w:rFonts w:ascii="Avenir Next" w:hAnsi="Avenir Next"/>
          <w:color w:val="auto"/>
          <w:sz w:val="24"/>
        </w:rPr>
        <w:t xml:space="preserve">ya durante el año 2022 le permitió </w:t>
      </w:r>
      <w:del w:id="4" w:author="Pilar Gayan" w:date="2023-05-14T10:03:00Z">
        <w:r w:rsidR="005F6D5B" w:rsidDel="00132E0E">
          <w:rPr>
            <w:rFonts w:ascii="Avenir Next" w:hAnsi="Avenir Next"/>
            <w:color w:val="auto"/>
            <w:sz w:val="24"/>
          </w:rPr>
          <w:delText xml:space="preserve"> </w:delText>
        </w:r>
      </w:del>
      <w:r w:rsidR="005F6D5B">
        <w:rPr>
          <w:rFonts w:ascii="Avenir Next" w:hAnsi="Avenir Next"/>
          <w:color w:val="auto"/>
          <w:sz w:val="24"/>
        </w:rPr>
        <w:t xml:space="preserve">superar el nivel </w:t>
      </w:r>
      <w:ins w:id="5" w:author="Pilar Gayan" w:date="2023-05-14T10:03:00Z">
        <w:r w:rsidR="00132E0E">
          <w:rPr>
            <w:rFonts w:ascii="Avenir Next" w:hAnsi="Avenir Next"/>
            <w:color w:val="auto"/>
            <w:sz w:val="24"/>
          </w:rPr>
          <w:t xml:space="preserve">de PIB </w:t>
        </w:r>
      </w:ins>
      <w:r w:rsidR="005F6D5B">
        <w:rPr>
          <w:rFonts w:ascii="Avenir Next" w:hAnsi="Avenir Next"/>
          <w:color w:val="auto"/>
          <w:sz w:val="24"/>
        </w:rPr>
        <w:t xml:space="preserve">perdido </w:t>
      </w:r>
      <w:del w:id="6" w:author="Pilar Gayan" w:date="2023-05-14T10:04:00Z">
        <w:r w:rsidR="000519ED" w:rsidDel="00132E0E">
          <w:rPr>
            <w:rFonts w:ascii="Avenir Next" w:hAnsi="Avenir Next"/>
            <w:color w:val="auto"/>
            <w:sz w:val="24"/>
          </w:rPr>
          <w:delText xml:space="preserve">de PIB </w:delText>
        </w:r>
      </w:del>
      <w:r w:rsidR="005F6D5B">
        <w:rPr>
          <w:rFonts w:ascii="Avenir Next" w:hAnsi="Avenir Next"/>
          <w:color w:val="auto"/>
          <w:sz w:val="24"/>
        </w:rPr>
        <w:t>durante la pandemia.</w:t>
      </w:r>
    </w:p>
    <w:p w14:paraId="4F9E3480" w14:textId="77777777" w:rsidR="004C24DA" w:rsidRPr="00FE1ECF" w:rsidRDefault="00FE1ECF" w:rsidP="004C24DA">
      <w:pPr>
        <w:jc w:val="center"/>
        <w:rPr>
          <w:color w:val="000000" w:themeColor="text1"/>
          <w:lang w:val="es-ES"/>
        </w:rPr>
      </w:pPr>
      <w:r w:rsidRPr="00FE1ECF">
        <w:rPr>
          <w:noProof/>
          <w:lang w:val="es-ES" w:eastAsia="es-ES"/>
        </w:rPr>
        <w:drawing>
          <wp:inline distT="0" distB="0" distL="0" distR="0" wp14:anchorId="449B07D6" wp14:editId="0A88674D">
            <wp:extent cx="5172075" cy="5001616"/>
            <wp:effectExtent l="19050" t="0" r="9525" b="0"/>
            <wp:docPr id="1128502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3554" cy="5003046"/>
                    </a:xfrm>
                    <a:prstGeom prst="rect">
                      <a:avLst/>
                    </a:prstGeom>
                    <a:noFill/>
                    <a:ln>
                      <a:noFill/>
                    </a:ln>
                  </pic:spPr>
                </pic:pic>
              </a:graphicData>
            </a:graphic>
          </wp:inline>
        </w:drawing>
      </w:r>
    </w:p>
    <w:p w14:paraId="0350FD34" w14:textId="77777777" w:rsidR="004A7E08" w:rsidRPr="004F0ECA" w:rsidRDefault="004A7E08" w:rsidP="004F0ECA">
      <w:pPr>
        <w:pStyle w:val="BodyA"/>
        <w:spacing w:before="100" w:after="100"/>
        <w:jc w:val="center"/>
        <w:rPr>
          <w:rFonts w:ascii="Avenir Next" w:hAnsi="Avenir Next"/>
          <w:color w:val="auto"/>
          <w:sz w:val="20"/>
          <w:szCs w:val="18"/>
        </w:rPr>
      </w:pPr>
    </w:p>
    <w:p w14:paraId="550E5A2E" w14:textId="77777777" w:rsidR="004F0ECA" w:rsidRPr="004F0ECA" w:rsidRDefault="004F0ECA" w:rsidP="004F0ECA">
      <w:pPr>
        <w:pStyle w:val="BodyA"/>
        <w:spacing w:before="100" w:after="100"/>
        <w:rPr>
          <w:rFonts w:ascii="Avenir Next" w:hAnsi="Avenir Next"/>
          <w:color w:val="auto"/>
          <w:sz w:val="20"/>
          <w:szCs w:val="18"/>
        </w:rPr>
      </w:pPr>
      <w:r w:rsidRPr="004F0ECA">
        <w:rPr>
          <w:rFonts w:ascii="Avenir Next" w:hAnsi="Avenir Next"/>
          <w:color w:val="auto"/>
          <w:sz w:val="20"/>
          <w:szCs w:val="18"/>
        </w:rPr>
        <w:t>Fuente: OEA</w:t>
      </w:r>
    </w:p>
    <w:p w14:paraId="22A66996" w14:textId="77777777" w:rsidR="005F6D5B" w:rsidRPr="009C0B48" w:rsidRDefault="005F6D5B" w:rsidP="005F6D5B">
      <w:pPr>
        <w:pStyle w:val="BodyA"/>
        <w:spacing w:before="100" w:after="100"/>
        <w:jc w:val="both"/>
        <w:rPr>
          <w:rFonts w:ascii="Avenir Next" w:hAnsi="Avenir Next"/>
          <w:color w:val="auto"/>
          <w:sz w:val="24"/>
        </w:rPr>
      </w:pPr>
      <w:r w:rsidRPr="009C0B48">
        <w:rPr>
          <w:rFonts w:ascii="Avenir Next" w:hAnsi="Avenir Next"/>
          <w:color w:val="auto"/>
          <w:sz w:val="24"/>
        </w:rPr>
        <w:lastRenderedPageBreak/>
        <w:t>Durante el primer trimestre de 2023, el crecimiento económico andaluz ha acelerado el ritmo respecto a</w:t>
      </w:r>
      <w:r w:rsidR="00556A42">
        <w:rPr>
          <w:rFonts w:ascii="Avenir Next" w:hAnsi="Avenir Next"/>
          <w:color w:val="auto"/>
          <w:sz w:val="24"/>
        </w:rPr>
        <w:t>l</w:t>
      </w:r>
      <w:r w:rsidRPr="009C0B48">
        <w:rPr>
          <w:rFonts w:ascii="Avenir Next" w:hAnsi="Avenir Next"/>
          <w:color w:val="auto"/>
          <w:sz w:val="24"/>
        </w:rPr>
        <w:t xml:space="preserve"> tercer y cuarto trimestre de 2022,</w:t>
      </w:r>
      <w:r>
        <w:rPr>
          <w:rFonts w:ascii="Avenir Next" w:hAnsi="Avenir Next"/>
          <w:color w:val="auto"/>
          <w:sz w:val="24"/>
        </w:rPr>
        <w:t xml:space="preserve"> que han sido, además,</w:t>
      </w:r>
      <w:r w:rsidRPr="009C0B48">
        <w:rPr>
          <w:rFonts w:ascii="Avenir Next" w:hAnsi="Avenir Next"/>
          <w:color w:val="auto"/>
          <w:sz w:val="24"/>
        </w:rPr>
        <w:t xml:space="preserve"> revisados al alza con la nueva información disponible a la fecha. Esta aceleración es consecuencia, principalmente, de una evolución positiva del consumo</w:t>
      </w:r>
      <w:r>
        <w:rPr>
          <w:rFonts w:ascii="Avenir Next" w:hAnsi="Avenir Next"/>
          <w:color w:val="auto"/>
          <w:sz w:val="24"/>
        </w:rPr>
        <w:t xml:space="preserve">, </w:t>
      </w:r>
      <w:r w:rsidR="001E0A7B">
        <w:rPr>
          <w:rFonts w:ascii="Avenir Next" w:hAnsi="Avenir Next"/>
          <w:color w:val="auto"/>
          <w:sz w:val="24"/>
        </w:rPr>
        <w:t xml:space="preserve">tanto </w:t>
      </w:r>
      <w:r>
        <w:rPr>
          <w:rFonts w:ascii="Avenir Next" w:hAnsi="Avenir Next"/>
          <w:color w:val="auto"/>
          <w:sz w:val="24"/>
        </w:rPr>
        <w:t xml:space="preserve">de los residentes </w:t>
      </w:r>
      <w:r w:rsidR="001E0A7B">
        <w:rPr>
          <w:rFonts w:ascii="Avenir Next" w:hAnsi="Avenir Next"/>
          <w:color w:val="auto"/>
          <w:sz w:val="24"/>
        </w:rPr>
        <w:t>como de los</w:t>
      </w:r>
      <w:r w:rsidRPr="009C0B48">
        <w:rPr>
          <w:rFonts w:ascii="Avenir Next" w:hAnsi="Avenir Next"/>
          <w:color w:val="auto"/>
          <w:sz w:val="24"/>
        </w:rPr>
        <w:t xml:space="preserve"> no residentes,</w:t>
      </w:r>
      <w:r>
        <w:rPr>
          <w:rFonts w:ascii="Avenir Next" w:hAnsi="Avenir Next"/>
          <w:color w:val="auto"/>
          <w:sz w:val="24"/>
        </w:rPr>
        <w:t xml:space="preserve"> así como </w:t>
      </w:r>
      <w:r w:rsidRPr="009C0B48">
        <w:rPr>
          <w:rFonts w:ascii="Avenir Next" w:hAnsi="Avenir Next"/>
          <w:color w:val="auto"/>
          <w:sz w:val="24"/>
        </w:rPr>
        <w:t>de las exportaciones</w:t>
      </w:r>
      <w:r>
        <w:rPr>
          <w:rFonts w:ascii="Avenir Next" w:hAnsi="Avenir Next"/>
          <w:color w:val="auto"/>
          <w:sz w:val="24"/>
        </w:rPr>
        <w:t xml:space="preserve"> y</w:t>
      </w:r>
      <w:r w:rsidRPr="009C0B48">
        <w:rPr>
          <w:rFonts w:ascii="Avenir Next" w:hAnsi="Avenir Next"/>
          <w:color w:val="auto"/>
          <w:sz w:val="24"/>
        </w:rPr>
        <w:t xml:space="preserve"> la inversión, que han compensa</w:t>
      </w:r>
      <w:r w:rsidR="00556A42">
        <w:rPr>
          <w:rFonts w:ascii="Avenir Next" w:hAnsi="Avenir Next"/>
          <w:color w:val="auto"/>
          <w:sz w:val="24"/>
        </w:rPr>
        <w:t>do</w:t>
      </w:r>
      <w:ins w:id="7" w:author="Pilar Gayan" w:date="2023-05-14T10:04:00Z">
        <w:r w:rsidR="00132E0E">
          <w:rPr>
            <w:rFonts w:ascii="Avenir Next" w:hAnsi="Avenir Next"/>
            <w:color w:val="auto"/>
            <w:sz w:val="24"/>
          </w:rPr>
          <w:t xml:space="preserve"> </w:t>
        </w:r>
      </w:ins>
      <w:r>
        <w:rPr>
          <w:rFonts w:ascii="Avenir Next" w:hAnsi="Avenir Next"/>
          <w:color w:val="auto"/>
          <w:sz w:val="24"/>
        </w:rPr>
        <w:t>el comportamiento menos positivo</w:t>
      </w:r>
      <w:r w:rsidRPr="009C0B48">
        <w:rPr>
          <w:rFonts w:ascii="Avenir Next" w:hAnsi="Avenir Next"/>
          <w:color w:val="auto"/>
          <w:sz w:val="24"/>
        </w:rPr>
        <w:t xml:space="preserve"> del consumo </w:t>
      </w:r>
      <w:r>
        <w:rPr>
          <w:rFonts w:ascii="Avenir Next" w:hAnsi="Avenir Next"/>
          <w:color w:val="auto"/>
          <w:sz w:val="24"/>
        </w:rPr>
        <w:t>público</w:t>
      </w:r>
      <w:r w:rsidRPr="009C0B48">
        <w:rPr>
          <w:rFonts w:ascii="Avenir Next" w:hAnsi="Avenir Next"/>
          <w:color w:val="auto"/>
          <w:sz w:val="24"/>
        </w:rPr>
        <w:t>.</w:t>
      </w:r>
    </w:p>
    <w:p w14:paraId="652D65EC" w14:textId="77777777" w:rsidR="005F6D5B" w:rsidRPr="009C0B48" w:rsidRDefault="005F6D5B" w:rsidP="005F6D5B">
      <w:pPr>
        <w:pStyle w:val="BodyA"/>
        <w:spacing w:before="100" w:after="100"/>
        <w:jc w:val="both"/>
        <w:rPr>
          <w:rFonts w:ascii="Avenir Next" w:hAnsi="Avenir Next"/>
          <w:color w:val="auto"/>
          <w:sz w:val="24"/>
        </w:rPr>
      </w:pPr>
      <w:r>
        <w:rPr>
          <w:rFonts w:ascii="Avenir Next" w:hAnsi="Avenir Next"/>
          <w:color w:val="auto"/>
          <w:sz w:val="24"/>
        </w:rPr>
        <w:t>A diferencia de l</w:t>
      </w:r>
      <w:r w:rsidRPr="009C0B48">
        <w:rPr>
          <w:rFonts w:ascii="Avenir Next" w:hAnsi="Avenir Next"/>
          <w:color w:val="auto"/>
          <w:sz w:val="24"/>
        </w:rPr>
        <w:t>o que ocurriera en los trimestres anteriores,</w:t>
      </w:r>
      <w:r w:rsidR="001E0A7B">
        <w:rPr>
          <w:rFonts w:ascii="Avenir Next" w:hAnsi="Avenir Next"/>
          <w:color w:val="auto"/>
          <w:sz w:val="24"/>
        </w:rPr>
        <w:t xml:space="preserve"> hay que destacar</w:t>
      </w:r>
      <w:r w:rsidRPr="009C0B48">
        <w:rPr>
          <w:rFonts w:ascii="Avenir Next" w:hAnsi="Avenir Next"/>
          <w:color w:val="auto"/>
          <w:sz w:val="24"/>
        </w:rPr>
        <w:t xml:space="preserve"> la evolución del consumo de l</w:t>
      </w:r>
      <w:r>
        <w:rPr>
          <w:rFonts w:ascii="Avenir Next" w:hAnsi="Avenir Next"/>
          <w:color w:val="auto"/>
          <w:sz w:val="24"/>
        </w:rPr>
        <w:t xml:space="preserve">os residentes por su </w:t>
      </w:r>
      <w:r w:rsidR="001E0A7B">
        <w:rPr>
          <w:rFonts w:ascii="Avenir Next" w:hAnsi="Avenir Next"/>
          <w:color w:val="auto"/>
          <w:sz w:val="24"/>
        </w:rPr>
        <w:t>crecimiento,</w:t>
      </w:r>
      <w:r>
        <w:rPr>
          <w:rFonts w:ascii="Avenir Next" w:hAnsi="Avenir Next"/>
          <w:color w:val="auto"/>
          <w:sz w:val="24"/>
        </w:rPr>
        <w:t xml:space="preserve"> superior al de otras partidas de la demanda. Este comportamiento tiene su origen en el aumento del consumo de bienes duraderos en los meses de febrero y marzo. Y todo ello a pesar de la</w:t>
      </w:r>
      <w:r w:rsidRPr="009C0B48">
        <w:rPr>
          <w:rFonts w:ascii="Avenir Next" w:hAnsi="Avenir Next"/>
          <w:color w:val="auto"/>
          <w:sz w:val="24"/>
        </w:rPr>
        <w:t xml:space="preserve"> erosión </w:t>
      </w:r>
      <w:r w:rsidR="003B288F">
        <w:rPr>
          <w:rFonts w:ascii="Avenir Next" w:hAnsi="Avenir Next"/>
          <w:color w:val="auto"/>
          <w:sz w:val="24"/>
        </w:rPr>
        <w:t>d</w:t>
      </w:r>
      <w:r w:rsidRPr="009C0B48">
        <w:rPr>
          <w:rFonts w:ascii="Avenir Next" w:hAnsi="Avenir Next"/>
          <w:color w:val="auto"/>
          <w:sz w:val="24"/>
        </w:rPr>
        <w:t xml:space="preserve">e los ingresos de las familias </w:t>
      </w:r>
      <w:r>
        <w:rPr>
          <w:rFonts w:ascii="Avenir Next" w:hAnsi="Avenir Next"/>
          <w:color w:val="auto"/>
          <w:sz w:val="24"/>
        </w:rPr>
        <w:t xml:space="preserve">por la inflación. La moderación de </w:t>
      </w:r>
      <w:r w:rsidR="001E0A7B">
        <w:rPr>
          <w:rFonts w:ascii="Avenir Next" w:hAnsi="Avenir Next"/>
          <w:color w:val="auto"/>
          <w:sz w:val="24"/>
        </w:rPr>
        <w:t>dicha</w:t>
      </w:r>
      <w:ins w:id="8" w:author="Pilar Gayan" w:date="2023-05-14T10:05:00Z">
        <w:r w:rsidR="00132E0E">
          <w:rPr>
            <w:rFonts w:ascii="Avenir Next" w:hAnsi="Avenir Next"/>
            <w:color w:val="auto"/>
            <w:sz w:val="24"/>
          </w:rPr>
          <w:t xml:space="preserve"> </w:t>
        </w:r>
      </w:ins>
      <w:r w:rsidR="001E0A7B">
        <w:rPr>
          <w:rFonts w:ascii="Avenir Next" w:hAnsi="Avenir Next"/>
          <w:color w:val="auto"/>
          <w:sz w:val="24"/>
        </w:rPr>
        <w:t>inflación,</w:t>
      </w:r>
      <w:ins w:id="9" w:author="Pilar Gayan" w:date="2023-05-14T10:05:00Z">
        <w:r w:rsidR="00132E0E">
          <w:rPr>
            <w:rFonts w:ascii="Avenir Next" w:hAnsi="Avenir Next"/>
            <w:color w:val="auto"/>
            <w:sz w:val="24"/>
          </w:rPr>
          <w:t xml:space="preserve"> </w:t>
        </w:r>
      </w:ins>
      <w:r w:rsidR="001E0A7B">
        <w:rPr>
          <w:rFonts w:ascii="Avenir Next" w:hAnsi="Avenir Next"/>
          <w:color w:val="auto"/>
          <w:sz w:val="24"/>
        </w:rPr>
        <w:t>así como la</w:t>
      </w:r>
      <w:r>
        <w:rPr>
          <w:rFonts w:ascii="Avenir Next" w:hAnsi="Avenir Next"/>
          <w:color w:val="auto"/>
          <w:sz w:val="24"/>
        </w:rPr>
        <w:t xml:space="preserve"> excepcional </w:t>
      </w:r>
      <w:r w:rsidR="001E0A7B">
        <w:rPr>
          <w:rFonts w:ascii="Avenir Next" w:hAnsi="Avenir Next"/>
          <w:color w:val="auto"/>
          <w:sz w:val="24"/>
        </w:rPr>
        <w:t>evolución de la ocupación</w:t>
      </w:r>
      <w:r>
        <w:rPr>
          <w:rFonts w:ascii="Avenir Next" w:hAnsi="Avenir Next"/>
          <w:color w:val="auto"/>
          <w:sz w:val="24"/>
        </w:rPr>
        <w:t xml:space="preserve"> en este </w:t>
      </w:r>
      <w:r w:rsidR="001E0A7B">
        <w:rPr>
          <w:rFonts w:ascii="Avenir Next" w:hAnsi="Avenir Next"/>
          <w:color w:val="auto"/>
          <w:sz w:val="24"/>
        </w:rPr>
        <w:t xml:space="preserve">primer </w:t>
      </w:r>
      <w:r>
        <w:rPr>
          <w:rFonts w:ascii="Avenir Next" w:hAnsi="Avenir Next"/>
          <w:color w:val="auto"/>
          <w:sz w:val="24"/>
        </w:rPr>
        <w:t>trimestre podrían ser las causas de este buen comportamiento.</w:t>
      </w:r>
    </w:p>
    <w:p w14:paraId="19AC050C" w14:textId="77777777" w:rsidR="00C64C28" w:rsidRDefault="00C64C28" w:rsidP="00E46BAE">
      <w:pPr>
        <w:pStyle w:val="BodyA"/>
        <w:spacing w:before="100" w:after="100"/>
        <w:jc w:val="both"/>
        <w:rPr>
          <w:rFonts w:ascii="Avenir Next" w:hAnsi="Avenir Next"/>
          <w:color w:val="auto"/>
          <w:sz w:val="24"/>
        </w:rPr>
      </w:pPr>
    </w:p>
    <w:p w14:paraId="774A6FED" w14:textId="77777777" w:rsidR="00C64C28" w:rsidRPr="003C3F36" w:rsidRDefault="00C64C28" w:rsidP="00E46BAE">
      <w:pPr>
        <w:pStyle w:val="BodyA"/>
        <w:spacing w:before="100" w:after="100"/>
        <w:jc w:val="both"/>
        <w:rPr>
          <w:rFonts w:ascii="Avenir Next Demi Bold" w:hAnsi="Avenir Next Demi Bold"/>
          <w:b/>
          <w:bCs/>
          <w:color w:val="022ED3"/>
          <w:sz w:val="28"/>
          <w:szCs w:val="28"/>
          <w:u w:color="022ED3"/>
        </w:rPr>
      </w:pPr>
      <w:r w:rsidRPr="003C3F36">
        <w:rPr>
          <w:rFonts w:ascii="Avenir Next Demi Bold" w:hAnsi="Avenir Next Demi Bold"/>
          <w:b/>
          <w:bCs/>
          <w:color w:val="022ED3"/>
          <w:sz w:val="28"/>
          <w:szCs w:val="28"/>
          <w:u w:color="022ED3"/>
        </w:rPr>
        <w:t xml:space="preserve">Inflación y </w:t>
      </w:r>
      <w:r w:rsidR="009C0B48">
        <w:rPr>
          <w:rFonts w:ascii="Avenir Next Demi Bold" w:hAnsi="Avenir Next Demi Bold"/>
          <w:b/>
          <w:bCs/>
          <w:color w:val="022ED3"/>
          <w:sz w:val="28"/>
          <w:szCs w:val="28"/>
          <w:u w:color="022ED3"/>
        </w:rPr>
        <w:t>rentas</w:t>
      </w:r>
    </w:p>
    <w:p w14:paraId="7DB4DDBE" w14:textId="77777777" w:rsidR="009C0B48" w:rsidRPr="009C0B48" w:rsidRDefault="009C0B48" w:rsidP="009C0B48">
      <w:pPr>
        <w:pStyle w:val="BodyA"/>
        <w:spacing w:before="100" w:after="100"/>
        <w:jc w:val="both"/>
        <w:rPr>
          <w:rFonts w:ascii="Avenir Next" w:hAnsi="Avenir Next"/>
          <w:color w:val="000000" w:themeColor="text1"/>
          <w:sz w:val="24"/>
        </w:rPr>
      </w:pPr>
      <w:r w:rsidRPr="009C0B48">
        <w:rPr>
          <w:rFonts w:ascii="Avenir Next" w:hAnsi="Avenir Next"/>
          <w:color w:val="000000" w:themeColor="text1"/>
          <w:sz w:val="24"/>
        </w:rPr>
        <w:t xml:space="preserve">Durante los primeros meses del año 2023 la inflación ha mostrado dos caras bien diferentes. Por un lado, y coincidiendo con el final del año, algunos precios volvieron a tomar impulso después de un final de verano y otoño de clara moderación. Estos precios, principalmente en el grupo de alimentos, vinieron a arrastrar aumentos de costes previos y las consecuencias de una sequía que ya se hizo notar en precios </w:t>
      </w:r>
      <w:r w:rsidR="003B288F">
        <w:rPr>
          <w:rFonts w:ascii="Avenir Next" w:hAnsi="Avenir Next"/>
          <w:color w:val="000000" w:themeColor="text1"/>
          <w:sz w:val="24"/>
        </w:rPr>
        <w:t>de alimentos</w:t>
      </w:r>
      <w:ins w:id="10" w:author="Pilar Gayan" w:date="2023-05-14T10:06:00Z">
        <w:r w:rsidR="00132E0E">
          <w:rPr>
            <w:rFonts w:ascii="Avenir Next" w:hAnsi="Avenir Next"/>
            <w:color w:val="000000" w:themeColor="text1"/>
            <w:sz w:val="24"/>
          </w:rPr>
          <w:t>,</w:t>
        </w:r>
      </w:ins>
      <w:r w:rsidR="003B288F">
        <w:rPr>
          <w:rFonts w:ascii="Avenir Next" w:hAnsi="Avenir Next"/>
          <w:color w:val="000000" w:themeColor="text1"/>
          <w:sz w:val="24"/>
        </w:rPr>
        <w:t xml:space="preserve"> </w:t>
      </w:r>
      <w:r w:rsidRPr="009C0B48">
        <w:rPr>
          <w:rFonts w:ascii="Avenir Next" w:hAnsi="Avenir Next"/>
          <w:color w:val="000000" w:themeColor="text1"/>
          <w:sz w:val="24"/>
        </w:rPr>
        <w:t>como los del aceite. A su vez, las consecuencias para la ganadería de las dificultades experimentadas durante lo peor de la pandemia y la más reciente subida de costes trasladó al mercado mayores precios en productos como la carne, huevos y, en especial, la leche y sus derivados. Todo ello ayudó a impulsar la inflación de estas rúbricas en diciembre, enero y febrer</w:t>
      </w:r>
      <w:r w:rsidR="00BC5C48">
        <w:rPr>
          <w:rFonts w:ascii="Avenir Next" w:hAnsi="Avenir Next"/>
          <w:color w:val="000000" w:themeColor="text1"/>
          <w:sz w:val="24"/>
        </w:rPr>
        <w:t>o.</w:t>
      </w:r>
      <w:ins w:id="11" w:author="Pilar Gayan" w:date="2023-05-14T10:06:00Z">
        <w:r w:rsidR="00132E0E">
          <w:rPr>
            <w:rFonts w:ascii="Avenir Next" w:hAnsi="Avenir Next"/>
            <w:color w:val="000000" w:themeColor="text1"/>
            <w:sz w:val="24"/>
          </w:rPr>
          <w:t xml:space="preserve"> </w:t>
        </w:r>
      </w:ins>
      <w:r w:rsidR="00BC5C48" w:rsidRPr="009C0B48">
        <w:rPr>
          <w:rFonts w:ascii="Avenir Next" w:hAnsi="Avenir Next"/>
          <w:color w:val="000000" w:themeColor="text1"/>
          <w:sz w:val="24"/>
        </w:rPr>
        <w:t>Además, la incorporación de los alimentos elaborados en el grupo especial de la inflación subyacente llevó a esta a un máximo en</w:t>
      </w:r>
      <w:ins w:id="12" w:author="Pilar Gayan" w:date="2023-05-14T10:07:00Z">
        <w:r w:rsidR="00132E0E">
          <w:rPr>
            <w:rFonts w:ascii="Avenir Next" w:hAnsi="Avenir Next"/>
            <w:color w:val="000000" w:themeColor="text1"/>
            <w:sz w:val="24"/>
          </w:rPr>
          <w:t xml:space="preserve"> </w:t>
        </w:r>
      </w:ins>
      <w:r w:rsidR="00780A10">
        <w:rPr>
          <w:rFonts w:ascii="Avenir Next" w:hAnsi="Avenir Next"/>
          <w:color w:val="000000" w:themeColor="text1"/>
          <w:sz w:val="24"/>
        </w:rPr>
        <w:t>febrero y marzo</w:t>
      </w:r>
      <w:r w:rsidR="004D00DA">
        <w:rPr>
          <w:rFonts w:ascii="Avenir Next" w:hAnsi="Avenir Next"/>
          <w:color w:val="000000" w:themeColor="text1"/>
          <w:sz w:val="24"/>
        </w:rPr>
        <w:t>, alcanzando</w:t>
      </w:r>
      <w:r w:rsidR="00BC5C48" w:rsidRPr="009C0B48">
        <w:rPr>
          <w:rFonts w:ascii="Avenir Next" w:hAnsi="Avenir Next"/>
          <w:color w:val="000000" w:themeColor="text1"/>
          <w:sz w:val="24"/>
        </w:rPr>
        <w:t xml:space="preserve"> el </w:t>
      </w:r>
      <w:r w:rsidR="00780A10">
        <w:rPr>
          <w:rFonts w:ascii="Avenir Next" w:hAnsi="Avenir Next"/>
          <w:color w:val="000000" w:themeColor="text1"/>
          <w:sz w:val="24"/>
        </w:rPr>
        <w:t>8,4</w:t>
      </w:r>
      <w:r w:rsidR="00BC5C48" w:rsidRPr="009C0B48">
        <w:rPr>
          <w:rFonts w:ascii="Avenir Next" w:hAnsi="Avenir Next"/>
          <w:color w:val="000000" w:themeColor="text1"/>
          <w:sz w:val="24"/>
        </w:rPr>
        <w:t xml:space="preserve"> %</w:t>
      </w:r>
      <w:r w:rsidRPr="009C0B48">
        <w:rPr>
          <w:rFonts w:ascii="Avenir Next" w:hAnsi="Avenir Next"/>
          <w:color w:val="000000" w:themeColor="text1"/>
          <w:sz w:val="24"/>
        </w:rPr>
        <w:t xml:space="preserve">. </w:t>
      </w:r>
      <w:r w:rsidR="00EF67BD">
        <w:rPr>
          <w:rFonts w:ascii="Avenir Next" w:hAnsi="Avenir Next"/>
          <w:color w:val="000000" w:themeColor="text1"/>
          <w:sz w:val="24"/>
        </w:rPr>
        <w:t xml:space="preserve">El mayor peso </w:t>
      </w:r>
      <w:r w:rsidR="00BB728C">
        <w:rPr>
          <w:rFonts w:ascii="Avenir Next" w:hAnsi="Avenir Next"/>
          <w:color w:val="000000" w:themeColor="text1"/>
          <w:sz w:val="24"/>
        </w:rPr>
        <w:t xml:space="preserve">de </w:t>
      </w:r>
      <w:r w:rsidR="00EF67BD">
        <w:rPr>
          <w:rFonts w:ascii="Avenir Next" w:hAnsi="Avenir Next"/>
          <w:color w:val="000000" w:themeColor="text1"/>
          <w:sz w:val="24"/>
        </w:rPr>
        <w:t xml:space="preserve">estas rúbricas en el IPC andaluz en comparación con </w:t>
      </w:r>
      <w:r w:rsidR="00BB728C">
        <w:rPr>
          <w:rFonts w:ascii="Avenir Next" w:hAnsi="Avenir Next"/>
          <w:color w:val="000000" w:themeColor="text1"/>
          <w:sz w:val="24"/>
        </w:rPr>
        <w:t xml:space="preserve">el de </w:t>
      </w:r>
      <w:r w:rsidR="00EF67BD">
        <w:rPr>
          <w:rFonts w:ascii="Avenir Next" w:hAnsi="Avenir Next"/>
          <w:color w:val="000000" w:themeColor="text1"/>
          <w:sz w:val="24"/>
        </w:rPr>
        <w:t xml:space="preserve">España explicaría buena parte del diferencial en inflación respecto a la media </w:t>
      </w:r>
      <w:r w:rsidR="00FE1ECF">
        <w:rPr>
          <w:rFonts w:ascii="Avenir Next" w:hAnsi="Avenir Next"/>
          <w:color w:val="000000" w:themeColor="text1"/>
          <w:sz w:val="24"/>
        </w:rPr>
        <w:t>nacional.</w:t>
      </w:r>
      <w:r w:rsidRPr="009C0B48">
        <w:rPr>
          <w:rFonts w:ascii="Avenir Next" w:hAnsi="Avenir Next"/>
          <w:color w:val="000000" w:themeColor="text1"/>
          <w:sz w:val="24"/>
        </w:rPr>
        <w:t xml:space="preserve"> Todo ello impidió que, a pesar de la fuerte caída de los precios energéticos, la tasa de inflación </w:t>
      </w:r>
      <w:r w:rsidR="004D00DA">
        <w:rPr>
          <w:rFonts w:ascii="Avenir Next" w:hAnsi="Avenir Next"/>
          <w:color w:val="000000" w:themeColor="text1"/>
          <w:sz w:val="24"/>
        </w:rPr>
        <w:t>no se recortase</w:t>
      </w:r>
      <w:r w:rsidRPr="009C0B48">
        <w:rPr>
          <w:rFonts w:ascii="Avenir Next" w:hAnsi="Avenir Next"/>
          <w:color w:val="000000" w:themeColor="text1"/>
          <w:sz w:val="24"/>
        </w:rPr>
        <w:t xml:space="preserve"> en mayor </w:t>
      </w:r>
      <w:r w:rsidR="00FA51D2" w:rsidRPr="009C0B48">
        <w:rPr>
          <w:rFonts w:ascii="Avenir Next" w:hAnsi="Avenir Next"/>
          <w:color w:val="000000" w:themeColor="text1"/>
          <w:sz w:val="24"/>
        </w:rPr>
        <w:t>medida. En</w:t>
      </w:r>
      <w:r w:rsidRPr="009C0B48">
        <w:rPr>
          <w:rFonts w:ascii="Avenir Next" w:hAnsi="Avenir Next"/>
          <w:color w:val="000000" w:themeColor="text1"/>
          <w:sz w:val="24"/>
        </w:rPr>
        <w:t xml:space="preserve"> todo caso, ya en marzo</w:t>
      </w:r>
      <w:r w:rsidR="00780A10">
        <w:rPr>
          <w:rFonts w:ascii="Avenir Next" w:hAnsi="Avenir Next"/>
          <w:color w:val="000000" w:themeColor="text1"/>
          <w:sz w:val="24"/>
        </w:rPr>
        <w:t xml:space="preserve">, </w:t>
      </w:r>
      <w:r w:rsidRPr="009C0B48">
        <w:rPr>
          <w:rFonts w:ascii="Avenir Next" w:hAnsi="Avenir Next"/>
          <w:color w:val="000000" w:themeColor="text1"/>
          <w:sz w:val="24"/>
        </w:rPr>
        <w:t>la inflación v</w:t>
      </w:r>
      <w:r w:rsidR="00780A10">
        <w:rPr>
          <w:rFonts w:ascii="Avenir Next" w:hAnsi="Avenir Next"/>
          <w:color w:val="000000" w:themeColor="text1"/>
          <w:sz w:val="24"/>
        </w:rPr>
        <w:t>olvió</w:t>
      </w:r>
      <w:r w:rsidRPr="009C0B48">
        <w:rPr>
          <w:rFonts w:ascii="Avenir Next" w:hAnsi="Avenir Next"/>
          <w:color w:val="000000" w:themeColor="text1"/>
          <w:sz w:val="24"/>
        </w:rPr>
        <w:t xml:space="preserve"> a moderar</w:t>
      </w:r>
      <w:r w:rsidR="00BB728C">
        <w:rPr>
          <w:rFonts w:ascii="Avenir Next" w:hAnsi="Avenir Next"/>
          <w:color w:val="000000" w:themeColor="text1"/>
          <w:sz w:val="24"/>
        </w:rPr>
        <w:t>se</w:t>
      </w:r>
      <w:r w:rsidRPr="009C0B48">
        <w:rPr>
          <w:rFonts w:ascii="Avenir Next" w:hAnsi="Avenir Next"/>
          <w:color w:val="000000" w:themeColor="text1"/>
          <w:sz w:val="24"/>
        </w:rPr>
        <w:t xml:space="preserve"> sensiblemente, a lo que se ha sumado el efecto base de</w:t>
      </w:r>
      <w:r w:rsidR="00780A10">
        <w:rPr>
          <w:rFonts w:ascii="Avenir Next" w:hAnsi="Avenir Next"/>
          <w:color w:val="000000" w:themeColor="text1"/>
          <w:sz w:val="24"/>
        </w:rPr>
        <w:t xml:space="preserve"> dicho mes</w:t>
      </w:r>
      <w:r w:rsidRPr="009C0B48">
        <w:rPr>
          <w:rFonts w:ascii="Avenir Next" w:hAnsi="Avenir Next"/>
          <w:color w:val="000000" w:themeColor="text1"/>
          <w:sz w:val="24"/>
        </w:rPr>
        <w:t xml:space="preserve">, dejando a la inflación andaluza en el </w:t>
      </w:r>
      <w:r w:rsidR="00780A10">
        <w:rPr>
          <w:rFonts w:ascii="Avenir Next" w:hAnsi="Avenir Next"/>
          <w:color w:val="000000" w:themeColor="text1"/>
          <w:sz w:val="24"/>
        </w:rPr>
        <w:t>3,9 %</w:t>
      </w:r>
      <w:r w:rsidRPr="009C0B48">
        <w:rPr>
          <w:rFonts w:ascii="Avenir Next" w:hAnsi="Avenir Next"/>
          <w:color w:val="000000" w:themeColor="text1"/>
          <w:sz w:val="24"/>
        </w:rPr>
        <w:t>.</w:t>
      </w:r>
    </w:p>
    <w:p w14:paraId="1EABAB9A" w14:textId="77777777" w:rsidR="009C0B48" w:rsidRPr="00B52EA4" w:rsidRDefault="009C0B48" w:rsidP="009C0B48">
      <w:pPr>
        <w:pStyle w:val="BodyA"/>
        <w:spacing w:before="100" w:after="100"/>
        <w:jc w:val="both"/>
        <w:rPr>
          <w:rFonts w:ascii="Avenir Next" w:hAnsi="Avenir Next"/>
          <w:color w:val="000000" w:themeColor="text1"/>
          <w:sz w:val="24"/>
        </w:rPr>
      </w:pPr>
      <w:r w:rsidRPr="009C0B48">
        <w:rPr>
          <w:rFonts w:ascii="Avenir Next" w:hAnsi="Avenir Next"/>
          <w:color w:val="000000" w:themeColor="text1"/>
          <w:sz w:val="24"/>
        </w:rPr>
        <w:t xml:space="preserve">La evolución de la inflación ha seguido sin verse reflejada en un aumento de los salarios, al menos al mismo ritmo. Ni las cifras de aumentos salariales pactados del Ministerio de </w:t>
      </w:r>
      <w:r w:rsidR="00780A10">
        <w:rPr>
          <w:rFonts w:ascii="Avenir Next" w:hAnsi="Avenir Next"/>
          <w:color w:val="000000" w:themeColor="text1"/>
          <w:sz w:val="24"/>
        </w:rPr>
        <w:t>Trabajo y Economía Social</w:t>
      </w:r>
      <w:r w:rsidRPr="009C0B48">
        <w:rPr>
          <w:rFonts w:ascii="Avenir Next" w:hAnsi="Avenir Next"/>
          <w:color w:val="000000" w:themeColor="text1"/>
          <w:sz w:val="24"/>
        </w:rPr>
        <w:t xml:space="preserve"> ni los datos de la Agencia Tributaria (AEAT) han mostrado aún aumentos significativos </w:t>
      </w:r>
      <w:r w:rsidR="00FA51D2" w:rsidRPr="009C0B48">
        <w:rPr>
          <w:rFonts w:ascii="Avenir Next" w:hAnsi="Avenir Next"/>
          <w:color w:val="000000" w:themeColor="text1"/>
          <w:sz w:val="24"/>
        </w:rPr>
        <w:t>del coste salarial unitario</w:t>
      </w:r>
      <w:r w:rsidRPr="009C0B48">
        <w:rPr>
          <w:rFonts w:ascii="Avenir Next" w:hAnsi="Avenir Next"/>
          <w:color w:val="000000" w:themeColor="text1"/>
          <w:sz w:val="24"/>
        </w:rPr>
        <w:t xml:space="preserve"> en términos reales. No es el caso de los márgenes, para los que los datos disponibles </w:t>
      </w:r>
      <w:r w:rsidR="003B288F">
        <w:rPr>
          <w:rFonts w:ascii="Avenir Next" w:hAnsi="Avenir Next"/>
          <w:color w:val="000000" w:themeColor="text1"/>
          <w:sz w:val="24"/>
        </w:rPr>
        <w:t xml:space="preserve">muestran </w:t>
      </w:r>
      <w:r w:rsidRPr="009C0B48">
        <w:rPr>
          <w:rFonts w:ascii="Avenir Next" w:hAnsi="Avenir Next"/>
          <w:color w:val="000000" w:themeColor="text1"/>
          <w:sz w:val="24"/>
        </w:rPr>
        <w:t xml:space="preserve">un aumento remarcable y muy superior al de los precios en estos últimos meses. No obstante, como reflejan los datos </w:t>
      </w:r>
      <w:r w:rsidR="00BB728C">
        <w:rPr>
          <w:rFonts w:ascii="Avenir Next" w:hAnsi="Avenir Next"/>
          <w:color w:val="000000" w:themeColor="text1"/>
          <w:sz w:val="24"/>
        </w:rPr>
        <w:t xml:space="preserve">de la </w:t>
      </w:r>
      <w:r w:rsidR="00BB728C" w:rsidRPr="009C0B48">
        <w:rPr>
          <w:rFonts w:ascii="Avenir Next" w:hAnsi="Avenir Next"/>
          <w:color w:val="000000" w:themeColor="text1"/>
          <w:sz w:val="24"/>
        </w:rPr>
        <w:t xml:space="preserve">Central de Balances </w:t>
      </w:r>
      <w:r w:rsidRPr="009C0B48">
        <w:rPr>
          <w:rFonts w:ascii="Avenir Next" w:hAnsi="Avenir Next"/>
          <w:color w:val="000000" w:themeColor="text1"/>
          <w:sz w:val="24"/>
        </w:rPr>
        <w:t xml:space="preserve">del Banco de España </w:t>
      </w:r>
      <w:r w:rsidR="00BB728C">
        <w:rPr>
          <w:rFonts w:ascii="Avenir Next" w:hAnsi="Avenir Next"/>
          <w:color w:val="000000" w:themeColor="text1"/>
          <w:sz w:val="24"/>
        </w:rPr>
        <w:t xml:space="preserve">y los </w:t>
      </w:r>
      <w:r w:rsidRPr="009C0B48">
        <w:rPr>
          <w:rFonts w:ascii="Avenir Next" w:hAnsi="Avenir Next"/>
          <w:color w:val="000000" w:themeColor="text1"/>
          <w:sz w:val="24"/>
        </w:rPr>
        <w:t xml:space="preserve">de la AEAT, </w:t>
      </w:r>
      <w:r w:rsidR="00FE1ECF" w:rsidRPr="009C0B48">
        <w:rPr>
          <w:rFonts w:ascii="Avenir Next" w:hAnsi="Avenir Next"/>
          <w:color w:val="000000" w:themeColor="text1"/>
          <w:sz w:val="24"/>
        </w:rPr>
        <w:t>dicho</w:t>
      </w:r>
      <w:r w:rsidR="00FE1ECF">
        <w:rPr>
          <w:rFonts w:ascii="Avenir Next" w:hAnsi="Avenir Next"/>
          <w:color w:val="000000" w:themeColor="text1"/>
          <w:sz w:val="24"/>
        </w:rPr>
        <w:t>s</w:t>
      </w:r>
      <w:r w:rsidR="00FE1ECF" w:rsidRPr="009C0B48">
        <w:rPr>
          <w:rFonts w:ascii="Avenir Next" w:hAnsi="Avenir Next"/>
          <w:color w:val="000000" w:themeColor="text1"/>
          <w:sz w:val="24"/>
        </w:rPr>
        <w:t xml:space="preserve"> aumento</w:t>
      </w:r>
      <w:r w:rsidR="00FE1ECF">
        <w:rPr>
          <w:rFonts w:ascii="Avenir Next" w:hAnsi="Avenir Next"/>
          <w:color w:val="000000" w:themeColor="text1"/>
          <w:sz w:val="24"/>
        </w:rPr>
        <w:t>s</w:t>
      </w:r>
      <w:r w:rsidR="00FE1ECF" w:rsidRPr="009C0B48">
        <w:rPr>
          <w:rFonts w:ascii="Avenir Next" w:hAnsi="Avenir Next"/>
          <w:color w:val="000000" w:themeColor="text1"/>
          <w:sz w:val="24"/>
        </w:rPr>
        <w:t xml:space="preserve"> están</w:t>
      </w:r>
      <w:r w:rsidRPr="009C0B48">
        <w:rPr>
          <w:rFonts w:ascii="Avenir Next" w:hAnsi="Avenir Next"/>
          <w:color w:val="000000" w:themeColor="text1"/>
          <w:sz w:val="24"/>
        </w:rPr>
        <w:t xml:space="preserve"> muy concentrado</w:t>
      </w:r>
      <w:r w:rsidR="00E94D60">
        <w:rPr>
          <w:rFonts w:ascii="Avenir Next" w:hAnsi="Avenir Next"/>
          <w:color w:val="000000" w:themeColor="text1"/>
          <w:sz w:val="24"/>
        </w:rPr>
        <w:t>s</w:t>
      </w:r>
      <w:r w:rsidRPr="009C0B48">
        <w:rPr>
          <w:rFonts w:ascii="Avenir Next" w:hAnsi="Avenir Next"/>
          <w:color w:val="000000" w:themeColor="text1"/>
          <w:sz w:val="24"/>
        </w:rPr>
        <w:t xml:space="preserve"> en ciertos sectores (refino, electricidad y</w:t>
      </w:r>
      <w:r w:rsidR="003B288F">
        <w:rPr>
          <w:rFonts w:ascii="Avenir Next" w:hAnsi="Avenir Next"/>
          <w:color w:val="000000" w:themeColor="text1"/>
          <w:sz w:val="24"/>
        </w:rPr>
        <w:t>,</w:t>
      </w:r>
      <w:r w:rsidRPr="009C0B48">
        <w:rPr>
          <w:rFonts w:ascii="Avenir Next" w:hAnsi="Avenir Next"/>
          <w:color w:val="000000" w:themeColor="text1"/>
          <w:sz w:val="24"/>
        </w:rPr>
        <w:t xml:space="preserve"> más recientemente</w:t>
      </w:r>
      <w:r w:rsidR="003B288F">
        <w:rPr>
          <w:rFonts w:ascii="Avenir Next" w:hAnsi="Avenir Next"/>
          <w:color w:val="000000" w:themeColor="text1"/>
          <w:sz w:val="24"/>
        </w:rPr>
        <w:t>,</w:t>
      </w:r>
      <w:r w:rsidRPr="009C0B48">
        <w:rPr>
          <w:rFonts w:ascii="Avenir Next" w:hAnsi="Avenir Next"/>
          <w:color w:val="000000" w:themeColor="text1"/>
          <w:sz w:val="24"/>
        </w:rPr>
        <w:t xml:space="preserve"> agricultura y ganadería)</w:t>
      </w:r>
      <w:r w:rsidR="003B288F">
        <w:rPr>
          <w:rFonts w:ascii="Avenir Next" w:hAnsi="Avenir Next"/>
          <w:color w:val="000000" w:themeColor="text1"/>
          <w:sz w:val="24"/>
        </w:rPr>
        <w:t>,</w:t>
      </w:r>
      <w:r w:rsidRPr="009C0B48">
        <w:rPr>
          <w:rFonts w:ascii="Avenir Next" w:hAnsi="Avenir Next"/>
          <w:color w:val="000000" w:themeColor="text1"/>
          <w:sz w:val="24"/>
        </w:rPr>
        <w:t xml:space="preserve"> y no corresponde</w:t>
      </w:r>
      <w:r w:rsidR="00BB728C">
        <w:rPr>
          <w:rFonts w:ascii="Avenir Next" w:hAnsi="Avenir Next"/>
          <w:color w:val="000000" w:themeColor="text1"/>
          <w:sz w:val="24"/>
        </w:rPr>
        <w:t>n</w:t>
      </w:r>
      <w:r w:rsidRPr="009C0B48">
        <w:rPr>
          <w:rFonts w:ascii="Avenir Next" w:hAnsi="Avenir Next"/>
          <w:color w:val="000000" w:themeColor="text1"/>
          <w:sz w:val="24"/>
        </w:rPr>
        <w:t xml:space="preserve"> de momento a un aumento generalizado para el conjunto de las economías españolas y andaluzas. </w:t>
      </w:r>
    </w:p>
    <w:p w14:paraId="3AE2E3E0" w14:textId="77777777" w:rsidR="00FE232C" w:rsidRDefault="00FE232C" w:rsidP="00E46BAE">
      <w:pPr>
        <w:pStyle w:val="BodyA"/>
        <w:spacing w:before="100" w:after="100"/>
        <w:jc w:val="both"/>
        <w:rPr>
          <w:rFonts w:ascii="Avenir Next Demi Bold" w:hAnsi="Avenir Next Demi Bold"/>
          <w:b/>
          <w:bCs/>
          <w:color w:val="022ED3"/>
          <w:sz w:val="28"/>
          <w:szCs w:val="28"/>
          <w:u w:color="022ED3"/>
        </w:rPr>
      </w:pPr>
    </w:p>
    <w:p w14:paraId="2D4CD34E" w14:textId="77777777" w:rsidR="002F4F21" w:rsidRDefault="00457859" w:rsidP="00E46BAE">
      <w:pPr>
        <w:pStyle w:val="BodyA"/>
        <w:spacing w:before="100" w:after="100"/>
        <w:jc w:val="both"/>
        <w:rPr>
          <w:rFonts w:ascii="Avenir Next Demi Bold" w:hAnsi="Avenir Next Demi Bold"/>
          <w:b/>
          <w:bCs/>
          <w:color w:val="022ED3"/>
          <w:sz w:val="28"/>
          <w:szCs w:val="28"/>
          <w:u w:color="022ED3"/>
        </w:rPr>
      </w:pPr>
      <w:r w:rsidRPr="0035650E">
        <w:rPr>
          <w:rFonts w:ascii="Avenir Next Demi Bold" w:hAnsi="Avenir Next Demi Bold"/>
          <w:b/>
          <w:bCs/>
          <w:color w:val="022ED3"/>
          <w:sz w:val="28"/>
          <w:szCs w:val="28"/>
          <w:u w:color="022ED3"/>
        </w:rPr>
        <w:t>El mercado de trabajo</w:t>
      </w:r>
    </w:p>
    <w:p w14:paraId="77532363" w14:textId="77777777" w:rsidR="009C0B48" w:rsidRPr="009C0B48" w:rsidRDefault="009C0B48" w:rsidP="009C0B48">
      <w:pPr>
        <w:pStyle w:val="BodyA"/>
        <w:spacing w:before="100" w:after="100"/>
        <w:jc w:val="both"/>
        <w:rPr>
          <w:rFonts w:ascii="Avenir Next" w:hAnsi="Avenir Next"/>
          <w:color w:val="auto"/>
          <w:sz w:val="24"/>
        </w:rPr>
      </w:pPr>
      <w:r w:rsidRPr="009C0B48">
        <w:rPr>
          <w:rFonts w:ascii="Avenir Next" w:hAnsi="Avenir Next"/>
          <w:color w:val="auto"/>
          <w:sz w:val="24"/>
        </w:rPr>
        <w:t xml:space="preserve">Durante el primer trimestre de 2023, el mercado de trabajo en Andalucía ha experimentado una aceleración de </w:t>
      </w:r>
      <w:r w:rsidR="003B288F">
        <w:rPr>
          <w:rFonts w:ascii="Avenir Next" w:hAnsi="Avenir Next"/>
          <w:color w:val="auto"/>
          <w:sz w:val="24"/>
        </w:rPr>
        <w:t xml:space="preserve">la </w:t>
      </w:r>
      <w:r w:rsidRPr="009C0B48">
        <w:rPr>
          <w:rFonts w:ascii="Avenir Next" w:hAnsi="Avenir Next"/>
          <w:color w:val="auto"/>
          <w:sz w:val="24"/>
        </w:rPr>
        <w:t xml:space="preserve">afiliación, contratación y ocupación. A este buen comportamiento se unen los datos de </w:t>
      </w:r>
      <w:r w:rsidRPr="009C0B48">
        <w:rPr>
          <w:rFonts w:ascii="Avenir Next" w:hAnsi="Avenir Next"/>
          <w:color w:val="auto"/>
          <w:sz w:val="24"/>
        </w:rPr>
        <w:lastRenderedPageBreak/>
        <w:t xml:space="preserve">desempleo y paro registrado, que han mantenido un tono más positivo que el experimentado a finales del año 2022. </w:t>
      </w:r>
    </w:p>
    <w:p w14:paraId="4B8174D1" w14:textId="77777777" w:rsidR="009C0B48" w:rsidRPr="009C0B48" w:rsidRDefault="009C0B48" w:rsidP="009C0B48">
      <w:pPr>
        <w:pStyle w:val="BodyA"/>
        <w:spacing w:before="100" w:after="100"/>
        <w:jc w:val="both"/>
        <w:rPr>
          <w:rFonts w:ascii="Avenir Next" w:hAnsi="Avenir Next"/>
          <w:color w:val="auto"/>
          <w:sz w:val="24"/>
        </w:rPr>
      </w:pPr>
      <w:r w:rsidRPr="009C0B48">
        <w:rPr>
          <w:rFonts w:ascii="Avenir Next" w:hAnsi="Avenir Next"/>
          <w:color w:val="auto"/>
          <w:sz w:val="24"/>
        </w:rPr>
        <w:t>Según la Encuesta de Población Activa (EPA), en términos intertrimestrales la ocupación aumentó en Andalucía un 2,3 % frente a una ligera caída en España del -0,05 %, evoluciones diferenciadas que estarían explicadas en buena parte por la estacionalidad. En todo caso, en términos interanuales, este perfil positivo para la región se reproduce, al aumentar la ocupación en Andalucía un 3,4 %, significativamente superior a</w:t>
      </w:r>
      <w:r w:rsidR="004D00DA">
        <w:rPr>
          <w:rFonts w:ascii="Avenir Next" w:hAnsi="Avenir Next"/>
          <w:color w:val="auto"/>
          <w:sz w:val="24"/>
        </w:rPr>
        <w:t xml:space="preserve"> la</w:t>
      </w:r>
      <w:ins w:id="13" w:author="Pilar Gayan" w:date="2023-05-14T10:09:00Z">
        <w:r w:rsidR="00132E0E">
          <w:rPr>
            <w:rFonts w:ascii="Avenir Next" w:hAnsi="Avenir Next"/>
            <w:color w:val="auto"/>
            <w:sz w:val="24"/>
          </w:rPr>
          <w:t xml:space="preserve"> </w:t>
        </w:r>
      </w:ins>
      <w:r w:rsidRPr="009C0B48">
        <w:rPr>
          <w:rFonts w:ascii="Avenir Next" w:hAnsi="Avenir Next"/>
          <w:color w:val="auto"/>
          <w:sz w:val="24"/>
        </w:rPr>
        <w:t xml:space="preserve">de España </w:t>
      </w:r>
      <w:r w:rsidR="00BB728C">
        <w:rPr>
          <w:rFonts w:ascii="Avenir Next" w:hAnsi="Avenir Next"/>
          <w:color w:val="auto"/>
          <w:sz w:val="24"/>
        </w:rPr>
        <w:t>(</w:t>
      </w:r>
      <w:r w:rsidRPr="009C0B48">
        <w:rPr>
          <w:rFonts w:ascii="Avenir Next" w:hAnsi="Avenir Next"/>
          <w:color w:val="auto"/>
          <w:sz w:val="24"/>
        </w:rPr>
        <w:t>1,8 %</w:t>
      </w:r>
      <w:r w:rsidR="00BB728C">
        <w:rPr>
          <w:rFonts w:ascii="Avenir Next" w:hAnsi="Avenir Next"/>
          <w:color w:val="auto"/>
          <w:sz w:val="24"/>
        </w:rPr>
        <w:t>)</w:t>
      </w:r>
      <w:r w:rsidRPr="009C0B48">
        <w:rPr>
          <w:rFonts w:ascii="Avenir Next" w:hAnsi="Avenir Next"/>
          <w:color w:val="auto"/>
          <w:sz w:val="24"/>
        </w:rPr>
        <w:t>. Estas cifras suponen que en los últimos cuatro trimestres la ocupación aumentó en 109</w:t>
      </w:r>
      <w:r w:rsidR="00FC1250">
        <w:rPr>
          <w:rFonts w:ascii="Avenir Next" w:hAnsi="Avenir Next"/>
          <w:color w:val="auto"/>
          <w:sz w:val="24"/>
        </w:rPr>
        <w:t>.</w:t>
      </w:r>
      <w:r w:rsidRPr="009C0B48">
        <w:rPr>
          <w:rFonts w:ascii="Avenir Next" w:hAnsi="Avenir Next"/>
          <w:color w:val="auto"/>
          <w:sz w:val="24"/>
        </w:rPr>
        <w:t>7</w:t>
      </w:r>
      <w:r w:rsidR="00FC1250">
        <w:rPr>
          <w:rFonts w:ascii="Avenir Next" w:hAnsi="Avenir Next"/>
          <w:color w:val="auto"/>
          <w:sz w:val="24"/>
        </w:rPr>
        <w:t>00</w:t>
      </w:r>
      <w:r w:rsidRPr="009C0B48">
        <w:rPr>
          <w:rFonts w:ascii="Avenir Next" w:hAnsi="Avenir Next"/>
          <w:color w:val="auto"/>
          <w:sz w:val="24"/>
        </w:rPr>
        <w:t xml:space="preserve"> empleos, de un total de 368</w:t>
      </w:r>
      <w:r w:rsidR="00FC1250">
        <w:rPr>
          <w:rFonts w:ascii="Avenir Next" w:hAnsi="Avenir Next"/>
          <w:color w:val="auto"/>
          <w:sz w:val="24"/>
        </w:rPr>
        <w:t>.000</w:t>
      </w:r>
      <w:r w:rsidRPr="009C0B48">
        <w:rPr>
          <w:rFonts w:ascii="Avenir Next" w:hAnsi="Avenir Next"/>
          <w:color w:val="auto"/>
          <w:sz w:val="24"/>
        </w:rPr>
        <w:t xml:space="preserve"> para el conjunto de España. </w:t>
      </w:r>
    </w:p>
    <w:p w14:paraId="406B4679" w14:textId="77777777" w:rsidR="009C0B48" w:rsidRPr="009C0B48" w:rsidRDefault="009C0B48" w:rsidP="009C0B48">
      <w:pPr>
        <w:pStyle w:val="BodyA"/>
        <w:spacing w:before="100" w:after="100"/>
        <w:jc w:val="both"/>
        <w:rPr>
          <w:rFonts w:ascii="Avenir Next" w:hAnsi="Avenir Next"/>
          <w:color w:val="auto"/>
          <w:sz w:val="24"/>
        </w:rPr>
      </w:pPr>
      <w:r w:rsidRPr="009C0B48">
        <w:rPr>
          <w:rFonts w:ascii="Avenir Next" w:hAnsi="Avenir Next"/>
          <w:color w:val="auto"/>
          <w:sz w:val="24"/>
        </w:rPr>
        <w:t>Los datos son igualmente positivos para el desempleo. Durante el primer trimestre</w:t>
      </w:r>
      <w:r w:rsidR="004D00DA">
        <w:rPr>
          <w:rFonts w:ascii="Avenir Next" w:hAnsi="Avenir Next"/>
          <w:color w:val="auto"/>
          <w:sz w:val="24"/>
        </w:rPr>
        <w:t>,</w:t>
      </w:r>
      <w:r w:rsidRPr="009C0B48">
        <w:rPr>
          <w:rFonts w:ascii="Avenir Next" w:hAnsi="Avenir Next"/>
          <w:color w:val="auto"/>
          <w:sz w:val="24"/>
        </w:rPr>
        <w:t xml:space="preserve"> el desempleo andaluz descendió en 19</w:t>
      </w:r>
      <w:r w:rsidR="00297805">
        <w:rPr>
          <w:rFonts w:ascii="Avenir Next" w:hAnsi="Avenir Next"/>
          <w:color w:val="auto"/>
          <w:sz w:val="24"/>
        </w:rPr>
        <w:t xml:space="preserve">.100 </w:t>
      </w:r>
      <w:r w:rsidRPr="009C0B48">
        <w:rPr>
          <w:rFonts w:ascii="Avenir Next" w:hAnsi="Avenir Next"/>
          <w:color w:val="auto"/>
          <w:sz w:val="24"/>
        </w:rPr>
        <w:t>personas (-2,4 %), mientras aumentaba en España en 103</w:t>
      </w:r>
      <w:r w:rsidR="00297805">
        <w:rPr>
          <w:rFonts w:ascii="Avenir Next" w:hAnsi="Avenir Next"/>
          <w:color w:val="auto"/>
          <w:sz w:val="24"/>
        </w:rPr>
        <w:t>.</w:t>
      </w:r>
      <w:r w:rsidRPr="009C0B48">
        <w:rPr>
          <w:rFonts w:ascii="Avenir Next" w:hAnsi="Avenir Next"/>
          <w:color w:val="auto"/>
          <w:sz w:val="24"/>
        </w:rPr>
        <w:t>8</w:t>
      </w:r>
      <w:r w:rsidR="00297805">
        <w:rPr>
          <w:rFonts w:ascii="Avenir Next" w:hAnsi="Avenir Next"/>
          <w:color w:val="auto"/>
          <w:sz w:val="24"/>
        </w:rPr>
        <w:t>00</w:t>
      </w:r>
      <w:r w:rsidRPr="009C0B48">
        <w:rPr>
          <w:rFonts w:ascii="Avenir Next" w:hAnsi="Avenir Next"/>
          <w:color w:val="auto"/>
          <w:sz w:val="24"/>
        </w:rPr>
        <w:t>, diferencia entre ambas cifras muy condicionadas por la evolución diferencia</w:t>
      </w:r>
      <w:r w:rsidR="008B75CF">
        <w:rPr>
          <w:rFonts w:ascii="Avenir Next" w:hAnsi="Avenir Next"/>
          <w:color w:val="auto"/>
          <w:sz w:val="24"/>
        </w:rPr>
        <w:t>l</w:t>
      </w:r>
      <w:r w:rsidRPr="009C0B48">
        <w:rPr>
          <w:rFonts w:ascii="Avenir Next" w:hAnsi="Avenir Next"/>
          <w:color w:val="auto"/>
          <w:sz w:val="24"/>
        </w:rPr>
        <w:t xml:space="preserve">, a su vez, de la población activa. En términos interanuales, estos descensos en el desempleo </w:t>
      </w:r>
      <w:r w:rsidR="00CA166A">
        <w:rPr>
          <w:rFonts w:ascii="Avenir Next" w:hAnsi="Avenir Next"/>
          <w:color w:val="auto"/>
          <w:sz w:val="24"/>
        </w:rPr>
        <w:t>se</w:t>
      </w:r>
      <w:r w:rsidRPr="009C0B48">
        <w:rPr>
          <w:rFonts w:ascii="Avenir Next" w:hAnsi="Avenir Next"/>
          <w:color w:val="auto"/>
          <w:sz w:val="24"/>
        </w:rPr>
        <w:t xml:space="preserve"> traducían en caídas de 30</w:t>
      </w:r>
      <w:r w:rsidR="00297805">
        <w:rPr>
          <w:rFonts w:ascii="Avenir Next" w:hAnsi="Avenir Next"/>
          <w:color w:val="auto"/>
          <w:sz w:val="24"/>
        </w:rPr>
        <w:t>.</w:t>
      </w:r>
      <w:r w:rsidRPr="009C0B48">
        <w:rPr>
          <w:rFonts w:ascii="Avenir Next" w:hAnsi="Avenir Next"/>
          <w:color w:val="auto"/>
          <w:sz w:val="24"/>
        </w:rPr>
        <w:t>1</w:t>
      </w:r>
      <w:r w:rsidR="00297805">
        <w:rPr>
          <w:rFonts w:ascii="Avenir Next" w:hAnsi="Avenir Next"/>
          <w:color w:val="auto"/>
          <w:sz w:val="24"/>
        </w:rPr>
        <w:t>00</w:t>
      </w:r>
      <w:r w:rsidRPr="009C0B48">
        <w:rPr>
          <w:rFonts w:ascii="Avenir Next" w:hAnsi="Avenir Next"/>
          <w:color w:val="auto"/>
          <w:sz w:val="24"/>
        </w:rPr>
        <w:t xml:space="preserve"> y 46</w:t>
      </w:r>
      <w:r w:rsidR="00297805">
        <w:rPr>
          <w:rFonts w:ascii="Avenir Next" w:hAnsi="Avenir Next"/>
          <w:color w:val="auto"/>
          <w:sz w:val="24"/>
        </w:rPr>
        <w:t>.</w:t>
      </w:r>
      <w:r w:rsidRPr="009C0B48">
        <w:rPr>
          <w:rFonts w:ascii="Avenir Next" w:hAnsi="Avenir Next"/>
          <w:color w:val="auto"/>
          <w:sz w:val="24"/>
        </w:rPr>
        <w:t>9</w:t>
      </w:r>
      <w:r w:rsidR="00297805">
        <w:rPr>
          <w:rFonts w:ascii="Avenir Next" w:hAnsi="Avenir Next"/>
          <w:color w:val="auto"/>
          <w:sz w:val="24"/>
        </w:rPr>
        <w:t>00</w:t>
      </w:r>
      <w:r w:rsidRPr="009C0B48">
        <w:rPr>
          <w:rFonts w:ascii="Avenir Next" w:hAnsi="Avenir Next"/>
          <w:color w:val="auto"/>
          <w:sz w:val="24"/>
        </w:rPr>
        <w:t xml:space="preserve"> para Andalucía y España</w:t>
      </w:r>
      <w:ins w:id="14" w:author="Pilar Gayan" w:date="2023-05-14T10:10:00Z">
        <w:r w:rsidR="00132E0E">
          <w:rPr>
            <w:rFonts w:ascii="Avenir Next" w:hAnsi="Avenir Next"/>
            <w:color w:val="auto"/>
            <w:sz w:val="24"/>
          </w:rPr>
          <w:t>,</w:t>
        </w:r>
      </w:ins>
      <w:r w:rsidRPr="009C0B48">
        <w:rPr>
          <w:rFonts w:ascii="Avenir Next" w:hAnsi="Avenir Next"/>
          <w:color w:val="auto"/>
          <w:sz w:val="24"/>
        </w:rPr>
        <w:t xml:space="preserve"> respectivamente (-3,8 % y -1,4 %). La tasa de paro, al finalizar el trimestre, se situó en el 18,3 % frente al 13,3 nacional. </w:t>
      </w:r>
    </w:p>
    <w:p w14:paraId="6E7B73E9" w14:textId="77777777" w:rsidR="009C0B48" w:rsidRPr="004C24DA" w:rsidRDefault="009C0B48" w:rsidP="009C0B48">
      <w:pPr>
        <w:pStyle w:val="BodyA"/>
        <w:spacing w:before="100" w:after="100"/>
        <w:jc w:val="both"/>
        <w:rPr>
          <w:rFonts w:ascii="Avenir Next" w:hAnsi="Avenir Next"/>
          <w:color w:val="auto"/>
          <w:sz w:val="24"/>
        </w:rPr>
      </w:pPr>
      <w:r w:rsidRPr="009C0B48">
        <w:rPr>
          <w:rFonts w:ascii="Avenir Next" w:hAnsi="Avenir Next"/>
          <w:color w:val="auto"/>
          <w:sz w:val="24"/>
        </w:rPr>
        <w:t xml:space="preserve">En cuanto a la afiliación, las cifras reproducen la misma dinámica en términos de ocupación que los mostrados por la EPA. En primer lugar, el número de afiliados medios en Andalucía hasta el mes de abril fue de 3.386.504, un 3,0 % mayor que en </w:t>
      </w:r>
      <w:r w:rsidR="00FC1250">
        <w:rPr>
          <w:rFonts w:ascii="Avenir Next" w:hAnsi="Avenir Next"/>
          <w:color w:val="auto"/>
          <w:sz w:val="24"/>
        </w:rPr>
        <w:t>abril de 2022</w:t>
      </w:r>
      <w:r w:rsidRPr="009C0B48">
        <w:rPr>
          <w:rFonts w:ascii="Avenir Next" w:hAnsi="Avenir Next"/>
          <w:color w:val="auto"/>
          <w:sz w:val="24"/>
        </w:rPr>
        <w:t>. Para España</w:t>
      </w:r>
      <w:ins w:id="15" w:author="Pilar Gayan" w:date="2023-05-14T10:10:00Z">
        <w:r w:rsidR="00132E0E">
          <w:rPr>
            <w:rFonts w:ascii="Avenir Next" w:hAnsi="Avenir Next"/>
            <w:color w:val="auto"/>
            <w:sz w:val="24"/>
          </w:rPr>
          <w:t>,</w:t>
        </w:r>
      </w:ins>
      <w:r w:rsidRPr="009C0B48">
        <w:rPr>
          <w:rFonts w:ascii="Avenir Next" w:hAnsi="Avenir Next"/>
          <w:color w:val="auto"/>
          <w:sz w:val="24"/>
        </w:rPr>
        <w:t xml:space="preserve"> las cifras son de 20.614.989, un 2,9 % superior en términos interanuales. </w:t>
      </w:r>
    </w:p>
    <w:p w14:paraId="111A9753" w14:textId="77777777" w:rsidR="00D85661" w:rsidRPr="000C662E" w:rsidRDefault="00D85661" w:rsidP="004C24DA">
      <w:pPr>
        <w:pStyle w:val="BodyA"/>
        <w:spacing w:before="100" w:after="100"/>
        <w:jc w:val="both"/>
        <w:rPr>
          <w:rFonts w:ascii="Avenir Next" w:hAnsi="Avenir Next"/>
          <w:color w:val="FF0000"/>
          <w:sz w:val="24"/>
        </w:rPr>
      </w:pPr>
    </w:p>
    <w:p w14:paraId="442C115C" w14:textId="77777777" w:rsidR="00457859" w:rsidRPr="005E3106" w:rsidRDefault="00457859" w:rsidP="00E46BAE">
      <w:pPr>
        <w:pStyle w:val="BodyA"/>
        <w:spacing w:before="100" w:after="100"/>
        <w:jc w:val="both"/>
        <w:rPr>
          <w:rFonts w:ascii="Avenir Next Demi Bold" w:hAnsi="Avenir Next Demi Bold"/>
          <w:b/>
          <w:bCs/>
          <w:color w:val="022ED3"/>
          <w:sz w:val="28"/>
          <w:szCs w:val="28"/>
          <w:u w:color="022ED3"/>
        </w:rPr>
      </w:pPr>
      <w:r w:rsidRPr="005E3106">
        <w:rPr>
          <w:rFonts w:ascii="Avenir Next Demi Bold" w:hAnsi="Avenir Next Demi Bold"/>
          <w:b/>
          <w:bCs/>
          <w:color w:val="022ED3"/>
          <w:sz w:val="28"/>
          <w:szCs w:val="28"/>
          <w:u w:color="022ED3"/>
        </w:rPr>
        <w:t>Por el lado de la demanda</w:t>
      </w:r>
    </w:p>
    <w:p w14:paraId="69A2D7D4" w14:textId="77777777" w:rsidR="005F6D5B" w:rsidRPr="009C0B48" w:rsidRDefault="005F6D5B" w:rsidP="005F6D5B">
      <w:pPr>
        <w:pStyle w:val="BodyA"/>
        <w:spacing w:before="100" w:after="100"/>
        <w:jc w:val="both"/>
        <w:rPr>
          <w:rFonts w:ascii="Avenir Next" w:hAnsi="Avenir Next"/>
          <w:color w:val="000000" w:themeColor="text1"/>
          <w:sz w:val="24"/>
        </w:rPr>
      </w:pPr>
      <w:r w:rsidRPr="009C0B48">
        <w:rPr>
          <w:rFonts w:ascii="Avenir Next" w:hAnsi="Avenir Next"/>
          <w:color w:val="000000" w:themeColor="text1"/>
          <w:sz w:val="24"/>
        </w:rPr>
        <w:t>Durante el primer trimestre de 2023</w:t>
      </w:r>
      <w:r>
        <w:rPr>
          <w:rFonts w:ascii="Avenir Next" w:hAnsi="Avenir Next"/>
          <w:color w:val="000000" w:themeColor="text1"/>
          <w:sz w:val="24"/>
        </w:rPr>
        <w:t>, la aportación del comercio exterior</w:t>
      </w:r>
      <w:r w:rsidR="001E0A7B">
        <w:rPr>
          <w:rFonts w:ascii="Avenir Next" w:hAnsi="Avenir Next"/>
          <w:color w:val="000000" w:themeColor="text1"/>
          <w:sz w:val="24"/>
        </w:rPr>
        <w:t xml:space="preserve"> mejor</w:t>
      </w:r>
      <w:r w:rsidR="00FC1250">
        <w:rPr>
          <w:rFonts w:ascii="Avenir Next" w:hAnsi="Avenir Next"/>
          <w:color w:val="000000" w:themeColor="text1"/>
          <w:sz w:val="24"/>
        </w:rPr>
        <w:t>ó</w:t>
      </w:r>
      <w:r w:rsidR="001E0A7B">
        <w:rPr>
          <w:rFonts w:ascii="Avenir Next" w:hAnsi="Avenir Next"/>
          <w:color w:val="000000" w:themeColor="text1"/>
          <w:sz w:val="24"/>
        </w:rPr>
        <w:t xml:space="preserve"> respecto a la observada para el trimestre anterior</w:t>
      </w:r>
      <w:r>
        <w:rPr>
          <w:rFonts w:ascii="Avenir Next" w:hAnsi="Avenir Next"/>
          <w:color w:val="000000" w:themeColor="text1"/>
          <w:sz w:val="24"/>
        </w:rPr>
        <w:t xml:space="preserve">, </w:t>
      </w:r>
      <w:r w:rsidR="001E0A7B">
        <w:rPr>
          <w:rFonts w:ascii="Avenir Next" w:hAnsi="Avenir Next"/>
          <w:color w:val="000000" w:themeColor="text1"/>
          <w:sz w:val="24"/>
        </w:rPr>
        <w:t>dado el mayor crecimiento de</w:t>
      </w:r>
      <w:r>
        <w:rPr>
          <w:rFonts w:ascii="Avenir Next" w:hAnsi="Avenir Next"/>
          <w:color w:val="000000" w:themeColor="text1"/>
          <w:sz w:val="24"/>
        </w:rPr>
        <w:t xml:space="preserve"> las exportaciones </w:t>
      </w:r>
      <w:r w:rsidR="001E0A7B">
        <w:rPr>
          <w:rFonts w:ascii="Avenir Next" w:hAnsi="Avenir Next"/>
          <w:color w:val="000000" w:themeColor="text1"/>
          <w:sz w:val="24"/>
        </w:rPr>
        <w:t>en términos reales que de</w:t>
      </w:r>
      <w:r>
        <w:rPr>
          <w:rFonts w:ascii="Avenir Next" w:hAnsi="Avenir Next"/>
          <w:color w:val="000000" w:themeColor="text1"/>
          <w:sz w:val="24"/>
        </w:rPr>
        <w:t xml:space="preserve"> las importaciones. Destaca, sobre todo el aumento de las exportaciones</w:t>
      </w:r>
      <w:r w:rsidRPr="003365A6">
        <w:rPr>
          <w:rFonts w:ascii="Avenir Next" w:hAnsi="Avenir Next"/>
          <w:color w:val="000000" w:themeColor="text1"/>
          <w:sz w:val="24"/>
        </w:rPr>
        <w:t xml:space="preserve"> industriales, </w:t>
      </w:r>
      <w:r>
        <w:rPr>
          <w:rFonts w:ascii="Avenir Next" w:hAnsi="Avenir Next"/>
          <w:color w:val="000000" w:themeColor="text1"/>
          <w:sz w:val="24"/>
        </w:rPr>
        <w:t>en particular</w:t>
      </w:r>
      <w:r w:rsidRPr="003365A6">
        <w:rPr>
          <w:rFonts w:ascii="Avenir Next" w:hAnsi="Avenir Next"/>
          <w:color w:val="000000" w:themeColor="text1"/>
          <w:sz w:val="24"/>
        </w:rPr>
        <w:t xml:space="preserve"> cobre </w:t>
      </w:r>
      <w:r>
        <w:rPr>
          <w:rFonts w:ascii="Avenir Next" w:hAnsi="Avenir Next"/>
          <w:color w:val="000000" w:themeColor="text1"/>
          <w:sz w:val="24"/>
        </w:rPr>
        <w:t xml:space="preserve">y </w:t>
      </w:r>
      <w:r w:rsidRPr="003365A6">
        <w:rPr>
          <w:rFonts w:ascii="Avenir Next" w:hAnsi="Avenir Next"/>
          <w:color w:val="000000" w:themeColor="text1"/>
          <w:sz w:val="24"/>
        </w:rPr>
        <w:t xml:space="preserve">químicos, </w:t>
      </w:r>
      <w:r>
        <w:rPr>
          <w:rFonts w:ascii="Avenir Next" w:hAnsi="Avenir Next"/>
          <w:color w:val="000000" w:themeColor="text1"/>
          <w:sz w:val="24"/>
        </w:rPr>
        <w:t xml:space="preserve">aunque también en partidas </w:t>
      </w:r>
      <w:r w:rsidRPr="003365A6">
        <w:rPr>
          <w:rFonts w:ascii="Avenir Next" w:hAnsi="Avenir Next"/>
          <w:color w:val="000000" w:themeColor="text1"/>
          <w:sz w:val="24"/>
        </w:rPr>
        <w:t>agroalimentari</w:t>
      </w:r>
      <w:r>
        <w:rPr>
          <w:rFonts w:ascii="Avenir Next" w:hAnsi="Avenir Next"/>
          <w:color w:val="000000" w:themeColor="text1"/>
          <w:sz w:val="24"/>
        </w:rPr>
        <w:t>as</w:t>
      </w:r>
      <w:r w:rsidRPr="003365A6">
        <w:rPr>
          <w:rFonts w:ascii="Avenir Next" w:hAnsi="Avenir Next"/>
          <w:color w:val="000000" w:themeColor="text1"/>
          <w:sz w:val="24"/>
        </w:rPr>
        <w:t xml:space="preserve">, </w:t>
      </w:r>
      <w:r>
        <w:rPr>
          <w:rFonts w:ascii="Avenir Next" w:hAnsi="Avenir Next"/>
          <w:color w:val="000000" w:themeColor="text1"/>
          <w:sz w:val="24"/>
        </w:rPr>
        <w:t>en especial</w:t>
      </w:r>
      <w:r w:rsidRPr="003365A6">
        <w:rPr>
          <w:rFonts w:ascii="Avenir Next" w:hAnsi="Avenir Next"/>
          <w:color w:val="000000" w:themeColor="text1"/>
          <w:sz w:val="24"/>
        </w:rPr>
        <w:t xml:space="preserve"> las hortalizas</w:t>
      </w:r>
      <w:r>
        <w:rPr>
          <w:rFonts w:ascii="Avenir Next" w:hAnsi="Avenir Next"/>
          <w:color w:val="000000" w:themeColor="text1"/>
          <w:sz w:val="24"/>
        </w:rPr>
        <w:t>, que mantiene el impulso de ventas a pesar de la sequía</w:t>
      </w:r>
      <w:r w:rsidRPr="009C0B48">
        <w:rPr>
          <w:rFonts w:ascii="Avenir Next" w:hAnsi="Avenir Next"/>
          <w:color w:val="000000" w:themeColor="text1"/>
          <w:sz w:val="24"/>
        </w:rPr>
        <w:t xml:space="preserve">. </w:t>
      </w:r>
    </w:p>
    <w:p w14:paraId="273EBEF4" w14:textId="77777777" w:rsidR="005F6D5B" w:rsidRPr="009C0B48" w:rsidRDefault="005F6D5B" w:rsidP="005F6D5B">
      <w:pPr>
        <w:pStyle w:val="BodyA"/>
        <w:spacing w:before="100" w:after="100"/>
        <w:jc w:val="both"/>
        <w:rPr>
          <w:rFonts w:ascii="Avenir Next" w:hAnsi="Avenir Next"/>
          <w:color w:val="000000" w:themeColor="text1"/>
          <w:sz w:val="24"/>
        </w:rPr>
      </w:pPr>
      <w:r>
        <w:rPr>
          <w:rFonts w:ascii="Avenir Next" w:hAnsi="Avenir Next"/>
          <w:color w:val="000000" w:themeColor="text1"/>
          <w:sz w:val="24"/>
        </w:rPr>
        <w:t xml:space="preserve">Particular mención merece </w:t>
      </w:r>
      <w:r w:rsidRPr="009C0B48">
        <w:rPr>
          <w:rFonts w:ascii="Avenir Next" w:hAnsi="Avenir Next"/>
          <w:color w:val="000000" w:themeColor="text1"/>
          <w:sz w:val="24"/>
        </w:rPr>
        <w:t xml:space="preserve">el consumo </w:t>
      </w:r>
      <w:r>
        <w:rPr>
          <w:rFonts w:ascii="Avenir Next" w:hAnsi="Avenir Next"/>
          <w:color w:val="000000" w:themeColor="text1"/>
          <w:sz w:val="24"/>
        </w:rPr>
        <w:t xml:space="preserve">de </w:t>
      </w:r>
      <w:r w:rsidR="001E0A7B">
        <w:rPr>
          <w:rFonts w:ascii="Avenir Next" w:hAnsi="Avenir Next"/>
          <w:color w:val="000000" w:themeColor="text1"/>
          <w:sz w:val="24"/>
        </w:rPr>
        <w:t xml:space="preserve">los </w:t>
      </w:r>
      <w:r>
        <w:rPr>
          <w:rFonts w:ascii="Avenir Next" w:hAnsi="Avenir Next"/>
          <w:color w:val="000000" w:themeColor="text1"/>
          <w:sz w:val="24"/>
        </w:rPr>
        <w:t xml:space="preserve">residentes </w:t>
      </w:r>
      <w:r w:rsidR="001E0A7B">
        <w:rPr>
          <w:rFonts w:ascii="Avenir Next" w:hAnsi="Avenir Next"/>
          <w:color w:val="000000" w:themeColor="text1"/>
          <w:sz w:val="24"/>
        </w:rPr>
        <w:t xml:space="preserve">para el que </w:t>
      </w:r>
      <w:r>
        <w:rPr>
          <w:rFonts w:ascii="Avenir Next" w:hAnsi="Avenir Next"/>
          <w:color w:val="000000" w:themeColor="text1"/>
          <w:sz w:val="24"/>
        </w:rPr>
        <w:t>la aceleración de los indicadores observados en el final de trimestre da como resultado un incremento intertrimestral superior al esperado</w:t>
      </w:r>
      <w:r w:rsidRPr="009C0B48">
        <w:rPr>
          <w:rFonts w:ascii="Avenir Next" w:hAnsi="Avenir Next"/>
          <w:color w:val="000000" w:themeColor="text1"/>
          <w:sz w:val="24"/>
        </w:rPr>
        <w:t>. Así, el índice del comercio minorista, que durante el cuarto trimestre mostró una importante debilidad</w:t>
      </w:r>
      <w:r w:rsidR="00FC1250">
        <w:rPr>
          <w:rFonts w:ascii="Avenir Next" w:hAnsi="Avenir Next"/>
          <w:color w:val="000000" w:themeColor="text1"/>
          <w:sz w:val="24"/>
        </w:rPr>
        <w:t>,</w:t>
      </w:r>
      <w:ins w:id="16" w:author="Pilar Gayan" w:date="2023-05-14T10:10:00Z">
        <w:r w:rsidR="00132E0E">
          <w:rPr>
            <w:rFonts w:ascii="Avenir Next" w:hAnsi="Avenir Next"/>
            <w:color w:val="000000" w:themeColor="text1"/>
            <w:sz w:val="24"/>
          </w:rPr>
          <w:t xml:space="preserve"> </w:t>
        </w:r>
      </w:ins>
      <w:r>
        <w:rPr>
          <w:rFonts w:ascii="Avenir Next" w:hAnsi="Avenir Next"/>
          <w:color w:val="000000" w:themeColor="text1"/>
          <w:sz w:val="24"/>
        </w:rPr>
        <w:t>se aceleró en</w:t>
      </w:r>
      <w:r w:rsidRPr="009C0B48">
        <w:rPr>
          <w:rFonts w:ascii="Avenir Next" w:hAnsi="Avenir Next"/>
          <w:color w:val="000000" w:themeColor="text1"/>
          <w:sz w:val="24"/>
        </w:rPr>
        <w:t xml:space="preserve"> los meses de febrero y marzo</w:t>
      </w:r>
      <w:r>
        <w:rPr>
          <w:rFonts w:ascii="Avenir Next" w:hAnsi="Avenir Next"/>
          <w:color w:val="000000" w:themeColor="text1"/>
          <w:sz w:val="24"/>
        </w:rPr>
        <w:t>,</w:t>
      </w:r>
      <w:r w:rsidRPr="009C0B48">
        <w:rPr>
          <w:rFonts w:ascii="Avenir Next" w:hAnsi="Avenir Next"/>
          <w:color w:val="000000" w:themeColor="text1"/>
          <w:sz w:val="24"/>
        </w:rPr>
        <w:t xml:space="preserve"> recuper</w:t>
      </w:r>
      <w:r>
        <w:rPr>
          <w:rFonts w:ascii="Avenir Next" w:hAnsi="Avenir Next"/>
          <w:color w:val="000000" w:themeColor="text1"/>
          <w:sz w:val="24"/>
        </w:rPr>
        <w:t>ando</w:t>
      </w:r>
      <w:ins w:id="17" w:author="Pilar Gayan" w:date="2023-05-14T10:11:00Z">
        <w:r w:rsidR="00132E0E">
          <w:rPr>
            <w:rFonts w:ascii="Avenir Next" w:hAnsi="Avenir Next"/>
            <w:color w:val="000000" w:themeColor="text1"/>
            <w:sz w:val="24"/>
          </w:rPr>
          <w:t xml:space="preserve"> </w:t>
        </w:r>
      </w:ins>
      <w:r>
        <w:rPr>
          <w:rFonts w:ascii="Avenir Next" w:hAnsi="Avenir Next"/>
          <w:color w:val="000000" w:themeColor="text1"/>
          <w:sz w:val="24"/>
        </w:rPr>
        <w:t>un</w:t>
      </w:r>
      <w:r w:rsidRPr="009C0B48">
        <w:rPr>
          <w:rFonts w:ascii="Avenir Next" w:hAnsi="Avenir Next"/>
          <w:color w:val="000000" w:themeColor="text1"/>
          <w:sz w:val="24"/>
        </w:rPr>
        <w:t xml:space="preserve"> comportamiento positivo, con crecimientos </w:t>
      </w:r>
      <w:r>
        <w:rPr>
          <w:rFonts w:ascii="Avenir Next" w:hAnsi="Avenir Next"/>
          <w:color w:val="000000" w:themeColor="text1"/>
          <w:sz w:val="24"/>
        </w:rPr>
        <w:t>significativos</w:t>
      </w:r>
      <w:ins w:id="18" w:author="Pilar Gayan" w:date="2023-05-14T10:11:00Z">
        <w:r w:rsidR="00132E0E">
          <w:rPr>
            <w:rFonts w:ascii="Avenir Next" w:hAnsi="Avenir Next"/>
            <w:color w:val="000000" w:themeColor="text1"/>
            <w:sz w:val="24"/>
          </w:rPr>
          <w:t xml:space="preserve"> </w:t>
        </w:r>
      </w:ins>
      <w:r w:rsidR="001E0A7B">
        <w:rPr>
          <w:rFonts w:ascii="Avenir Next" w:hAnsi="Avenir Next"/>
          <w:color w:val="000000" w:themeColor="text1"/>
          <w:sz w:val="24"/>
        </w:rPr>
        <w:t>para marzo</w:t>
      </w:r>
      <w:ins w:id="19" w:author="Pilar Gayan" w:date="2023-05-14T10:11:00Z">
        <w:r w:rsidR="00132E0E">
          <w:rPr>
            <w:rFonts w:ascii="Avenir Next" w:hAnsi="Avenir Next"/>
            <w:color w:val="000000" w:themeColor="text1"/>
            <w:sz w:val="24"/>
          </w:rPr>
          <w:t>,</w:t>
        </w:r>
      </w:ins>
      <w:r w:rsidR="001E0A7B">
        <w:rPr>
          <w:rFonts w:ascii="Avenir Next" w:hAnsi="Avenir Next"/>
          <w:color w:val="000000" w:themeColor="text1"/>
          <w:sz w:val="24"/>
        </w:rPr>
        <w:t xml:space="preserve"> </w:t>
      </w:r>
      <w:r w:rsidRPr="009C0B48">
        <w:rPr>
          <w:rFonts w:ascii="Avenir Next" w:hAnsi="Avenir Next"/>
          <w:color w:val="000000" w:themeColor="text1"/>
          <w:sz w:val="24"/>
        </w:rPr>
        <w:t xml:space="preserve">superiores al 8 %, evolución muy similar a </w:t>
      </w:r>
      <w:ins w:id="20" w:author="Pilar Gayan" w:date="2023-05-14T10:11:00Z">
        <w:r w:rsidR="00132E0E">
          <w:rPr>
            <w:rFonts w:ascii="Avenir Next" w:hAnsi="Avenir Next"/>
            <w:color w:val="000000" w:themeColor="text1"/>
            <w:sz w:val="24"/>
          </w:rPr>
          <w:t xml:space="preserve">la de </w:t>
        </w:r>
      </w:ins>
      <w:r w:rsidRPr="009C0B48">
        <w:rPr>
          <w:rFonts w:ascii="Avenir Next" w:hAnsi="Avenir Next"/>
          <w:color w:val="000000" w:themeColor="text1"/>
          <w:sz w:val="24"/>
        </w:rPr>
        <w:t>España. Como ocurriera en el anterior trimestre, y una vez corregidos de efecto calendario y deflactadas</w:t>
      </w:r>
      <w:del w:id="21" w:author="Pilar Gayan" w:date="2023-05-14T10:11:00Z">
        <w:r w:rsidRPr="009C0B48" w:rsidDel="00132E0E">
          <w:rPr>
            <w:rFonts w:ascii="Avenir Next" w:hAnsi="Avenir Next"/>
            <w:color w:val="000000" w:themeColor="text1"/>
            <w:sz w:val="24"/>
          </w:rPr>
          <w:delText>,</w:delText>
        </w:r>
      </w:del>
      <w:r w:rsidRPr="009C0B48">
        <w:rPr>
          <w:rFonts w:ascii="Avenir Next" w:hAnsi="Avenir Next"/>
          <w:color w:val="000000" w:themeColor="text1"/>
          <w:sz w:val="24"/>
        </w:rPr>
        <w:t xml:space="preserve"> las series nos indican que el consumo de los andaluces se redujo significativamente en alimentación, muy posiblemente debido al aumento de los precios de estos productos, pero fue más que compensado por el aumento del consumo en el resto de los productos, que con un </w:t>
      </w:r>
      <w:r>
        <w:rPr>
          <w:rFonts w:ascii="Avenir Next" w:hAnsi="Avenir Next"/>
          <w:color w:val="000000" w:themeColor="text1"/>
          <w:sz w:val="24"/>
        </w:rPr>
        <w:t xml:space="preserve">crecimiento del </w:t>
      </w:r>
      <w:r w:rsidRPr="009C0B48">
        <w:rPr>
          <w:rFonts w:ascii="Avenir Next" w:hAnsi="Avenir Next"/>
          <w:color w:val="000000" w:themeColor="text1"/>
          <w:sz w:val="24"/>
        </w:rPr>
        <w:t>20,5 % interanual</w:t>
      </w:r>
      <w:r>
        <w:rPr>
          <w:rFonts w:ascii="Avenir Next" w:hAnsi="Avenir Next"/>
          <w:color w:val="000000" w:themeColor="text1"/>
          <w:sz w:val="24"/>
        </w:rPr>
        <w:t>,</w:t>
      </w:r>
      <w:ins w:id="22" w:author="Pilar Gayan" w:date="2023-05-14T10:11:00Z">
        <w:r w:rsidR="00132E0E">
          <w:rPr>
            <w:rFonts w:ascii="Avenir Next" w:hAnsi="Avenir Next"/>
            <w:color w:val="000000" w:themeColor="text1"/>
            <w:sz w:val="24"/>
          </w:rPr>
          <w:t xml:space="preserve"> </w:t>
        </w:r>
      </w:ins>
      <w:r>
        <w:rPr>
          <w:rFonts w:ascii="Avenir Next" w:hAnsi="Avenir Next"/>
          <w:color w:val="000000" w:themeColor="text1"/>
          <w:sz w:val="24"/>
        </w:rPr>
        <w:t xml:space="preserve">más que </w:t>
      </w:r>
      <w:r w:rsidRPr="009C0B48">
        <w:rPr>
          <w:rFonts w:ascii="Avenir Next" w:hAnsi="Avenir Next"/>
          <w:color w:val="000000" w:themeColor="text1"/>
          <w:sz w:val="24"/>
        </w:rPr>
        <w:t>duplicaba al crecimiento medio del indicador. De igual modo, otros indicadores</w:t>
      </w:r>
      <w:r w:rsidR="00FC1250">
        <w:rPr>
          <w:rFonts w:ascii="Avenir Next" w:hAnsi="Avenir Next"/>
          <w:color w:val="000000" w:themeColor="text1"/>
          <w:sz w:val="24"/>
        </w:rPr>
        <w:t>,</w:t>
      </w:r>
      <w:r w:rsidRPr="009C0B48">
        <w:rPr>
          <w:rFonts w:ascii="Avenir Next" w:hAnsi="Avenir Next"/>
          <w:color w:val="000000" w:themeColor="text1"/>
          <w:sz w:val="24"/>
        </w:rPr>
        <w:t xml:space="preserve"> como son el índice de ventas de grandes superficies </w:t>
      </w:r>
      <w:r>
        <w:rPr>
          <w:rFonts w:ascii="Avenir Next" w:hAnsi="Avenir Next"/>
          <w:color w:val="000000" w:themeColor="text1"/>
          <w:sz w:val="24"/>
        </w:rPr>
        <w:t>y las matriculaciones</w:t>
      </w:r>
      <w:r w:rsidR="00FC1250">
        <w:rPr>
          <w:rFonts w:ascii="Avenir Next" w:hAnsi="Avenir Next"/>
          <w:color w:val="000000" w:themeColor="text1"/>
          <w:sz w:val="24"/>
        </w:rPr>
        <w:t>,</w:t>
      </w:r>
      <w:ins w:id="23" w:author="Pilar Gayan" w:date="2023-05-14T10:11:00Z">
        <w:r w:rsidR="00132E0E">
          <w:rPr>
            <w:rFonts w:ascii="Avenir Next" w:hAnsi="Avenir Next"/>
            <w:color w:val="000000" w:themeColor="text1"/>
            <w:sz w:val="24"/>
          </w:rPr>
          <w:t xml:space="preserve"> </w:t>
        </w:r>
      </w:ins>
      <w:r w:rsidR="001E0A7B">
        <w:rPr>
          <w:rFonts w:ascii="Avenir Next" w:hAnsi="Avenir Next"/>
          <w:color w:val="000000" w:themeColor="text1"/>
          <w:sz w:val="24"/>
        </w:rPr>
        <w:t xml:space="preserve">mostraron </w:t>
      </w:r>
      <w:r w:rsidRPr="009C0B48">
        <w:rPr>
          <w:rFonts w:ascii="Avenir Next" w:hAnsi="Avenir Next"/>
          <w:color w:val="000000" w:themeColor="text1"/>
          <w:sz w:val="24"/>
        </w:rPr>
        <w:t xml:space="preserve">aumentos significativos </w:t>
      </w:r>
      <w:r w:rsidR="001E0A7B">
        <w:rPr>
          <w:rFonts w:ascii="Avenir Next" w:hAnsi="Avenir Next"/>
          <w:color w:val="000000" w:themeColor="text1"/>
          <w:sz w:val="24"/>
        </w:rPr>
        <w:t>en los tres primeros meses del año</w:t>
      </w:r>
      <w:r w:rsidRPr="009C0B48">
        <w:rPr>
          <w:rFonts w:ascii="Avenir Next" w:hAnsi="Avenir Next"/>
          <w:color w:val="000000" w:themeColor="text1"/>
          <w:sz w:val="24"/>
        </w:rPr>
        <w:t>.</w:t>
      </w:r>
    </w:p>
    <w:p w14:paraId="2D304F70" w14:textId="77777777" w:rsidR="005F6D5B" w:rsidRPr="009C0B48" w:rsidRDefault="005F6D5B" w:rsidP="005F6D5B">
      <w:pPr>
        <w:pStyle w:val="BodyA"/>
        <w:spacing w:before="100" w:after="100"/>
        <w:jc w:val="both"/>
        <w:rPr>
          <w:rFonts w:ascii="Avenir Next" w:hAnsi="Avenir Next"/>
          <w:color w:val="000000" w:themeColor="text1"/>
          <w:sz w:val="24"/>
        </w:rPr>
      </w:pPr>
      <w:r w:rsidRPr="009C0B48">
        <w:rPr>
          <w:rFonts w:ascii="Avenir Next" w:hAnsi="Avenir Next"/>
          <w:color w:val="000000" w:themeColor="text1"/>
          <w:sz w:val="24"/>
        </w:rPr>
        <w:t xml:space="preserve">El consumo de los no residentes </w:t>
      </w:r>
      <w:r w:rsidR="001E0A7B">
        <w:rPr>
          <w:rFonts w:ascii="Avenir Next" w:hAnsi="Avenir Next"/>
          <w:color w:val="000000" w:themeColor="text1"/>
          <w:sz w:val="24"/>
        </w:rPr>
        <w:t>apunta</w:t>
      </w:r>
      <w:ins w:id="24" w:author="Pilar Gayan" w:date="2023-05-14T10:12:00Z">
        <w:r w:rsidR="00132E0E">
          <w:rPr>
            <w:rFonts w:ascii="Avenir Next" w:hAnsi="Avenir Next"/>
            <w:color w:val="000000" w:themeColor="text1"/>
            <w:sz w:val="24"/>
          </w:rPr>
          <w:t xml:space="preserve"> </w:t>
        </w:r>
      </w:ins>
      <w:r w:rsidR="001E0A7B">
        <w:rPr>
          <w:rFonts w:ascii="Avenir Next" w:hAnsi="Avenir Next"/>
          <w:color w:val="000000" w:themeColor="text1"/>
          <w:sz w:val="24"/>
        </w:rPr>
        <w:t xml:space="preserve">a </w:t>
      </w:r>
      <w:r w:rsidRPr="009C0B48">
        <w:rPr>
          <w:rFonts w:ascii="Avenir Next" w:hAnsi="Avenir Next"/>
          <w:color w:val="000000" w:themeColor="text1"/>
          <w:sz w:val="24"/>
        </w:rPr>
        <w:t xml:space="preserve">que el proceso de normalización del sector tras la pandemia </w:t>
      </w:r>
      <w:r w:rsidR="001E0A7B">
        <w:rPr>
          <w:rFonts w:ascii="Avenir Next" w:hAnsi="Avenir Next"/>
          <w:color w:val="000000" w:themeColor="text1"/>
          <w:sz w:val="24"/>
        </w:rPr>
        <w:t xml:space="preserve">ha seguido </w:t>
      </w:r>
      <w:r w:rsidRPr="009C0B48">
        <w:rPr>
          <w:rFonts w:ascii="Avenir Next" w:hAnsi="Avenir Next"/>
          <w:color w:val="000000" w:themeColor="text1"/>
          <w:sz w:val="24"/>
        </w:rPr>
        <w:t xml:space="preserve">su curso, acercándose </w:t>
      </w:r>
      <w:r w:rsidR="001E0A7B">
        <w:rPr>
          <w:rFonts w:ascii="Avenir Next" w:hAnsi="Avenir Next"/>
          <w:color w:val="000000" w:themeColor="text1"/>
          <w:sz w:val="24"/>
        </w:rPr>
        <w:t xml:space="preserve">durante estos últimos meses </w:t>
      </w:r>
      <w:r w:rsidRPr="009C0B48">
        <w:rPr>
          <w:rFonts w:ascii="Avenir Next" w:hAnsi="Avenir Next"/>
          <w:color w:val="000000" w:themeColor="text1"/>
          <w:sz w:val="24"/>
        </w:rPr>
        <w:t xml:space="preserve">a la completa recuperación de las cifras </w:t>
      </w:r>
      <w:r>
        <w:rPr>
          <w:rFonts w:ascii="Avenir Next" w:hAnsi="Avenir Next"/>
          <w:color w:val="000000" w:themeColor="text1"/>
          <w:sz w:val="24"/>
        </w:rPr>
        <w:t xml:space="preserve">de visitantes </w:t>
      </w:r>
      <w:r w:rsidR="001E0A7B">
        <w:rPr>
          <w:rFonts w:ascii="Avenir Next" w:hAnsi="Avenir Next"/>
          <w:color w:val="000000" w:themeColor="text1"/>
          <w:sz w:val="24"/>
        </w:rPr>
        <w:t>pre-pandemia</w:t>
      </w:r>
      <w:ins w:id="25" w:author="Pilar Gayan" w:date="2023-05-14T10:12:00Z">
        <w:r w:rsidR="0035361D">
          <w:rPr>
            <w:rFonts w:ascii="Avenir Next" w:hAnsi="Avenir Next"/>
            <w:color w:val="000000" w:themeColor="text1"/>
            <w:sz w:val="24"/>
          </w:rPr>
          <w:t xml:space="preserve"> </w:t>
        </w:r>
      </w:ins>
      <w:r>
        <w:rPr>
          <w:rFonts w:ascii="Avenir Next" w:hAnsi="Avenir Next"/>
          <w:color w:val="000000" w:themeColor="text1"/>
          <w:sz w:val="24"/>
        </w:rPr>
        <w:t>y superando las de gasto</w:t>
      </w:r>
      <w:r w:rsidRPr="009C0B48">
        <w:rPr>
          <w:rFonts w:ascii="Avenir Next" w:hAnsi="Avenir Next"/>
          <w:color w:val="000000" w:themeColor="text1"/>
          <w:sz w:val="24"/>
        </w:rPr>
        <w:t>. Así, durante el primer trimestre de 2023 visitaron Andalucía</w:t>
      </w:r>
      <w:ins w:id="26" w:author="Pilar Gayan" w:date="2023-05-14T10:12:00Z">
        <w:r w:rsidR="0035361D">
          <w:rPr>
            <w:rFonts w:ascii="Avenir Next" w:hAnsi="Avenir Next"/>
            <w:color w:val="000000" w:themeColor="text1"/>
            <w:sz w:val="24"/>
          </w:rPr>
          <w:t xml:space="preserve"> </w:t>
        </w:r>
      </w:ins>
      <w:r w:rsidRPr="009C0B48">
        <w:rPr>
          <w:rFonts w:ascii="Avenir Next" w:hAnsi="Avenir Next"/>
          <w:color w:val="000000" w:themeColor="text1"/>
          <w:sz w:val="24"/>
        </w:rPr>
        <w:t xml:space="preserve">5.801.969 turistas. Esto supone un aumento del 26,5 % interanual. </w:t>
      </w:r>
      <w:r w:rsidR="001E0A7B">
        <w:rPr>
          <w:rFonts w:ascii="Avenir Next" w:hAnsi="Avenir Next"/>
          <w:color w:val="000000" w:themeColor="text1"/>
          <w:sz w:val="24"/>
        </w:rPr>
        <w:t>E</w:t>
      </w:r>
      <w:r w:rsidR="00FC1250">
        <w:rPr>
          <w:rFonts w:ascii="Avenir Next" w:hAnsi="Avenir Next"/>
          <w:color w:val="000000" w:themeColor="text1"/>
          <w:sz w:val="24"/>
        </w:rPr>
        <w:t xml:space="preserve">l </w:t>
      </w:r>
      <w:r w:rsidRPr="009C0B48">
        <w:rPr>
          <w:rFonts w:ascii="Avenir Next" w:hAnsi="Avenir Next"/>
          <w:color w:val="000000" w:themeColor="text1"/>
          <w:sz w:val="24"/>
        </w:rPr>
        <w:t>gasto</w:t>
      </w:r>
      <w:ins w:id="27" w:author="Pilar Gayan" w:date="2023-05-14T10:12:00Z">
        <w:r w:rsidR="0035361D">
          <w:rPr>
            <w:rFonts w:ascii="Avenir Next" w:hAnsi="Avenir Next"/>
            <w:color w:val="000000" w:themeColor="text1"/>
            <w:sz w:val="24"/>
          </w:rPr>
          <w:t xml:space="preserve"> </w:t>
        </w:r>
      </w:ins>
      <w:r w:rsidRPr="009C0B48">
        <w:rPr>
          <w:rFonts w:ascii="Avenir Next" w:hAnsi="Avenir Next"/>
          <w:color w:val="000000" w:themeColor="text1"/>
          <w:sz w:val="24"/>
        </w:rPr>
        <w:t>fue superior en un 9,5 % interanual</w:t>
      </w:r>
      <w:r w:rsidR="00FC1250">
        <w:rPr>
          <w:rFonts w:ascii="Avenir Next" w:hAnsi="Avenir Next"/>
          <w:color w:val="000000" w:themeColor="text1"/>
          <w:sz w:val="24"/>
        </w:rPr>
        <w:t>,</w:t>
      </w:r>
      <w:r w:rsidRPr="009C0B48">
        <w:rPr>
          <w:rFonts w:ascii="Avenir Next" w:hAnsi="Avenir Next"/>
          <w:color w:val="000000" w:themeColor="text1"/>
          <w:sz w:val="24"/>
        </w:rPr>
        <w:t xml:space="preserve"> mientras que la estancia media </w:t>
      </w:r>
      <w:r w:rsidR="004F0E5E" w:rsidRPr="009C0B48">
        <w:rPr>
          <w:rFonts w:ascii="Avenir Next" w:hAnsi="Avenir Next"/>
          <w:color w:val="000000" w:themeColor="text1"/>
          <w:sz w:val="24"/>
        </w:rPr>
        <w:t xml:space="preserve">aumentaba </w:t>
      </w:r>
      <w:r w:rsidR="004F0E5E">
        <w:rPr>
          <w:rFonts w:ascii="Avenir Next" w:hAnsi="Avenir Next"/>
          <w:color w:val="000000" w:themeColor="text1"/>
          <w:sz w:val="24"/>
        </w:rPr>
        <w:t>un</w:t>
      </w:r>
      <w:r w:rsidRPr="009C0B48">
        <w:rPr>
          <w:rFonts w:ascii="Avenir Next" w:hAnsi="Avenir Next"/>
          <w:color w:val="000000" w:themeColor="text1"/>
          <w:sz w:val="24"/>
        </w:rPr>
        <w:t xml:space="preserve">7,1 %. </w:t>
      </w:r>
    </w:p>
    <w:p w14:paraId="31644964" w14:textId="77777777" w:rsidR="005F6D5B" w:rsidRDefault="005F6D5B" w:rsidP="005F6D5B">
      <w:pPr>
        <w:pStyle w:val="BodyA"/>
        <w:spacing w:before="100" w:after="100"/>
        <w:jc w:val="both"/>
        <w:rPr>
          <w:rFonts w:ascii="Avenir Next" w:hAnsi="Avenir Next"/>
          <w:color w:val="000000" w:themeColor="text1"/>
          <w:sz w:val="24"/>
        </w:rPr>
      </w:pPr>
      <w:r>
        <w:rPr>
          <w:rFonts w:ascii="Avenir Next" w:hAnsi="Avenir Next"/>
          <w:color w:val="000000" w:themeColor="text1"/>
          <w:sz w:val="24"/>
        </w:rPr>
        <w:lastRenderedPageBreak/>
        <w:t xml:space="preserve">Finalmente, </w:t>
      </w:r>
      <w:r w:rsidR="001E0A7B">
        <w:rPr>
          <w:rFonts w:ascii="Avenir Next" w:hAnsi="Avenir Next"/>
          <w:color w:val="000000" w:themeColor="text1"/>
          <w:sz w:val="24"/>
        </w:rPr>
        <w:t>otro componente de</w:t>
      </w:r>
      <w:r w:rsidRPr="009C0B48">
        <w:rPr>
          <w:rFonts w:ascii="Avenir Next" w:hAnsi="Avenir Next"/>
          <w:color w:val="000000" w:themeColor="text1"/>
          <w:sz w:val="24"/>
        </w:rPr>
        <w:t xml:space="preserve"> la demanda </w:t>
      </w:r>
      <w:r>
        <w:rPr>
          <w:rFonts w:ascii="Avenir Next" w:hAnsi="Avenir Next"/>
          <w:color w:val="000000" w:themeColor="text1"/>
          <w:sz w:val="24"/>
        </w:rPr>
        <w:t>que mostr</w:t>
      </w:r>
      <w:r w:rsidR="001E0A7B">
        <w:rPr>
          <w:rFonts w:ascii="Avenir Next" w:hAnsi="Avenir Next"/>
          <w:color w:val="000000" w:themeColor="text1"/>
          <w:sz w:val="24"/>
        </w:rPr>
        <w:t xml:space="preserve">ó </w:t>
      </w:r>
      <w:r>
        <w:rPr>
          <w:rFonts w:ascii="Avenir Next" w:hAnsi="Avenir Next"/>
          <w:color w:val="000000" w:themeColor="text1"/>
          <w:sz w:val="24"/>
        </w:rPr>
        <w:t xml:space="preserve">un buen comportamiento </w:t>
      </w:r>
      <w:r w:rsidR="00FC1250">
        <w:rPr>
          <w:rFonts w:ascii="Avenir Next" w:hAnsi="Avenir Next"/>
          <w:color w:val="000000" w:themeColor="text1"/>
          <w:sz w:val="24"/>
        </w:rPr>
        <w:t xml:space="preserve">fue </w:t>
      </w:r>
      <w:r w:rsidRPr="009C0B48">
        <w:rPr>
          <w:rFonts w:ascii="Avenir Next" w:hAnsi="Avenir Next"/>
          <w:color w:val="000000" w:themeColor="text1"/>
          <w:sz w:val="24"/>
        </w:rPr>
        <w:t xml:space="preserve">la inversión. Por un lado, la construcción recupera </w:t>
      </w:r>
      <w:r>
        <w:rPr>
          <w:rFonts w:ascii="Avenir Next" w:hAnsi="Avenir Next"/>
          <w:color w:val="000000" w:themeColor="text1"/>
          <w:sz w:val="24"/>
        </w:rPr>
        <w:t xml:space="preserve">ligeramente </w:t>
      </w:r>
      <w:r w:rsidRPr="009C0B48">
        <w:rPr>
          <w:rFonts w:ascii="Avenir Next" w:hAnsi="Avenir Next"/>
          <w:color w:val="000000" w:themeColor="text1"/>
          <w:sz w:val="24"/>
        </w:rPr>
        <w:t>el ritmo de crecimiento previo a</w:t>
      </w:r>
      <w:r>
        <w:rPr>
          <w:rFonts w:ascii="Avenir Next" w:hAnsi="Avenir Next"/>
          <w:color w:val="000000" w:themeColor="text1"/>
          <w:sz w:val="24"/>
        </w:rPr>
        <w:t xml:space="preserve">l último </w:t>
      </w:r>
      <w:r w:rsidRPr="009C0B48">
        <w:rPr>
          <w:rFonts w:ascii="Avenir Next" w:hAnsi="Avenir Next"/>
          <w:color w:val="000000" w:themeColor="text1"/>
          <w:sz w:val="24"/>
        </w:rPr>
        <w:t>trimestre</w:t>
      </w:r>
      <w:r w:rsidR="00FC1250">
        <w:rPr>
          <w:rFonts w:ascii="Avenir Next" w:hAnsi="Avenir Next"/>
          <w:color w:val="000000" w:themeColor="text1"/>
          <w:sz w:val="24"/>
        </w:rPr>
        <w:t xml:space="preserve"> y,</w:t>
      </w:r>
      <w:ins w:id="28" w:author="Pilar Gayan" w:date="2023-05-14T10:12:00Z">
        <w:r w:rsidR="0035361D">
          <w:rPr>
            <w:rFonts w:ascii="Avenir Next" w:hAnsi="Avenir Next"/>
            <w:color w:val="000000" w:themeColor="text1"/>
            <w:sz w:val="24"/>
          </w:rPr>
          <w:t xml:space="preserve"> </w:t>
        </w:r>
      </w:ins>
      <w:r w:rsidR="00FC1250">
        <w:rPr>
          <w:rFonts w:ascii="Avenir Next" w:hAnsi="Avenir Next"/>
          <w:color w:val="000000" w:themeColor="text1"/>
          <w:sz w:val="24"/>
        </w:rPr>
        <w:t>p</w:t>
      </w:r>
      <w:r w:rsidRPr="009C0B48">
        <w:rPr>
          <w:rFonts w:ascii="Avenir Next" w:hAnsi="Avenir Next"/>
          <w:color w:val="000000" w:themeColor="text1"/>
          <w:sz w:val="24"/>
        </w:rPr>
        <w:t xml:space="preserve">or otro lado, la inversión de las empresas en maquinaria y otro tipo de capital muestra una tendencia positiva, reflejando una mejora en las expectativas de los empresarios. No </w:t>
      </w:r>
      <w:r>
        <w:rPr>
          <w:rFonts w:ascii="Avenir Next" w:hAnsi="Avenir Next"/>
          <w:color w:val="000000" w:themeColor="text1"/>
          <w:sz w:val="24"/>
        </w:rPr>
        <w:t xml:space="preserve">obstante, el posible impulso que los </w:t>
      </w:r>
      <w:r w:rsidRPr="009C0B48">
        <w:rPr>
          <w:rFonts w:ascii="Avenir Next" w:hAnsi="Avenir Next"/>
          <w:color w:val="000000" w:themeColor="text1"/>
          <w:sz w:val="24"/>
        </w:rPr>
        <w:t>fondos Next-Generation</w:t>
      </w:r>
      <w:ins w:id="29" w:author="Pilar Gayan" w:date="2023-05-14T10:13:00Z">
        <w:r w:rsidR="0035361D">
          <w:rPr>
            <w:rFonts w:ascii="Avenir Next" w:hAnsi="Avenir Next"/>
            <w:color w:val="000000" w:themeColor="text1"/>
            <w:sz w:val="24"/>
          </w:rPr>
          <w:t xml:space="preserve"> </w:t>
        </w:r>
      </w:ins>
      <w:r>
        <w:rPr>
          <w:rFonts w:ascii="Avenir Next" w:hAnsi="Avenir Next"/>
          <w:color w:val="000000" w:themeColor="text1"/>
          <w:sz w:val="24"/>
        </w:rPr>
        <w:t>puedan estar provocando en la evolución de la inversión parece ser inferior al del resto de España, explicado, principalmente, por un ritmo de ejecución menor en Andalucía.</w:t>
      </w:r>
    </w:p>
    <w:p w14:paraId="6F6042AA" w14:textId="77777777" w:rsidR="009C0B48" w:rsidRPr="005E3106" w:rsidRDefault="009C0B48" w:rsidP="009C0B48">
      <w:pPr>
        <w:pStyle w:val="BodyA"/>
        <w:spacing w:before="100" w:after="100"/>
        <w:jc w:val="both"/>
        <w:rPr>
          <w:rFonts w:ascii="Avenir Next" w:hAnsi="Avenir Next"/>
          <w:color w:val="000000" w:themeColor="text1"/>
          <w:sz w:val="24"/>
        </w:rPr>
      </w:pPr>
    </w:p>
    <w:p w14:paraId="5AEA5C95" w14:textId="77777777" w:rsidR="002F4F21" w:rsidRPr="00712FCB" w:rsidRDefault="00457859" w:rsidP="00E46BAE">
      <w:pPr>
        <w:pStyle w:val="BodyA"/>
        <w:spacing w:before="100" w:after="100"/>
        <w:jc w:val="both"/>
        <w:rPr>
          <w:rFonts w:ascii="Avenir Next Demi Bold" w:hAnsi="Avenir Next Demi Bold"/>
          <w:b/>
          <w:bCs/>
          <w:color w:val="022ED3"/>
          <w:sz w:val="28"/>
          <w:szCs w:val="28"/>
          <w:u w:color="022ED3"/>
        </w:rPr>
      </w:pPr>
      <w:r w:rsidRPr="00712FCB">
        <w:rPr>
          <w:rFonts w:ascii="Avenir Next Demi Bold" w:hAnsi="Avenir Next Demi Bold"/>
          <w:b/>
          <w:bCs/>
          <w:color w:val="022ED3"/>
          <w:sz w:val="28"/>
          <w:szCs w:val="28"/>
          <w:u w:color="022ED3"/>
        </w:rPr>
        <w:t>Por el lado de la oferta</w:t>
      </w:r>
    </w:p>
    <w:p w14:paraId="6BEE9E76" w14:textId="77777777" w:rsidR="005F6D5B" w:rsidRDefault="005F6D5B" w:rsidP="005F6D5B">
      <w:pPr>
        <w:pStyle w:val="BodyA"/>
        <w:spacing w:before="100" w:after="100"/>
        <w:jc w:val="both"/>
        <w:rPr>
          <w:rFonts w:ascii="Avenir Next" w:hAnsi="Avenir Next"/>
          <w:color w:val="000000" w:themeColor="text1"/>
          <w:sz w:val="24"/>
        </w:rPr>
      </w:pPr>
      <w:r w:rsidRPr="009C0B48">
        <w:rPr>
          <w:rFonts w:ascii="Avenir Next" w:hAnsi="Avenir Next"/>
          <w:color w:val="000000" w:themeColor="text1"/>
          <w:sz w:val="24"/>
        </w:rPr>
        <w:t>En cuanto a los sectores, la evolución ha sido algo desigual durante este trimestre, aunque la tónica</w:t>
      </w:r>
      <w:ins w:id="30" w:author="Pilar Gayan" w:date="2023-05-14T10:13:00Z">
        <w:r w:rsidR="0035361D">
          <w:rPr>
            <w:rFonts w:ascii="Avenir Next" w:hAnsi="Avenir Next"/>
            <w:color w:val="000000" w:themeColor="text1"/>
            <w:sz w:val="24"/>
          </w:rPr>
          <w:t xml:space="preserve"> </w:t>
        </w:r>
      </w:ins>
      <w:r w:rsidRPr="009C0B48">
        <w:rPr>
          <w:rFonts w:ascii="Avenir Next" w:hAnsi="Avenir Next"/>
          <w:color w:val="000000" w:themeColor="text1"/>
          <w:sz w:val="24"/>
        </w:rPr>
        <w:t xml:space="preserve">es relativamente positiva. </w:t>
      </w:r>
    </w:p>
    <w:p w14:paraId="3C420902" w14:textId="77777777" w:rsidR="005F6D5B" w:rsidRPr="009C0B48" w:rsidRDefault="00FC1250" w:rsidP="005F6D5B">
      <w:pPr>
        <w:pStyle w:val="BodyA"/>
        <w:spacing w:before="100" w:after="100"/>
        <w:jc w:val="both"/>
        <w:rPr>
          <w:rFonts w:ascii="Avenir Next" w:hAnsi="Avenir Next"/>
          <w:color w:val="000000" w:themeColor="text1"/>
          <w:sz w:val="24"/>
        </w:rPr>
      </w:pPr>
      <w:r>
        <w:rPr>
          <w:rFonts w:ascii="Avenir Next" w:hAnsi="Avenir Next"/>
          <w:color w:val="000000" w:themeColor="text1"/>
          <w:sz w:val="24"/>
        </w:rPr>
        <w:t>L</w:t>
      </w:r>
      <w:r w:rsidR="005F6D5B" w:rsidRPr="009C0B48">
        <w:rPr>
          <w:rFonts w:ascii="Avenir Next" w:hAnsi="Avenir Next"/>
          <w:color w:val="000000" w:themeColor="text1"/>
          <w:sz w:val="24"/>
        </w:rPr>
        <w:t>a industria</w:t>
      </w:r>
      <w:ins w:id="31" w:author="Pilar Gayan" w:date="2023-05-14T10:13:00Z">
        <w:r w:rsidR="0035361D">
          <w:rPr>
            <w:rFonts w:ascii="Avenir Next" w:hAnsi="Avenir Next"/>
            <w:color w:val="000000" w:themeColor="text1"/>
            <w:sz w:val="24"/>
          </w:rPr>
          <w:t xml:space="preserve"> </w:t>
        </w:r>
      </w:ins>
      <w:r w:rsidR="005F6D5B" w:rsidRPr="009C0B48">
        <w:rPr>
          <w:rFonts w:ascii="Avenir Next" w:hAnsi="Avenir Next"/>
          <w:color w:val="000000" w:themeColor="text1"/>
          <w:sz w:val="24"/>
        </w:rPr>
        <w:t>muestra aumentos de la producción inferiores a la media nacional (0,9 % vs 1 %)</w:t>
      </w:r>
      <w:r w:rsidR="005F6D5B">
        <w:rPr>
          <w:rFonts w:ascii="Avenir Next" w:hAnsi="Avenir Next"/>
          <w:color w:val="000000" w:themeColor="text1"/>
          <w:sz w:val="24"/>
        </w:rPr>
        <w:t xml:space="preserve"> según datos del IPI para el primer trimestre</w:t>
      </w:r>
      <w:r w:rsidR="005F6D5B" w:rsidRPr="009C0B48">
        <w:rPr>
          <w:rFonts w:ascii="Avenir Next" w:hAnsi="Avenir Next"/>
          <w:color w:val="000000" w:themeColor="text1"/>
          <w:sz w:val="24"/>
        </w:rPr>
        <w:t xml:space="preserve">, </w:t>
      </w:r>
      <w:r w:rsidR="005F6D5B">
        <w:rPr>
          <w:rFonts w:ascii="Avenir Next" w:hAnsi="Avenir Next"/>
          <w:color w:val="000000" w:themeColor="text1"/>
          <w:sz w:val="24"/>
        </w:rPr>
        <w:t>aunque con un</w:t>
      </w:r>
      <w:r w:rsidR="005F6D5B" w:rsidRPr="009C0B48">
        <w:rPr>
          <w:rFonts w:ascii="Avenir Next" w:hAnsi="Avenir Next"/>
          <w:color w:val="000000" w:themeColor="text1"/>
          <w:sz w:val="24"/>
        </w:rPr>
        <w:t xml:space="preserve"> comportamiento </w:t>
      </w:r>
      <w:r w:rsidR="005F6D5B">
        <w:rPr>
          <w:rFonts w:ascii="Avenir Next" w:hAnsi="Avenir Next"/>
          <w:color w:val="000000" w:themeColor="text1"/>
          <w:sz w:val="24"/>
        </w:rPr>
        <w:t>que ha ido a más hacia e</w:t>
      </w:r>
      <w:r w:rsidR="005F6D5B" w:rsidRPr="009C0B48">
        <w:rPr>
          <w:rFonts w:ascii="Avenir Next" w:hAnsi="Avenir Next"/>
          <w:color w:val="000000" w:themeColor="text1"/>
          <w:sz w:val="24"/>
        </w:rPr>
        <w:t xml:space="preserve">l final del trimestre. </w:t>
      </w:r>
      <w:r w:rsidR="005F6D5B">
        <w:rPr>
          <w:rFonts w:ascii="Avenir Next" w:hAnsi="Avenir Next"/>
          <w:color w:val="000000" w:themeColor="text1"/>
          <w:sz w:val="24"/>
        </w:rPr>
        <w:t>Sin embargo, para el conjunto del trimestre la industria andaluza ha sufrido una caída de actividad, principalmente explicada por la evolución de la industria agroalimentaria, que sufre las consecuencias de una sequía que se ha agravado durante e</w:t>
      </w:r>
      <w:r w:rsidR="001E0A7B">
        <w:rPr>
          <w:rFonts w:ascii="Avenir Next" w:hAnsi="Avenir Next"/>
          <w:color w:val="000000" w:themeColor="text1"/>
          <w:sz w:val="24"/>
        </w:rPr>
        <w:t>l</w:t>
      </w:r>
      <w:r w:rsidR="005F6D5B">
        <w:rPr>
          <w:rFonts w:ascii="Avenir Next" w:hAnsi="Avenir Next"/>
          <w:color w:val="000000" w:themeColor="text1"/>
          <w:sz w:val="24"/>
        </w:rPr>
        <w:t xml:space="preserve"> inicio </w:t>
      </w:r>
      <w:r w:rsidR="001E0A7B">
        <w:rPr>
          <w:rFonts w:ascii="Avenir Next" w:hAnsi="Avenir Next"/>
          <w:color w:val="000000" w:themeColor="text1"/>
          <w:sz w:val="24"/>
        </w:rPr>
        <w:t>de la primavera</w:t>
      </w:r>
      <w:r w:rsidR="005F6D5B">
        <w:rPr>
          <w:rFonts w:ascii="Avenir Next" w:hAnsi="Avenir Next"/>
          <w:color w:val="000000" w:themeColor="text1"/>
          <w:sz w:val="24"/>
        </w:rPr>
        <w:t>. En segundo lugar, el refino de petróleo, cuyo ajuste viene derivado de las consecuencias del choque de precios del año 2022</w:t>
      </w:r>
      <w:r w:rsidR="009C06E8">
        <w:rPr>
          <w:rFonts w:ascii="Avenir Next" w:hAnsi="Avenir Next"/>
          <w:color w:val="000000" w:themeColor="text1"/>
          <w:sz w:val="24"/>
        </w:rPr>
        <w:t>,</w:t>
      </w:r>
      <w:r w:rsidR="005F6D5B">
        <w:rPr>
          <w:rFonts w:ascii="Avenir Next" w:hAnsi="Avenir Next"/>
          <w:color w:val="000000" w:themeColor="text1"/>
          <w:sz w:val="24"/>
        </w:rPr>
        <w:t xml:space="preserve"> unido a una relativa normalización de la producción global, muestra tasas de crecimiento negativas </w:t>
      </w:r>
      <w:r w:rsidR="001E0A7B">
        <w:rPr>
          <w:rFonts w:ascii="Avenir Next" w:hAnsi="Avenir Next"/>
          <w:color w:val="000000" w:themeColor="text1"/>
          <w:sz w:val="24"/>
        </w:rPr>
        <w:t>desde</w:t>
      </w:r>
      <w:r w:rsidR="005F6D5B">
        <w:rPr>
          <w:rFonts w:ascii="Avenir Next" w:hAnsi="Avenir Next"/>
          <w:color w:val="000000" w:themeColor="text1"/>
          <w:sz w:val="24"/>
        </w:rPr>
        <w:t xml:space="preserve"> inicios de año. Compensa, aunque no lo suficiente, los aumentos de las </w:t>
      </w:r>
      <w:r w:rsidR="005F6D5B" w:rsidRPr="009C0B48">
        <w:rPr>
          <w:rFonts w:ascii="Avenir Next" w:hAnsi="Avenir Next"/>
          <w:color w:val="000000" w:themeColor="text1"/>
          <w:sz w:val="24"/>
        </w:rPr>
        <w:t>industrias extractivas y de suministro de energía.</w:t>
      </w:r>
    </w:p>
    <w:p w14:paraId="4C605A2F" w14:textId="77777777" w:rsidR="005F6D5B" w:rsidRPr="009C0B48" w:rsidRDefault="005F6D5B" w:rsidP="005F6D5B">
      <w:pPr>
        <w:pStyle w:val="BodyA"/>
        <w:spacing w:before="100" w:after="100"/>
        <w:jc w:val="both"/>
        <w:rPr>
          <w:rFonts w:ascii="Avenir Next" w:hAnsi="Avenir Next"/>
          <w:color w:val="000000" w:themeColor="text1"/>
          <w:sz w:val="24"/>
        </w:rPr>
      </w:pPr>
      <w:r w:rsidRPr="009C0B48">
        <w:rPr>
          <w:rFonts w:ascii="Avenir Next" w:hAnsi="Avenir Next"/>
          <w:color w:val="000000" w:themeColor="text1"/>
          <w:sz w:val="24"/>
        </w:rPr>
        <w:t xml:space="preserve">Coincidiendo con los datos de la demanda, el sector de la construcción vuelve a mostrar crecimientos </w:t>
      </w:r>
      <w:r w:rsidR="009C06E8">
        <w:rPr>
          <w:rFonts w:ascii="Avenir Next" w:hAnsi="Avenir Next"/>
          <w:color w:val="000000" w:themeColor="text1"/>
          <w:sz w:val="24"/>
        </w:rPr>
        <w:t xml:space="preserve">moderados </w:t>
      </w:r>
      <w:r w:rsidRPr="009C0B48">
        <w:rPr>
          <w:rFonts w:ascii="Avenir Next" w:hAnsi="Avenir Next"/>
          <w:color w:val="000000" w:themeColor="text1"/>
          <w:sz w:val="24"/>
        </w:rPr>
        <w:t>durante este primer trimestre</w:t>
      </w:r>
      <w:r>
        <w:rPr>
          <w:rFonts w:ascii="Avenir Next" w:hAnsi="Avenir Next"/>
          <w:color w:val="000000" w:themeColor="text1"/>
          <w:sz w:val="24"/>
        </w:rPr>
        <w:t xml:space="preserve"> después de un final de año contrac</w:t>
      </w:r>
      <w:r w:rsidR="009C06E8">
        <w:rPr>
          <w:rFonts w:ascii="Avenir Next" w:hAnsi="Avenir Next"/>
          <w:color w:val="000000" w:themeColor="text1"/>
          <w:sz w:val="24"/>
        </w:rPr>
        <w:t>tivo</w:t>
      </w:r>
      <w:r w:rsidRPr="009C0B48">
        <w:rPr>
          <w:rFonts w:ascii="Avenir Next" w:hAnsi="Avenir Next"/>
          <w:color w:val="000000" w:themeColor="text1"/>
          <w:sz w:val="24"/>
        </w:rPr>
        <w:t xml:space="preserve">. </w:t>
      </w:r>
      <w:r w:rsidR="009C06E8">
        <w:rPr>
          <w:rFonts w:ascii="Avenir Next" w:hAnsi="Avenir Next"/>
          <w:color w:val="000000" w:themeColor="text1"/>
          <w:sz w:val="24"/>
        </w:rPr>
        <w:t>P</w:t>
      </w:r>
      <w:r w:rsidRPr="009C0B48">
        <w:rPr>
          <w:rFonts w:ascii="Avenir Next" w:hAnsi="Avenir Next"/>
          <w:color w:val="000000" w:themeColor="text1"/>
          <w:sz w:val="24"/>
        </w:rPr>
        <w:t>rácticamente todos los indicadores asociados al sector residencial son positivos, a diferencia del anterior trimestre, mostrando por ello una recuperación significativa en estos últimos meses. Para reforzar este argumento</w:t>
      </w:r>
      <w:r>
        <w:rPr>
          <w:rFonts w:ascii="Avenir Next" w:hAnsi="Avenir Next"/>
          <w:color w:val="000000" w:themeColor="text1"/>
          <w:sz w:val="24"/>
        </w:rPr>
        <w:t xml:space="preserve">, </w:t>
      </w:r>
      <w:r w:rsidRPr="009C0B48">
        <w:rPr>
          <w:rFonts w:ascii="Avenir Next" w:hAnsi="Avenir Next"/>
          <w:color w:val="000000" w:themeColor="text1"/>
          <w:sz w:val="24"/>
        </w:rPr>
        <w:t>l</w:t>
      </w:r>
      <w:r>
        <w:rPr>
          <w:rFonts w:ascii="Avenir Next" w:hAnsi="Avenir Next"/>
          <w:color w:val="000000" w:themeColor="text1"/>
          <w:sz w:val="24"/>
        </w:rPr>
        <w:t>a</w:t>
      </w:r>
      <w:r w:rsidRPr="009C0B48">
        <w:rPr>
          <w:rFonts w:ascii="Avenir Next" w:hAnsi="Avenir Next"/>
          <w:color w:val="000000" w:themeColor="text1"/>
          <w:sz w:val="24"/>
        </w:rPr>
        <w:t xml:space="preserve"> afiliación </w:t>
      </w:r>
      <w:r>
        <w:rPr>
          <w:rFonts w:ascii="Avenir Next" w:hAnsi="Avenir Next"/>
          <w:color w:val="000000" w:themeColor="text1"/>
          <w:sz w:val="24"/>
        </w:rPr>
        <w:t xml:space="preserve">en el sector </w:t>
      </w:r>
      <w:r w:rsidR="001E0A7B">
        <w:rPr>
          <w:rFonts w:ascii="Avenir Next" w:hAnsi="Avenir Next"/>
          <w:color w:val="000000" w:themeColor="text1"/>
          <w:sz w:val="24"/>
        </w:rPr>
        <w:t>presentó</w:t>
      </w:r>
      <w:r>
        <w:rPr>
          <w:rFonts w:ascii="Avenir Next" w:hAnsi="Avenir Next"/>
          <w:color w:val="000000" w:themeColor="text1"/>
          <w:sz w:val="24"/>
        </w:rPr>
        <w:t xml:space="preserve"> ritmos de crecimiento superiores al</w:t>
      </w:r>
      <w:r w:rsidRPr="009C0B48">
        <w:rPr>
          <w:rFonts w:ascii="Avenir Next" w:hAnsi="Avenir Next"/>
          <w:color w:val="000000" w:themeColor="text1"/>
          <w:sz w:val="24"/>
        </w:rPr>
        <w:t xml:space="preserve"> 10 % interanual.</w:t>
      </w:r>
    </w:p>
    <w:p w14:paraId="2770895A" w14:textId="77777777" w:rsidR="005F6D5B" w:rsidRDefault="005F6D5B" w:rsidP="005F6D5B">
      <w:pPr>
        <w:pStyle w:val="BodyA"/>
        <w:spacing w:before="100" w:after="100"/>
        <w:jc w:val="both"/>
        <w:rPr>
          <w:rFonts w:ascii="Avenir Next" w:hAnsi="Avenir Next"/>
          <w:color w:val="000000" w:themeColor="text1"/>
          <w:sz w:val="24"/>
        </w:rPr>
      </w:pPr>
      <w:r w:rsidRPr="009C0B48">
        <w:rPr>
          <w:rFonts w:ascii="Avenir Next" w:hAnsi="Avenir Next"/>
          <w:color w:val="000000" w:themeColor="text1"/>
          <w:sz w:val="24"/>
        </w:rPr>
        <w:t xml:space="preserve">Finalmente, la evolución de los servicios mantiene un tono positivo, aunque con una </w:t>
      </w:r>
      <w:r>
        <w:rPr>
          <w:rFonts w:ascii="Avenir Next" w:hAnsi="Avenir Next"/>
          <w:color w:val="000000" w:themeColor="text1"/>
          <w:sz w:val="24"/>
        </w:rPr>
        <w:t>elevada</w:t>
      </w:r>
      <w:r w:rsidRPr="009C0B48">
        <w:rPr>
          <w:rFonts w:ascii="Avenir Next" w:hAnsi="Avenir Next"/>
          <w:color w:val="000000" w:themeColor="text1"/>
          <w:sz w:val="24"/>
        </w:rPr>
        <w:t xml:space="preserve"> heterogeneidad. Destacan las actividades </w:t>
      </w:r>
      <w:r>
        <w:rPr>
          <w:rFonts w:ascii="Avenir Next" w:hAnsi="Avenir Next"/>
          <w:color w:val="000000" w:themeColor="text1"/>
          <w:sz w:val="24"/>
        </w:rPr>
        <w:t xml:space="preserve">de información y comunicaciones y, en especial y a mucha distancia del resto, comercio, transporte y </w:t>
      </w:r>
      <w:r w:rsidRPr="009C0B48">
        <w:rPr>
          <w:rFonts w:ascii="Avenir Next" w:hAnsi="Avenir Next"/>
          <w:color w:val="000000" w:themeColor="text1"/>
          <w:sz w:val="24"/>
        </w:rPr>
        <w:t xml:space="preserve">hostelería, con aumentos hasta el mes de febrero superiores al 20 % en su actividad. </w:t>
      </w:r>
      <w:r>
        <w:rPr>
          <w:rFonts w:ascii="Avenir Next" w:hAnsi="Avenir Next"/>
          <w:color w:val="000000" w:themeColor="text1"/>
          <w:sz w:val="24"/>
        </w:rPr>
        <w:t xml:space="preserve">No cabe duda de que el aumento </w:t>
      </w:r>
      <w:r w:rsidR="009C06E8">
        <w:rPr>
          <w:rFonts w:ascii="Avenir Next" w:hAnsi="Avenir Next"/>
          <w:color w:val="000000" w:themeColor="text1"/>
          <w:sz w:val="24"/>
        </w:rPr>
        <w:t xml:space="preserve">del turismo </w:t>
      </w:r>
      <w:r>
        <w:rPr>
          <w:rFonts w:ascii="Avenir Next" w:hAnsi="Avenir Next"/>
          <w:color w:val="000000" w:themeColor="text1"/>
          <w:sz w:val="24"/>
        </w:rPr>
        <w:t>en este inicio de año explica buena parte de este comportamiento.</w:t>
      </w:r>
    </w:p>
    <w:p w14:paraId="23521817" w14:textId="77777777" w:rsidR="009C0B48" w:rsidRPr="00712FCB" w:rsidRDefault="009C0B48" w:rsidP="009C0B48">
      <w:pPr>
        <w:pStyle w:val="BodyA"/>
        <w:spacing w:before="100" w:after="100"/>
        <w:jc w:val="both"/>
        <w:rPr>
          <w:rFonts w:ascii="Avenir Next" w:hAnsi="Avenir Next"/>
          <w:color w:val="000000" w:themeColor="text1"/>
          <w:sz w:val="24"/>
        </w:rPr>
      </w:pPr>
    </w:p>
    <w:p w14:paraId="1F72EE65" w14:textId="77777777" w:rsidR="003D4768" w:rsidRPr="003D4768" w:rsidRDefault="00457859" w:rsidP="003D4768">
      <w:pPr>
        <w:pStyle w:val="BodyA"/>
        <w:spacing w:before="100" w:after="100"/>
        <w:jc w:val="both"/>
        <w:rPr>
          <w:rFonts w:ascii="Avenir Next Demi Bold" w:hAnsi="Avenir Next Demi Bold"/>
          <w:b/>
          <w:bCs/>
          <w:color w:val="022ED3"/>
          <w:sz w:val="28"/>
          <w:szCs w:val="28"/>
          <w:u w:color="022ED3"/>
        </w:rPr>
      </w:pPr>
      <w:r w:rsidRPr="003D4768">
        <w:rPr>
          <w:rFonts w:ascii="Avenir Next Demi Bold" w:hAnsi="Avenir Next Demi Bold"/>
          <w:b/>
          <w:bCs/>
          <w:color w:val="022ED3"/>
          <w:sz w:val="28"/>
          <w:szCs w:val="28"/>
          <w:u w:color="022ED3"/>
        </w:rPr>
        <w:t>Previsiones</w:t>
      </w:r>
    </w:p>
    <w:p w14:paraId="17304979" w14:textId="66F7A191" w:rsidR="009C0B48" w:rsidRPr="009C0B48" w:rsidRDefault="009C0B48" w:rsidP="009C0B48">
      <w:pPr>
        <w:pStyle w:val="BodyA"/>
        <w:spacing w:before="100" w:after="100"/>
        <w:jc w:val="both"/>
        <w:rPr>
          <w:rFonts w:ascii="Avenir Next" w:hAnsi="Avenir Next"/>
          <w:color w:val="000000" w:themeColor="text1"/>
          <w:sz w:val="24"/>
          <w:szCs w:val="24"/>
        </w:rPr>
      </w:pPr>
      <w:del w:id="32" w:author="Francisco Ferraro García" w:date="2023-05-14T23:03:00Z">
        <w:r w:rsidRPr="009C0B48" w:rsidDel="001E77C0">
          <w:rPr>
            <w:rFonts w:ascii="Avenir Next" w:hAnsi="Avenir Next"/>
            <w:color w:val="000000" w:themeColor="text1"/>
            <w:sz w:val="24"/>
            <w:szCs w:val="24"/>
          </w:rPr>
          <w:delText>A pesar de que la previsión del crecimiento para el año 2023 se mantiene para Andalucía, l</w:delText>
        </w:r>
      </w:del>
      <w:ins w:id="33" w:author="Francisco Ferraro García" w:date="2023-05-14T23:03:00Z">
        <w:r w:rsidR="001E77C0">
          <w:rPr>
            <w:rFonts w:ascii="Avenir Next" w:hAnsi="Avenir Next"/>
            <w:color w:val="000000" w:themeColor="text1"/>
            <w:sz w:val="24"/>
            <w:szCs w:val="24"/>
          </w:rPr>
          <w:t>L</w:t>
        </w:r>
      </w:ins>
      <w:r w:rsidRPr="009C0B48">
        <w:rPr>
          <w:rFonts w:ascii="Avenir Next" w:hAnsi="Avenir Next"/>
          <w:color w:val="000000" w:themeColor="text1"/>
          <w:sz w:val="24"/>
          <w:szCs w:val="24"/>
        </w:rPr>
        <w:t xml:space="preserve">a evolución </w:t>
      </w:r>
      <w:r w:rsidR="00B53FB6">
        <w:rPr>
          <w:rFonts w:ascii="Avenir Next" w:hAnsi="Avenir Next"/>
          <w:color w:val="000000" w:themeColor="text1"/>
          <w:sz w:val="24"/>
          <w:szCs w:val="24"/>
        </w:rPr>
        <w:t xml:space="preserve">descrita </w:t>
      </w:r>
      <w:r w:rsidRPr="009C0B48">
        <w:rPr>
          <w:rFonts w:ascii="Avenir Next" w:hAnsi="Avenir Next"/>
          <w:color w:val="000000" w:themeColor="text1"/>
          <w:sz w:val="24"/>
          <w:szCs w:val="24"/>
        </w:rPr>
        <w:t>de</w:t>
      </w:r>
      <w:del w:id="34" w:author="Francisco Ferraro García" w:date="2023-05-14T23:04:00Z">
        <w:r w:rsidRPr="009C0B48" w:rsidDel="001E77C0">
          <w:rPr>
            <w:rFonts w:ascii="Avenir Next" w:hAnsi="Avenir Next"/>
            <w:color w:val="000000" w:themeColor="text1"/>
            <w:sz w:val="24"/>
            <w:szCs w:val="24"/>
          </w:rPr>
          <w:delText xml:space="preserve">l PIB </w:delText>
        </w:r>
        <w:r w:rsidR="00B53FB6" w:rsidDel="001E77C0">
          <w:rPr>
            <w:rFonts w:ascii="Avenir Next" w:hAnsi="Avenir Next"/>
            <w:color w:val="000000" w:themeColor="text1"/>
            <w:sz w:val="24"/>
            <w:szCs w:val="24"/>
          </w:rPr>
          <w:delText xml:space="preserve">andaluz </w:delText>
        </w:r>
      </w:del>
      <w:ins w:id="35" w:author="Francisco Ferraro García" w:date="2023-05-14T23:04:00Z">
        <w:r w:rsidR="001E77C0">
          <w:rPr>
            <w:rFonts w:ascii="Avenir Next" w:hAnsi="Avenir Next"/>
            <w:color w:val="000000" w:themeColor="text1"/>
            <w:sz w:val="24"/>
            <w:szCs w:val="24"/>
          </w:rPr>
          <w:t xml:space="preserve"> la economía andaluza </w:t>
        </w:r>
      </w:ins>
      <w:r w:rsidRPr="009C0B48">
        <w:rPr>
          <w:rFonts w:ascii="Avenir Next" w:hAnsi="Avenir Next"/>
          <w:color w:val="000000" w:themeColor="text1"/>
          <w:sz w:val="24"/>
          <w:szCs w:val="24"/>
        </w:rPr>
        <w:t>en el primer trimestre hace intuir un mejor comportamiento del esperado</w:t>
      </w:r>
      <w:ins w:id="36" w:author="Francisco Ferraro García" w:date="2023-05-15T07:10:00Z">
        <w:r w:rsidR="004F71C9">
          <w:rPr>
            <w:rFonts w:ascii="Avenir Next" w:hAnsi="Avenir Next"/>
            <w:color w:val="000000" w:themeColor="text1"/>
            <w:sz w:val="24"/>
            <w:szCs w:val="24"/>
          </w:rPr>
          <w:t>, lo que</w:t>
        </w:r>
      </w:ins>
      <w:r w:rsidRPr="009C0B48">
        <w:rPr>
          <w:rFonts w:ascii="Avenir Next" w:hAnsi="Avenir Next"/>
          <w:color w:val="000000" w:themeColor="text1"/>
          <w:sz w:val="24"/>
          <w:szCs w:val="24"/>
        </w:rPr>
        <w:t xml:space="preserve"> </w:t>
      </w:r>
      <w:del w:id="37" w:author="Francisco Ferraro García" w:date="2023-05-15T07:10:00Z">
        <w:r w:rsidRPr="009C0B48" w:rsidDel="004F71C9">
          <w:rPr>
            <w:rFonts w:ascii="Avenir Next" w:hAnsi="Avenir Next"/>
            <w:color w:val="000000" w:themeColor="text1"/>
            <w:sz w:val="24"/>
            <w:szCs w:val="24"/>
          </w:rPr>
          <w:delText xml:space="preserve">y por ello, </w:delText>
        </w:r>
      </w:del>
      <w:ins w:id="38" w:author="Francisco Ferraro García" w:date="2023-05-15T07:10:00Z">
        <w:r w:rsidR="004F71C9">
          <w:rPr>
            <w:rFonts w:ascii="Avenir Next" w:hAnsi="Avenir Next"/>
            <w:color w:val="000000" w:themeColor="text1"/>
            <w:sz w:val="24"/>
            <w:szCs w:val="24"/>
          </w:rPr>
          <w:t xml:space="preserve"> </w:t>
        </w:r>
      </w:ins>
      <w:r w:rsidRPr="009C0B48">
        <w:rPr>
          <w:rFonts w:ascii="Avenir Next" w:hAnsi="Avenir Next"/>
          <w:color w:val="000000" w:themeColor="text1"/>
          <w:sz w:val="24"/>
          <w:szCs w:val="24"/>
        </w:rPr>
        <w:t xml:space="preserve">abre la posibilidad </w:t>
      </w:r>
      <w:del w:id="39" w:author="Francisco Ferraro García" w:date="2023-05-15T07:11:00Z">
        <w:r w:rsidRPr="009C0B48" w:rsidDel="004F71C9">
          <w:rPr>
            <w:rFonts w:ascii="Avenir Next" w:hAnsi="Avenir Next"/>
            <w:color w:val="000000" w:themeColor="text1"/>
            <w:sz w:val="24"/>
            <w:szCs w:val="24"/>
          </w:rPr>
          <w:delText xml:space="preserve">de </w:delText>
        </w:r>
      </w:del>
      <w:ins w:id="40" w:author="Francisco Ferraro García" w:date="2023-05-15T07:11:00Z">
        <w:r w:rsidR="004F71C9">
          <w:rPr>
            <w:rFonts w:ascii="Avenir Next" w:hAnsi="Avenir Next"/>
            <w:color w:val="000000" w:themeColor="text1"/>
            <w:sz w:val="24"/>
            <w:szCs w:val="24"/>
          </w:rPr>
          <w:t xml:space="preserve">a </w:t>
        </w:r>
      </w:ins>
      <w:r w:rsidRPr="009C0B48">
        <w:rPr>
          <w:rFonts w:ascii="Avenir Next" w:hAnsi="Avenir Next"/>
          <w:color w:val="000000" w:themeColor="text1"/>
          <w:sz w:val="24"/>
          <w:szCs w:val="24"/>
        </w:rPr>
        <w:t>una ligera revisión al alza</w:t>
      </w:r>
      <w:del w:id="41" w:author="Francisco Ferraro García" w:date="2023-05-14T21:23:00Z">
        <w:r w:rsidRPr="009C0B48" w:rsidDel="00776FC1">
          <w:rPr>
            <w:rFonts w:ascii="Avenir Next" w:hAnsi="Avenir Next"/>
            <w:color w:val="000000" w:themeColor="text1"/>
            <w:sz w:val="24"/>
            <w:szCs w:val="24"/>
          </w:rPr>
          <w:delText xml:space="preserve"> </w:delText>
        </w:r>
      </w:del>
      <w:ins w:id="42" w:author="Francisco Ferraro García" w:date="2023-05-14T23:04:00Z">
        <w:r w:rsidR="001E77C0">
          <w:rPr>
            <w:rFonts w:ascii="Avenir Next" w:hAnsi="Avenir Next"/>
            <w:color w:val="000000" w:themeColor="text1"/>
            <w:sz w:val="24"/>
            <w:szCs w:val="24"/>
          </w:rPr>
          <w:t xml:space="preserve"> del PIB</w:t>
        </w:r>
      </w:ins>
      <w:del w:id="43" w:author="Francisco Ferraro García" w:date="2023-05-14T21:23:00Z">
        <w:r w:rsidRPr="009C0B48" w:rsidDel="00776FC1">
          <w:rPr>
            <w:rFonts w:ascii="Avenir Next" w:hAnsi="Avenir Next"/>
            <w:color w:val="000000" w:themeColor="text1"/>
            <w:sz w:val="24"/>
            <w:szCs w:val="24"/>
          </w:rPr>
          <w:delText>de este</w:delText>
        </w:r>
      </w:del>
      <w:r w:rsidRPr="009C0B48">
        <w:rPr>
          <w:rFonts w:ascii="Avenir Next" w:hAnsi="Avenir Next"/>
          <w:color w:val="000000" w:themeColor="text1"/>
          <w:sz w:val="24"/>
          <w:szCs w:val="24"/>
        </w:rPr>
        <w:t xml:space="preserve">. </w:t>
      </w:r>
      <w:del w:id="44" w:author="Francisco Ferraro García" w:date="2023-05-14T23:04:00Z">
        <w:r w:rsidR="005F6D5B" w:rsidDel="001E77C0">
          <w:rPr>
            <w:rFonts w:ascii="Avenir Next" w:hAnsi="Avenir Next"/>
            <w:color w:val="000000" w:themeColor="text1"/>
            <w:sz w:val="24"/>
            <w:szCs w:val="24"/>
          </w:rPr>
          <w:delText xml:space="preserve">Durante los últimos meses de 2022 y el inicio de 2023 se han consolidado ciertos </w:delText>
        </w:r>
        <w:r w:rsidRPr="009C0B48" w:rsidDel="001E77C0">
          <w:rPr>
            <w:rFonts w:ascii="Avenir Next" w:hAnsi="Avenir Next"/>
            <w:color w:val="000000" w:themeColor="text1"/>
            <w:sz w:val="24"/>
            <w:szCs w:val="24"/>
          </w:rPr>
          <w:delText xml:space="preserve">vientos de </w:delText>
        </w:r>
        <w:r w:rsidR="000519ED" w:rsidRPr="009C0B48" w:rsidDel="001E77C0">
          <w:rPr>
            <w:rFonts w:ascii="Avenir Next" w:hAnsi="Avenir Next"/>
            <w:color w:val="000000" w:themeColor="text1"/>
            <w:sz w:val="24"/>
            <w:szCs w:val="24"/>
          </w:rPr>
          <w:delText>cola</w:delText>
        </w:r>
        <w:r w:rsidR="000519ED" w:rsidDel="001E77C0">
          <w:rPr>
            <w:rFonts w:ascii="Avenir Next" w:hAnsi="Avenir Next"/>
            <w:color w:val="000000" w:themeColor="text1"/>
            <w:sz w:val="24"/>
            <w:szCs w:val="24"/>
          </w:rPr>
          <w:delText>,</w:delText>
        </w:r>
      </w:del>
      <w:ins w:id="45" w:author="Pilar Gayan" w:date="2023-05-14T10:15:00Z">
        <w:del w:id="46" w:author="Francisco Ferraro García" w:date="2023-05-14T23:04:00Z">
          <w:r w:rsidR="0035361D" w:rsidDel="001E77C0">
            <w:rPr>
              <w:rFonts w:ascii="Avenir Next" w:hAnsi="Avenir Next"/>
              <w:color w:val="000000" w:themeColor="text1"/>
              <w:sz w:val="24"/>
              <w:szCs w:val="24"/>
            </w:rPr>
            <w:delText xml:space="preserve"> </w:delText>
          </w:r>
        </w:del>
      </w:ins>
      <w:del w:id="47" w:author="Francisco Ferraro García" w:date="2023-05-14T23:04:00Z">
        <w:r w:rsidR="005F6D5B" w:rsidDel="001E77C0">
          <w:rPr>
            <w:rFonts w:ascii="Avenir Next" w:hAnsi="Avenir Next"/>
            <w:color w:val="000000" w:themeColor="text1"/>
            <w:sz w:val="24"/>
            <w:szCs w:val="24"/>
          </w:rPr>
          <w:delText>singularmente la</w:delText>
        </w:r>
      </w:del>
      <w:ins w:id="48" w:author="Pilar Gayan" w:date="2023-05-14T10:15:00Z">
        <w:del w:id="49" w:author="Francisco Ferraro García" w:date="2023-05-14T23:04:00Z">
          <w:r w:rsidR="0035361D" w:rsidDel="001E77C0">
            <w:rPr>
              <w:rFonts w:ascii="Avenir Next" w:hAnsi="Avenir Next"/>
              <w:color w:val="000000" w:themeColor="text1"/>
              <w:sz w:val="24"/>
              <w:szCs w:val="24"/>
            </w:rPr>
            <w:delText xml:space="preserve"> </w:delText>
          </w:r>
        </w:del>
      </w:ins>
      <w:del w:id="50" w:author="Francisco Ferraro García" w:date="2023-05-14T23:04:00Z">
        <w:r w:rsidR="00125024" w:rsidDel="001E77C0">
          <w:rPr>
            <w:rFonts w:ascii="Avenir Next" w:hAnsi="Avenir Next"/>
            <w:color w:val="000000" w:themeColor="text1"/>
            <w:sz w:val="24"/>
            <w:szCs w:val="24"/>
          </w:rPr>
          <w:delText xml:space="preserve">reducción </w:delText>
        </w:r>
        <w:r w:rsidRPr="009C0B48" w:rsidDel="001E77C0">
          <w:rPr>
            <w:rFonts w:ascii="Avenir Next" w:hAnsi="Avenir Next"/>
            <w:color w:val="000000" w:themeColor="text1"/>
            <w:sz w:val="24"/>
            <w:szCs w:val="24"/>
          </w:rPr>
          <w:delText>de los precios energéticos</w:delText>
        </w:r>
        <w:r w:rsidR="00F9745B" w:rsidDel="001E77C0">
          <w:rPr>
            <w:rFonts w:ascii="Avenir Next" w:hAnsi="Avenir Next"/>
            <w:color w:val="000000" w:themeColor="text1"/>
            <w:sz w:val="24"/>
            <w:szCs w:val="24"/>
          </w:rPr>
          <w:delText>,</w:delText>
        </w:r>
        <w:r w:rsidRPr="009C0B48" w:rsidDel="001E77C0">
          <w:rPr>
            <w:rFonts w:ascii="Avenir Next" w:hAnsi="Avenir Next"/>
            <w:color w:val="000000" w:themeColor="text1"/>
            <w:sz w:val="24"/>
            <w:szCs w:val="24"/>
          </w:rPr>
          <w:delText xml:space="preserve"> que se han traducido en un choque de oferta positivo </w:delText>
        </w:r>
        <w:r w:rsidR="00F9745B" w:rsidDel="001E77C0">
          <w:rPr>
            <w:rFonts w:ascii="Avenir Next" w:hAnsi="Avenir Next"/>
            <w:color w:val="000000" w:themeColor="text1"/>
            <w:sz w:val="24"/>
            <w:szCs w:val="24"/>
          </w:rPr>
          <w:delText>y que explicaría</w:delText>
        </w:r>
      </w:del>
      <w:ins w:id="51" w:author="Pilar Gayan" w:date="2023-05-14T10:15:00Z">
        <w:del w:id="52" w:author="Francisco Ferraro García" w:date="2023-05-14T23:04:00Z">
          <w:r w:rsidR="0035361D" w:rsidDel="001E77C0">
            <w:rPr>
              <w:rFonts w:ascii="Avenir Next" w:hAnsi="Avenir Next"/>
              <w:color w:val="000000" w:themeColor="text1"/>
              <w:sz w:val="24"/>
              <w:szCs w:val="24"/>
            </w:rPr>
            <w:delText xml:space="preserve"> </w:delText>
          </w:r>
        </w:del>
      </w:ins>
      <w:del w:id="53" w:author="Francisco Ferraro García" w:date="2023-05-14T23:04:00Z">
        <w:r w:rsidR="00F9745B" w:rsidDel="001E77C0">
          <w:rPr>
            <w:rFonts w:ascii="Avenir Next" w:hAnsi="Avenir Next"/>
            <w:color w:val="000000" w:themeColor="text1"/>
            <w:sz w:val="24"/>
            <w:szCs w:val="24"/>
          </w:rPr>
          <w:delText>el</w:delText>
        </w:r>
      </w:del>
      <w:ins w:id="54" w:author="Pilar Gayan" w:date="2023-05-14T10:15:00Z">
        <w:del w:id="55" w:author="Francisco Ferraro García" w:date="2023-05-14T23:04:00Z">
          <w:r w:rsidR="0035361D" w:rsidDel="001E77C0">
            <w:rPr>
              <w:rFonts w:ascii="Avenir Next" w:hAnsi="Avenir Next"/>
              <w:color w:val="000000" w:themeColor="text1"/>
              <w:sz w:val="24"/>
              <w:szCs w:val="24"/>
            </w:rPr>
            <w:delText xml:space="preserve"> </w:delText>
          </w:r>
        </w:del>
      </w:ins>
      <w:del w:id="56" w:author="Francisco Ferraro García" w:date="2023-05-14T23:04:00Z">
        <w:r w:rsidRPr="009C0B48" w:rsidDel="001E77C0">
          <w:rPr>
            <w:rFonts w:ascii="Avenir Next" w:hAnsi="Avenir Next"/>
            <w:color w:val="000000" w:themeColor="text1"/>
            <w:sz w:val="24"/>
            <w:szCs w:val="24"/>
          </w:rPr>
          <w:delText>mayor crecimiento del esperado</w:delText>
        </w:r>
        <w:r w:rsidR="00F9745B" w:rsidDel="001E77C0">
          <w:rPr>
            <w:rFonts w:ascii="Avenir Next" w:hAnsi="Avenir Next"/>
            <w:color w:val="000000" w:themeColor="text1"/>
            <w:sz w:val="24"/>
            <w:szCs w:val="24"/>
          </w:rPr>
          <w:delText>.</w:delText>
        </w:r>
        <w:r w:rsidRPr="009C0B48" w:rsidDel="001E77C0">
          <w:rPr>
            <w:rFonts w:ascii="Avenir Next" w:hAnsi="Avenir Next"/>
            <w:color w:val="000000" w:themeColor="text1"/>
            <w:sz w:val="24"/>
            <w:szCs w:val="24"/>
          </w:rPr>
          <w:delText xml:space="preserve"> </w:delText>
        </w:r>
      </w:del>
      <w:r w:rsidRPr="009C0B48">
        <w:rPr>
          <w:rFonts w:ascii="Avenir Next" w:hAnsi="Avenir Next"/>
          <w:color w:val="000000" w:themeColor="text1"/>
          <w:sz w:val="24"/>
          <w:szCs w:val="24"/>
        </w:rPr>
        <w:t>No obstante, los riesgos para el crecimiento tanto regional, como español</w:t>
      </w:r>
      <w:r w:rsidR="00F9745B">
        <w:rPr>
          <w:rFonts w:ascii="Avenir Next" w:hAnsi="Avenir Next"/>
          <w:color w:val="000000" w:themeColor="text1"/>
          <w:sz w:val="24"/>
          <w:szCs w:val="24"/>
        </w:rPr>
        <w:t>,</w:t>
      </w:r>
      <w:r w:rsidRPr="009C0B48">
        <w:rPr>
          <w:rFonts w:ascii="Avenir Next" w:hAnsi="Avenir Next"/>
          <w:color w:val="000000" w:themeColor="text1"/>
          <w:sz w:val="24"/>
          <w:szCs w:val="24"/>
        </w:rPr>
        <w:t xml:space="preserve"> europeo y global persisten, </w:t>
      </w:r>
      <w:r w:rsidR="009A17A4">
        <w:rPr>
          <w:rFonts w:ascii="Avenir Next" w:hAnsi="Avenir Next"/>
          <w:color w:val="000000" w:themeColor="text1"/>
          <w:sz w:val="24"/>
          <w:szCs w:val="24"/>
        </w:rPr>
        <w:t xml:space="preserve">e incluso </w:t>
      </w:r>
      <w:r w:rsidR="00E50936">
        <w:rPr>
          <w:rFonts w:ascii="Avenir Next" w:hAnsi="Avenir Next"/>
          <w:color w:val="000000" w:themeColor="text1"/>
          <w:sz w:val="24"/>
          <w:szCs w:val="24"/>
        </w:rPr>
        <w:t xml:space="preserve">es previsible una intensificación </w:t>
      </w:r>
      <w:r w:rsidR="00F9745B">
        <w:rPr>
          <w:rFonts w:ascii="Avenir Next" w:hAnsi="Avenir Next"/>
          <w:color w:val="000000" w:themeColor="text1"/>
          <w:sz w:val="24"/>
          <w:szCs w:val="24"/>
        </w:rPr>
        <w:t xml:space="preserve">de alguno de ellos </w:t>
      </w:r>
      <w:r w:rsidR="00E50936">
        <w:rPr>
          <w:rFonts w:ascii="Avenir Next" w:hAnsi="Avenir Next"/>
          <w:color w:val="000000" w:themeColor="text1"/>
          <w:sz w:val="24"/>
          <w:szCs w:val="24"/>
        </w:rPr>
        <w:t xml:space="preserve">para </w:t>
      </w:r>
      <w:r w:rsidR="00F9745B">
        <w:rPr>
          <w:rFonts w:ascii="Avenir Next" w:hAnsi="Avenir Next"/>
          <w:color w:val="000000" w:themeColor="text1"/>
          <w:sz w:val="24"/>
          <w:szCs w:val="24"/>
        </w:rPr>
        <w:t xml:space="preserve">la segunda mitad de </w:t>
      </w:r>
      <w:r w:rsidR="00E50936">
        <w:rPr>
          <w:rFonts w:ascii="Avenir Next" w:hAnsi="Avenir Next"/>
          <w:color w:val="000000" w:themeColor="text1"/>
          <w:sz w:val="24"/>
          <w:szCs w:val="24"/>
        </w:rPr>
        <w:t>año, como es</w:t>
      </w:r>
      <w:r w:rsidRPr="009C0B48">
        <w:rPr>
          <w:rFonts w:ascii="Avenir Next" w:hAnsi="Avenir Next"/>
          <w:color w:val="000000" w:themeColor="text1"/>
          <w:sz w:val="24"/>
          <w:szCs w:val="24"/>
        </w:rPr>
        <w:t xml:space="preserve"> </w:t>
      </w:r>
      <w:del w:id="57" w:author="Francisco Ferraro García" w:date="2023-05-14T21:24:00Z">
        <w:r w:rsidRPr="009C0B48" w:rsidDel="00776FC1">
          <w:rPr>
            <w:rFonts w:ascii="Avenir Next" w:hAnsi="Avenir Next"/>
            <w:color w:val="000000" w:themeColor="text1"/>
            <w:sz w:val="24"/>
            <w:szCs w:val="24"/>
          </w:rPr>
          <w:delText>el caso de</w:delText>
        </w:r>
        <w:r w:rsidR="00F9745B" w:rsidDel="00776FC1">
          <w:rPr>
            <w:rFonts w:ascii="Avenir Next" w:hAnsi="Avenir Next"/>
            <w:color w:val="000000" w:themeColor="text1"/>
            <w:sz w:val="24"/>
            <w:szCs w:val="24"/>
          </w:rPr>
          <w:delText xml:space="preserve"> </w:delText>
        </w:r>
      </w:del>
      <w:r w:rsidR="00F9745B">
        <w:rPr>
          <w:rFonts w:ascii="Avenir Next" w:hAnsi="Avenir Next"/>
          <w:color w:val="000000" w:themeColor="text1"/>
          <w:sz w:val="24"/>
          <w:szCs w:val="24"/>
        </w:rPr>
        <w:t xml:space="preserve">la repercusión </w:t>
      </w:r>
      <w:del w:id="58" w:author="Francisco Ferraro García" w:date="2023-05-14T21:24:00Z">
        <w:r w:rsidR="00F9745B" w:rsidDel="00776FC1">
          <w:rPr>
            <w:rFonts w:ascii="Avenir Next" w:hAnsi="Avenir Next"/>
            <w:color w:val="000000" w:themeColor="text1"/>
            <w:sz w:val="24"/>
            <w:szCs w:val="24"/>
          </w:rPr>
          <w:delText xml:space="preserve">en el crecimiento </w:delText>
        </w:r>
      </w:del>
      <w:ins w:id="59" w:author="Francisco Ferraro García" w:date="2023-05-14T21:24:00Z">
        <w:r w:rsidR="00776FC1">
          <w:rPr>
            <w:rFonts w:ascii="Avenir Next" w:hAnsi="Avenir Next"/>
            <w:color w:val="000000" w:themeColor="text1"/>
            <w:sz w:val="24"/>
            <w:szCs w:val="24"/>
          </w:rPr>
          <w:t xml:space="preserve">del aumento </w:t>
        </w:r>
      </w:ins>
      <w:r w:rsidR="00F9745B">
        <w:rPr>
          <w:rFonts w:ascii="Avenir Next" w:hAnsi="Avenir Next"/>
          <w:color w:val="000000" w:themeColor="text1"/>
          <w:sz w:val="24"/>
          <w:szCs w:val="24"/>
        </w:rPr>
        <w:t xml:space="preserve">de los </w:t>
      </w:r>
      <w:r w:rsidRPr="009C0B48">
        <w:rPr>
          <w:rFonts w:ascii="Avenir Next" w:hAnsi="Avenir Next"/>
          <w:color w:val="000000" w:themeColor="text1"/>
          <w:sz w:val="24"/>
          <w:szCs w:val="24"/>
        </w:rPr>
        <w:t>tipos de interés</w:t>
      </w:r>
      <w:r w:rsidR="00E50936">
        <w:rPr>
          <w:rFonts w:ascii="Avenir Next" w:hAnsi="Avenir Next"/>
          <w:color w:val="000000" w:themeColor="text1"/>
          <w:sz w:val="24"/>
          <w:szCs w:val="24"/>
        </w:rPr>
        <w:t xml:space="preserve"> en el</w:t>
      </w:r>
      <w:r w:rsidR="00F9745B">
        <w:rPr>
          <w:rFonts w:ascii="Avenir Next" w:hAnsi="Avenir Next"/>
          <w:color w:val="000000" w:themeColor="text1"/>
          <w:sz w:val="24"/>
          <w:szCs w:val="24"/>
        </w:rPr>
        <w:t xml:space="preserve"> crédito y</w:t>
      </w:r>
      <w:r w:rsidR="008E1BEE">
        <w:rPr>
          <w:rFonts w:ascii="Avenir Next" w:hAnsi="Avenir Next"/>
          <w:color w:val="000000" w:themeColor="text1"/>
          <w:sz w:val="24"/>
          <w:szCs w:val="24"/>
        </w:rPr>
        <w:t>, en consecuencia, en</w:t>
      </w:r>
      <w:r w:rsidR="00F9745B">
        <w:rPr>
          <w:rFonts w:ascii="Avenir Next" w:hAnsi="Avenir Next"/>
          <w:color w:val="000000" w:themeColor="text1"/>
          <w:sz w:val="24"/>
          <w:szCs w:val="24"/>
        </w:rPr>
        <w:t xml:space="preserve"> el</w:t>
      </w:r>
      <w:r w:rsidR="00E50936">
        <w:rPr>
          <w:rFonts w:ascii="Avenir Next" w:hAnsi="Avenir Next"/>
          <w:color w:val="000000" w:themeColor="text1"/>
          <w:sz w:val="24"/>
          <w:szCs w:val="24"/>
        </w:rPr>
        <w:t xml:space="preserve"> consumo</w:t>
      </w:r>
      <w:r w:rsidR="00F9745B">
        <w:rPr>
          <w:rFonts w:ascii="Avenir Next" w:hAnsi="Avenir Next"/>
          <w:color w:val="000000" w:themeColor="text1"/>
          <w:sz w:val="24"/>
          <w:szCs w:val="24"/>
        </w:rPr>
        <w:t xml:space="preserve"> y la inversión privada. A este riesgo, debe</w:t>
      </w:r>
      <w:del w:id="60" w:author="Francisco Ferraro García" w:date="2023-05-14T21:25:00Z">
        <w:r w:rsidR="00F9745B" w:rsidDel="00776FC1">
          <w:rPr>
            <w:rFonts w:ascii="Avenir Next" w:hAnsi="Avenir Next"/>
            <w:color w:val="000000" w:themeColor="text1"/>
            <w:sz w:val="24"/>
            <w:szCs w:val="24"/>
          </w:rPr>
          <w:delText>re</w:delText>
        </w:r>
      </w:del>
      <w:r w:rsidR="00F9745B">
        <w:rPr>
          <w:rFonts w:ascii="Avenir Next" w:hAnsi="Avenir Next"/>
          <w:color w:val="000000" w:themeColor="text1"/>
          <w:sz w:val="24"/>
          <w:szCs w:val="24"/>
        </w:rPr>
        <w:t xml:space="preserve">mos sumar el impacto negativo que </w:t>
      </w:r>
      <w:ins w:id="61" w:author="Francisco Ferraro García" w:date="2023-05-14T21:25:00Z">
        <w:r w:rsidR="00776FC1">
          <w:rPr>
            <w:rFonts w:ascii="Avenir Next" w:hAnsi="Avenir Next"/>
            <w:color w:val="000000" w:themeColor="text1"/>
            <w:sz w:val="24"/>
            <w:szCs w:val="24"/>
          </w:rPr>
          <w:t xml:space="preserve">provocará </w:t>
        </w:r>
      </w:ins>
      <w:r w:rsidR="00F9745B">
        <w:rPr>
          <w:rFonts w:ascii="Avenir Next" w:hAnsi="Avenir Next"/>
          <w:color w:val="000000" w:themeColor="text1"/>
          <w:sz w:val="24"/>
          <w:szCs w:val="24"/>
        </w:rPr>
        <w:t>la</w:t>
      </w:r>
      <w:r w:rsidR="00652B4A">
        <w:rPr>
          <w:rFonts w:ascii="Avenir Next" w:hAnsi="Avenir Next"/>
          <w:color w:val="000000" w:themeColor="text1"/>
          <w:sz w:val="24"/>
          <w:szCs w:val="24"/>
        </w:rPr>
        <w:t xml:space="preserve"> sequía </w:t>
      </w:r>
      <w:del w:id="62" w:author="Francisco Ferraro García" w:date="2023-05-14T21:25:00Z">
        <w:r w:rsidR="00F9745B" w:rsidDel="00776FC1">
          <w:rPr>
            <w:rFonts w:ascii="Avenir Next" w:hAnsi="Avenir Next"/>
            <w:color w:val="000000" w:themeColor="text1"/>
            <w:sz w:val="24"/>
            <w:szCs w:val="24"/>
          </w:rPr>
          <w:delText xml:space="preserve">descargará </w:delText>
        </w:r>
      </w:del>
      <w:r w:rsidR="00652B4A">
        <w:rPr>
          <w:rFonts w:ascii="Avenir Next" w:hAnsi="Avenir Next"/>
          <w:color w:val="000000" w:themeColor="text1"/>
          <w:sz w:val="24"/>
          <w:szCs w:val="24"/>
        </w:rPr>
        <w:lastRenderedPageBreak/>
        <w:t>sobre la produc</w:t>
      </w:r>
      <w:r w:rsidR="00820743">
        <w:rPr>
          <w:rFonts w:ascii="Avenir Next" w:hAnsi="Avenir Next"/>
          <w:color w:val="000000" w:themeColor="text1"/>
          <w:sz w:val="24"/>
          <w:szCs w:val="24"/>
        </w:rPr>
        <w:t>c</w:t>
      </w:r>
      <w:r w:rsidR="00F9745B">
        <w:rPr>
          <w:rFonts w:ascii="Avenir Next" w:hAnsi="Avenir Next"/>
          <w:color w:val="000000" w:themeColor="text1"/>
          <w:sz w:val="24"/>
          <w:szCs w:val="24"/>
        </w:rPr>
        <w:t>ión agropecuaria</w:t>
      </w:r>
      <w:ins w:id="63" w:author="Francisco Ferraro García" w:date="2023-05-14T21:25:00Z">
        <w:r w:rsidR="00776FC1">
          <w:rPr>
            <w:rFonts w:ascii="Avenir Next" w:hAnsi="Avenir Next"/>
            <w:color w:val="000000" w:themeColor="text1"/>
            <w:sz w:val="24"/>
            <w:szCs w:val="24"/>
          </w:rPr>
          <w:t>,</w:t>
        </w:r>
      </w:ins>
      <w:r w:rsidR="00F9745B">
        <w:rPr>
          <w:rFonts w:ascii="Avenir Next" w:hAnsi="Avenir Next"/>
          <w:color w:val="000000" w:themeColor="text1"/>
          <w:sz w:val="24"/>
          <w:szCs w:val="24"/>
        </w:rPr>
        <w:t xml:space="preserve"> </w:t>
      </w:r>
      <w:r w:rsidR="001E0A7B">
        <w:rPr>
          <w:rFonts w:ascii="Avenir Next" w:hAnsi="Avenir Next"/>
          <w:color w:val="000000" w:themeColor="text1"/>
          <w:sz w:val="24"/>
          <w:szCs w:val="24"/>
        </w:rPr>
        <w:t xml:space="preserve">contagiando </w:t>
      </w:r>
      <w:r w:rsidR="00F9745B">
        <w:rPr>
          <w:rFonts w:ascii="Avenir Next" w:hAnsi="Avenir Next"/>
          <w:color w:val="000000" w:themeColor="text1"/>
          <w:sz w:val="24"/>
          <w:szCs w:val="24"/>
        </w:rPr>
        <w:t xml:space="preserve">a la industria agroalimentaria andaluza y sus exportaciones. Por todo ello, </w:t>
      </w:r>
      <w:r w:rsidRPr="009C0B48">
        <w:rPr>
          <w:rFonts w:ascii="Avenir Next" w:hAnsi="Avenir Next"/>
          <w:color w:val="000000" w:themeColor="text1"/>
          <w:sz w:val="24"/>
          <w:szCs w:val="24"/>
        </w:rPr>
        <w:t>de momento,</w:t>
      </w:r>
      <w:ins w:id="64" w:author="Pilar Gayan" w:date="2023-05-14T10:16:00Z">
        <w:r w:rsidR="0035361D">
          <w:rPr>
            <w:rFonts w:ascii="Avenir Next" w:hAnsi="Avenir Next"/>
            <w:color w:val="000000" w:themeColor="text1"/>
            <w:sz w:val="24"/>
            <w:szCs w:val="24"/>
          </w:rPr>
          <w:t xml:space="preserve"> </w:t>
        </w:r>
      </w:ins>
      <w:ins w:id="65" w:author="Francisco Ferraro García" w:date="2023-05-14T21:26:00Z">
        <w:r w:rsidR="00776FC1">
          <w:rPr>
            <w:rFonts w:ascii="Avenir Next" w:hAnsi="Avenir Next"/>
            <w:color w:val="000000" w:themeColor="text1"/>
            <w:sz w:val="24"/>
            <w:szCs w:val="24"/>
          </w:rPr>
          <w:t>debe</w:t>
        </w:r>
      </w:ins>
      <w:del w:id="66" w:author="Francisco Ferraro García" w:date="2023-05-14T21:26:00Z">
        <w:r w:rsidR="00820743" w:rsidDel="00776FC1">
          <w:rPr>
            <w:rFonts w:ascii="Avenir Next" w:hAnsi="Avenir Next"/>
            <w:color w:val="000000" w:themeColor="text1"/>
            <w:sz w:val="24"/>
            <w:szCs w:val="24"/>
          </w:rPr>
          <w:delText>y</w:delText>
        </w:r>
      </w:del>
      <w:r w:rsidR="00820743">
        <w:rPr>
          <w:rFonts w:ascii="Avenir Next" w:hAnsi="Avenir Next"/>
          <w:color w:val="000000" w:themeColor="text1"/>
          <w:sz w:val="24"/>
          <w:szCs w:val="24"/>
        </w:rPr>
        <w:t xml:space="preserve"> </w:t>
      </w:r>
      <w:del w:id="67" w:author="Francisco Ferraro García" w:date="2023-05-14T21:26:00Z">
        <w:r w:rsidR="00F9745B" w:rsidDel="00776FC1">
          <w:rPr>
            <w:rFonts w:ascii="Avenir Next" w:hAnsi="Avenir Next"/>
            <w:color w:val="000000" w:themeColor="text1"/>
            <w:sz w:val="24"/>
            <w:szCs w:val="24"/>
          </w:rPr>
          <w:delText xml:space="preserve">aunando </w:delText>
        </w:r>
      </w:del>
      <w:ins w:id="68" w:author="Francisco Ferraro García" w:date="2023-05-14T21:26:00Z">
        <w:r w:rsidR="00776FC1">
          <w:rPr>
            <w:rFonts w:ascii="Avenir Next" w:hAnsi="Avenir Next"/>
            <w:color w:val="000000" w:themeColor="text1"/>
            <w:sz w:val="24"/>
            <w:szCs w:val="24"/>
          </w:rPr>
          <w:t xml:space="preserve">combinarse </w:t>
        </w:r>
      </w:ins>
      <w:del w:id="69" w:author="Francisco Ferraro García" w:date="2023-05-14T21:26:00Z">
        <w:r w:rsidR="00F9745B" w:rsidDel="00776FC1">
          <w:rPr>
            <w:rFonts w:ascii="Avenir Next" w:hAnsi="Avenir Next"/>
            <w:color w:val="000000" w:themeColor="text1"/>
            <w:sz w:val="24"/>
            <w:szCs w:val="24"/>
          </w:rPr>
          <w:delText xml:space="preserve">el </w:delText>
        </w:r>
      </w:del>
      <w:ins w:id="70" w:author="Francisco Ferraro García" w:date="2023-05-14T21:26:00Z">
        <w:r w:rsidR="00776FC1">
          <w:rPr>
            <w:rFonts w:ascii="Avenir Next" w:hAnsi="Avenir Next"/>
            <w:color w:val="000000" w:themeColor="text1"/>
            <w:sz w:val="24"/>
            <w:szCs w:val="24"/>
          </w:rPr>
          <w:t xml:space="preserve">la </w:t>
        </w:r>
      </w:ins>
      <w:r w:rsidR="00F9745B">
        <w:rPr>
          <w:rFonts w:ascii="Avenir Next" w:hAnsi="Avenir Next"/>
          <w:color w:val="000000" w:themeColor="text1"/>
          <w:sz w:val="24"/>
          <w:szCs w:val="24"/>
        </w:rPr>
        <w:t>mejor</w:t>
      </w:r>
      <w:ins w:id="71" w:author="Francisco Ferraro García" w:date="2023-05-14T21:26:00Z">
        <w:r w:rsidR="00776FC1">
          <w:rPr>
            <w:rFonts w:ascii="Avenir Next" w:hAnsi="Avenir Next"/>
            <w:color w:val="000000" w:themeColor="text1"/>
            <w:sz w:val="24"/>
            <w:szCs w:val="24"/>
          </w:rPr>
          <w:t>a</w:t>
        </w:r>
      </w:ins>
      <w:r w:rsidR="00F9745B">
        <w:rPr>
          <w:rFonts w:ascii="Avenir Next" w:hAnsi="Avenir Next"/>
          <w:color w:val="000000" w:themeColor="text1"/>
          <w:sz w:val="24"/>
          <w:szCs w:val="24"/>
        </w:rPr>
        <w:t xml:space="preserve"> </w:t>
      </w:r>
      <w:ins w:id="72" w:author="Francisco Ferraro García" w:date="2023-05-14T21:26:00Z">
        <w:r w:rsidR="00776FC1">
          <w:rPr>
            <w:rFonts w:ascii="Avenir Next" w:hAnsi="Avenir Next"/>
            <w:color w:val="000000" w:themeColor="text1"/>
            <w:sz w:val="24"/>
            <w:szCs w:val="24"/>
          </w:rPr>
          <w:t xml:space="preserve">del </w:t>
        </w:r>
      </w:ins>
      <w:r w:rsidR="00F9745B">
        <w:rPr>
          <w:rFonts w:ascii="Avenir Next" w:hAnsi="Avenir Next"/>
          <w:color w:val="000000" w:themeColor="text1"/>
          <w:sz w:val="24"/>
          <w:szCs w:val="24"/>
        </w:rPr>
        <w:t xml:space="preserve">crecimiento </w:t>
      </w:r>
      <w:del w:id="73" w:author="Francisco Ferraro García" w:date="2023-05-14T21:27:00Z">
        <w:r w:rsidR="00F9745B" w:rsidDel="00776FC1">
          <w:rPr>
            <w:rFonts w:ascii="Avenir Next" w:hAnsi="Avenir Next"/>
            <w:color w:val="000000" w:themeColor="text1"/>
            <w:sz w:val="24"/>
            <w:szCs w:val="24"/>
          </w:rPr>
          <w:delText xml:space="preserve">del </w:delText>
        </w:r>
      </w:del>
      <w:r w:rsidR="00F9745B">
        <w:rPr>
          <w:rFonts w:ascii="Avenir Next" w:hAnsi="Avenir Next"/>
          <w:color w:val="000000" w:themeColor="text1"/>
          <w:sz w:val="24"/>
          <w:szCs w:val="24"/>
        </w:rPr>
        <w:t xml:space="preserve">esperado </w:t>
      </w:r>
      <w:del w:id="74" w:author="Francisco Ferraro García" w:date="2023-05-14T21:27:00Z">
        <w:r w:rsidR="00F9745B" w:rsidDel="00776FC1">
          <w:rPr>
            <w:rFonts w:ascii="Avenir Next" w:hAnsi="Avenir Next"/>
            <w:color w:val="000000" w:themeColor="text1"/>
            <w:sz w:val="24"/>
            <w:szCs w:val="24"/>
          </w:rPr>
          <w:delText xml:space="preserve">de estos últimos trimestres </w:delText>
        </w:r>
      </w:del>
      <w:ins w:id="75" w:author="Francisco Ferraro García" w:date="2023-05-14T21:27:00Z">
        <w:r w:rsidR="00776FC1">
          <w:rPr>
            <w:rFonts w:ascii="Avenir Next" w:hAnsi="Avenir Next"/>
            <w:color w:val="000000" w:themeColor="text1"/>
            <w:sz w:val="24"/>
            <w:szCs w:val="24"/>
          </w:rPr>
          <w:t xml:space="preserve">en los últimos meses </w:t>
        </w:r>
      </w:ins>
      <w:r w:rsidR="00F9745B">
        <w:rPr>
          <w:rFonts w:ascii="Avenir Next" w:hAnsi="Avenir Next"/>
          <w:color w:val="000000" w:themeColor="text1"/>
          <w:sz w:val="24"/>
          <w:szCs w:val="24"/>
        </w:rPr>
        <w:t xml:space="preserve">con </w:t>
      </w:r>
      <w:del w:id="76" w:author="Francisco Ferraro García" w:date="2023-05-14T21:27:00Z">
        <w:r w:rsidR="00F9745B" w:rsidDel="00776FC1">
          <w:rPr>
            <w:rFonts w:ascii="Avenir Next" w:hAnsi="Avenir Next"/>
            <w:color w:val="000000" w:themeColor="text1"/>
            <w:sz w:val="24"/>
            <w:szCs w:val="24"/>
          </w:rPr>
          <w:delText xml:space="preserve">unas </w:delText>
        </w:r>
      </w:del>
      <w:r w:rsidR="00F9745B">
        <w:rPr>
          <w:rFonts w:ascii="Avenir Next" w:hAnsi="Avenir Next"/>
          <w:color w:val="000000" w:themeColor="text1"/>
          <w:sz w:val="24"/>
          <w:szCs w:val="24"/>
        </w:rPr>
        <w:t>perspectivas algo más moderadas para la segunda mitad del año</w:t>
      </w:r>
      <w:del w:id="77" w:author="Francisco Ferraro García" w:date="2023-05-14T21:27:00Z">
        <w:r w:rsidR="00F9745B" w:rsidDel="00776FC1">
          <w:rPr>
            <w:rFonts w:ascii="Avenir Next" w:hAnsi="Avenir Next"/>
            <w:color w:val="000000" w:themeColor="text1"/>
            <w:sz w:val="24"/>
            <w:szCs w:val="24"/>
          </w:rPr>
          <w:delText>, la</w:delText>
        </w:r>
        <w:r w:rsidRPr="009C0B48" w:rsidDel="00776FC1">
          <w:rPr>
            <w:rFonts w:ascii="Avenir Next" w:hAnsi="Avenir Next"/>
            <w:color w:val="000000" w:themeColor="text1"/>
            <w:sz w:val="24"/>
            <w:szCs w:val="24"/>
          </w:rPr>
          <w:delText xml:space="preserve"> revisión</w:delText>
        </w:r>
        <w:r w:rsidR="00F9745B" w:rsidDel="00776FC1">
          <w:rPr>
            <w:rFonts w:ascii="Avenir Next" w:hAnsi="Avenir Next"/>
            <w:color w:val="000000" w:themeColor="text1"/>
            <w:sz w:val="24"/>
            <w:szCs w:val="24"/>
          </w:rPr>
          <w:delText xml:space="preserve"> del crecimiento económico andaluz deberá ser </w:delText>
        </w:r>
        <w:r w:rsidR="008E1BEE" w:rsidDel="00776FC1">
          <w:rPr>
            <w:rFonts w:ascii="Avenir Next" w:hAnsi="Avenir Next"/>
            <w:color w:val="000000" w:themeColor="text1"/>
            <w:sz w:val="24"/>
            <w:szCs w:val="24"/>
          </w:rPr>
          <w:delText xml:space="preserve">moderadamente </w:delText>
        </w:r>
        <w:r w:rsidR="00F9745B" w:rsidDel="00776FC1">
          <w:rPr>
            <w:rFonts w:ascii="Avenir Next" w:hAnsi="Avenir Next"/>
            <w:color w:val="000000" w:themeColor="text1"/>
            <w:sz w:val="24"/>
            <w:szCs w:val="24"/>
          </w:rPr>
          <w:delText>positiva</w:delText>
        </w:r>
      </w:del>
      <w:r w:rsidRPr="009C0B48">
        <w:rPr>
          <w:rFonts w:ascii="Avenir Next" w:hAnsi="Avenir Next"/>
          <w:color w:val="000000" w:themeColor="text1"/>
          <w:sz w:val="24"/>
          <w:szCs w:val="24"/>
        </w:rPr>
        <w:t>.</w:t>
      </w:r>
    </w:p>
    <w:p w14:paraId="327F63F3" w14:textId="12869A01" w:rsidR="000A2590" w:rsidRDefault="00820743" w:rsidP="000A2590">
      <w:pPr>
        <w:pStyle w:val="BodyA"/>
        <w:spacing w:before="100" w:after="100"/>
        <w:jc w:val="both"/>
        <w:rPr>
          <w:rFonts w:ascii="Avenir Next" w:hAnsi="Avenir Next"/>
          <w:color w:val="000000" w:themeColor="text1"/>
          <w:sz w:val="24"/>
          <w:szCs w:val="24"/>
        </w:rPr>
      </w:pPr>
      <w:commentRangeStart w:id="78"/>
      <w:r>
        <w:rPr>
          <w:rFonts w:ascii="Avenir Next" w:hAnsi="Avenir Next"/>
          <w:color w:val="000000" w:themeColor="text1"/>
          <w:sz w:val="24"/>
          <w:szCs w:val="24"/>
        </w:rPr>
        <w:t>Es importante señalar que la evolución pasada más reciente, así como las perspectivas para un futuro inmediato de la economía andaluza son, salvo en la sequía, coincidentes con la que experimentarán las economías de nuestro entorno. Mientras la</w:t>
      </w:r>
      <w:r w:rsidR="009C0B48" w:rsidRPr="009C0B48">
        <w:rPr>
          <w:rFonts w:ascii="Avenir Next" w:hAnsi="Avenir Next"/>
          <w:color w:val="000000" w:themeColor="text1"/>
          <w:sz w:val="24"/>
          <w:szCs w:val="24"/>
        </w:rPr>
        <w:t xml:space="preserve"> mayoría de las economías</w:t>
      </w:r>
      <w:r w:rsidR="00125024">
        <w:rPr>
          <w:rFonts w:ascii="Avenir Next" w:hAnsi="Avenir Next"/>
          <w:color w:val="000000" w:themeColor="text1"/>
          <w:sz w:val="24"/>
          <w:szCs w:val="24"/>
        </w:rPr>
        <w:t xml:space="preserve"> occidentales</w:t>
      </w:r>
      <w:r w:rsidR="009C0B48" w:rsidRPr="009C0B48">
        <w:rPr>
          <w:rFonts w:ascii="Avenir Next" w:hAnsi="Avenir Next"/>
          <w:color w:val="000000" w:themeColor="text1"/>
          <w:sz w:val="24"/>
          <w:szCs w:val="24"/>
        </w:rPr>
        <w:t xml:space="preserve">, y en particular las de mayor peso, han mantenido durante </w:t>
      </w:r>
      <w:r>
        <w:rPr>
          <w:rFonts w:ascii="Avenir Next" w:hAnsi="Avenir Next"/>
          <w:color w:val="000000" w:themeColor="text1"/>
          <w:sz w:val="24"/>
          <w:szCs w:val="24"/>
        </w:rPr>
        <w:t>l</w:t>
      </w:r>
      <w:r w:rsidRPr="009C0B48">
        <w:rPr>
          <w:rFonts w:ascii="Avenir Next" w:hAnsi="Avenir Next"/>
          <w:color w:val="000000" w:themeColor="text1"/>
          <w:sz w:val="24"/>
          <w:szCs w:val="24"/>
        </w:rPr>
        <w:t>os</w:t>
      </w:r>
      <w:r w:rsidR="009C0B48" w:rsidRPr="009C0B48">
        <w:rPr>
          <w:rFonts w:ascii="Avenir Next" w:hAnsi="Avenir Next"/>
          <w:color w:val="000000" w:themeColor="text1"/>
          <w:sz w:val="24"/>
          <w:szCs w:val="24"/>
        </w:rPr>
        <w:t xml:space="preserve"> primeros meses del año niveles elevados de inflación, </w:t>
      </w:r>
      <w:r w:rsidR="008E1BEE">
        <w:rPr>
          <w:rFonts w:ascii="Avenir Next" w:hAnsi="Avenir Next"/>
          <w:color w:val="000000" w:themeColor="text1"/>
          <w:sz w:val="24"/>
          <w:szCs w:val="24"/>
        </w:rPr>
        <w:t xml:space="preserve">se han </w:t>
      </w:r>
      <w:r w:rsidR="009C0B48" w:rsidRPr="009C0B48">
        <w:rPr>
          <w:rFonts w:ascii="Avenir Next" w:hAnsi="Avenir Next"/>
          <w:color w:val="000000" w:themeColor="text1"/>
          <w:sz w:val="24"/>
          <w:szCs w:val="24"/>
        </w:rPr>
        <w:t xml:space="preserve">moderado </w:t>
      </w:r>
      <w:r>
        <w:rPr>
          <w:rFonts w:ascii="Avenir Next" w:hAnsi="Avenir Next"/>
          <w:color w:val="000000" w:themeColor="text1"/>
          <w:sz w:val="24"/>
          <w:szCs w:val="24"/>
        </w:rPr>
        <w:t>desde</w:t>
      </w:r>
      <w:r w:rsidR="00BC6A45">
        <w:rPr>
          <w:rFonts w:ascii="Avenir Next" w:hAnsi="Avenir Next"/>
          <w:color w:val="000000" w:themeColor="text1"/>
          <w:sz w:val="24"/>
          <w:szCs w:val="24"/>
        </w:rPr>
        <w:t xml:space="preserve"> finales</w:t>
      </w:r>
      <w:ins w:id="79" w:author="Pilar Gayan" w:date="2023-05-14T10:16:00Z">
        <w:r w:rsidR="0035361D">
          <w:rPr>
            <w:rFonts w:ascii="Avenir Next" w:hAnsi="Avenir Next"/>
            <w:color w:val="000000" w:themeColor="text1"/>
            <w:sz w:val="24"/>
            <w:szCs w:val="24"/>
          </w:rPr>
          <w:t xml:space="preserve"> </w:t>
        </w:r>
      </w:ins>
      <w:r w:rsidR="00BC6A45">
        <w:rPr>
          <w:rFonts w:ascii="Avenir Next" w:hAnsi="Avenir Next"/>
          <w:color w:val="000000" w:themeColor="text1"/>
          <w:sz w:val="24"/>
          <w:szCs w:val="24"/>
        </w:rPr>
        <w:t>d</w:t>
      </w:r>
      <w:r w:rsidR="009C0B48" w:rsidRPr="009C0B48">
        <w:rPr>
          <w:rFonts w:ascii="Avenir Next" w:hAnsi="Avenir Next"/>
          <w:color w:val="000000" w:themeColor="text1"/>
          <w:sz w:val="24"/>
          <w:szCs w:val="24"/>
        </w:rPr>
        <w:t>el año 2022</w:t>
      </w:r>
      <w:r w:rsidR="008E1BEE">
        <w:rPr>
          <w:rFonts w:ascii="Avenir Next" w:hAnsi="Avenir Next"/>
          <w:color w:val="000000" w:themeColor="text1"/>
          <w:sz w:val="24"/>
          <w:szCs w:val="24"/>
        </w:rPr>
        <w:t xml:space="preserve"> por la </w:t>
      </w:r>
      <w:r>
        <w:rPr>
          <w:rFonts w:ascii="Avenir Next" w:hAnsi="Avenir Next"/>
          <w:color w:val="000000" w:themeColor="text1"/>
          <w:sz w:val="24"/>
          <w:szCs w:val="24"/>
        </w:rPr>
        <w:t>reducción de los precios energéticos. Gracias a ello, l</w:t>
      </w:r>
      <w:r w:rsidRPr="009C0B48">
        <w:rPr>
          <w:rFonts w:ascii="Avenir Next" w:hAnsi="Avenir Next"/>
          <w:color w:val="000000" w:themeColor="text1"/>
          <w:sz w:val="24"/>
          <w:szCs w:val="24"/>
        </w:rPr>
        <w:t xml:space="preserve">as perspectivas </w:t>
      </w:r>
      <w:r>
        <w:rPr>
          <w:rFonts w:ascii="Avenir Next" w:hAnsi="Avenir Next"/>
          <w:color w:val="000000" w:themeColor="text1"/>
          <w:sz w:val="24"/>
          <w:szCs w:val="24"/>
        </w:rPr>
        <w:t xml:space="preserve">pesimistas que dominaban el consenso a inicios del otoño de 2022 no se han cumplido, iniciándose 2023 </w:t>
      </w:r>
      <w:r w:rsidRPr="009C0B48">
        <w:rPr>
          <w:rFonts w:ascii="Avenir Next" w:hAnsi="Avenir Next"/>
          <w:color w:val="000000" w:themeColor="text1"/>
          <w:sz w:val="24"/>
          <w:szCs w:val="24"/>
        </w:rPr>
        <w:t>con un tono algo más positivo.</w:t>
      </w:r>
      <w:ins w:id="80" w:author="Francisco Ferraro García" w:date="2023-05-14T21:28:00Z">
        <w:r w:rsidR="00776FC1">
          <w:rPr>
            <w:rFonts w:ascii="Avenir Next" w:hAnsi="Avenir Next"/>
            <w:color w:val="000000" w:themeColor="text1"/>
            <w:sz w:val="24"/>
            <w:szCs w:val="24"/>
          </w:rPr>
          <w:t xml:space="preserve"> </w:t>
        </w:r>
      </w:ins>
      <w:r w:rsidR="008E1BEE">
        <w:rPr>
          <w:rFonts w:ascii="Avenir Next" w:hAnsi="Avenir Next"/>
          <w:color w:val="000000" w:themeColor="text1"/>
          <w:sz w:val="24"/>
          <w:szCs w:val="24"/>
        </w:rPr>
        <w:t>S</w:t>
      </w:r>
      <w:r w:rsidRPr="009C0B48">
        <w:rPr>
          <w:rFonts w:ascii="Avenir Next" w:hAnsi="Avenir Next"/>
          <w:color w:val="000000" w:themeColor="text1"/>
          <w:sz w:val="24"/>
          <w:szCs w:val="24"/>
        </w:rPr>
        <w:t xml:space="preserve">ingular mención merece la evolución de los mercados de trabajo, </w:t>
      </w:r>
      <w:r>
        <w:rPr>
          <w:rFonts w:ascii="Avenir Next" w:hAnsi="Avenir Next"/>
          <w:color w:val="000000" w:themeColor="text1"/>
          <w:sz w:val="24"/>
          <w:szCs w:val="24"/>
        </w:rPr>
        <w:t>que</w:t>
      </w:r>
      <w:r w:rsidRPr="009C0B48">
        <w:rPr>
          <w:rFonts w:ascii="Avenir Next" w:hAnsi="Avenir Next"/>
          <w:color w:val="000000" w:themeColor="text1"/>
          <w:sz w:val="24"/>
          <w:szCs w:val="24"/>
        </w:rPr>
        <w:t xml:space="preserve"> han registrado</w:t>
      </w:r>
      <w:r>
        <w:rPr>
          <w:rFonts w:ascii="Avenir Next" w:hAnsi="Avenir Next"/>
          <w:color w:val="000000" w:themeColor="text1"/>
          <w:sz w:val="24"/>
          <w:szCs w:val="24"/>
        </w:rPr>
        <w:t xml:space="preserve"> de forma generalizada</w:t>
      </w:r>
      <w:ins w:id="81" w:author="Pilar Gayan" w:date="2023-05-14T10:17:00Z">
        <w:r w:rsidR="0035361D">
          <w:rPr>
            <w:rFonts w:ascii="Avenir Next" w:hAnsi="Avenir Next"/>
            <w:color w:val="000000" w:themeColor="text1"/>
            <w:sz w:val="24"/>
            <w:szCs w:val="24"/>
          </w:rPr>
          <w:t xml:space="preserve">  </w:t>
        </w:r>
      </w:ins>
      <w:r w:rsidR="000A2590" w:rsidRPr="009C0B48">
        <w:rPr>
          <w:rFonts w:ascii="Avenir Next" w:hAnsi="Avenir Next"/>
          <w:color w:val="000000" w:themeColor="text1"/>
          <w:sz w:val="24"/>
          <w:szCs w:val="24"/>
        </w:rPr>
        <w:t>cifras</w:t>
      </w:r>
      <w:r w:rsidR="000A2590">
        <w:rPr>
          <w:rFonts w:ascii="Avenir Next" w:hAnsi="Avenir Next"/>
          <w:color w:val="000000" w:themeColor="text1"/>
          <w:sz w:val="24"/>
          <w:szCs w:val="24"/>
        </w:rPr>
        <w:t xml:space="preserve"> positivas</w:t>
      </w:r>
      <w:r>
        <w:rPr>
          <w:rFonts w:ascii="Avenir Next" w:hAnsi="Avenir Next"/>
          <w:color w:val="000000" w:themeColor="text1"/>
          <w:sz w:val="24"/>
          <w:szCs w:val="24"/>
        </w:rPr>
        <w:t xml:space="preserve"> en creación</w:t>
      </w:r>
      <w:r w:rsidRPr="009C0B48">
        <w:rPr>
          <w:rFonts w:ascii="Avenir Next" w:hAnsi="Avenir Next"/>
          <w:color w:val="000000" w:themeColor="text1"/>
          <w:sz w:val="24"/>
          <w:szCs w:val="24"/>
        </w:rPr>
        <w:t xml:space="preserve"> de empleo durante los tres primeros meses del año</w:t>
      </w:r>
      <w:r w:rsidR="009C0B48" w:rsidRPr="009C0B48">
        <w:rPr>
          <w:rFonts w:ascii="Avenir Next" w:hAnsi="Avenir Next"/>
          <w:color w:val="000000" w:themeColor="text1"/>
          <w:sz w:val="24"/>
          <w:szCs w:val="24"/>
        </w:rPr>
        <w:t>.</w:t>
      </w:r>
      <w:r>
        <w:rPr>
          <w:rFonts w:ascii="Avenir Next" w:hAnsi="Avenir Next"/>
          <w:color w:val="000000" w:themeColor="text1"/>
          <w:sz w:val="24"/>
          <w:szCs w:val="24"/>
        </w:rPr>
        <w:t xml:space="preserve"> Mayor </w:t>
      </w:r>
      <w:r w:rsidR="000A2590">
        <w:rPr>
          <w:rFonts w:ascii="Avenir Next" w:hAnsi="Avenir Next"/>
          <w:color w:val="000000" w:themeColor="text1"/>
          <w:sz w:val="24"/>
          <w:szCs w:val="24"/>
        </w:rPr>
        <w:t xml:space="preserve">mérito tiene esta evolución al haberse producido en un contexto de rápido </w:t>
      </w:r>
      <w:r w:rsidR="00125024">
        <w:rPr>
          <w:rFonts w:ascii="Avenir Next" w:hAnsi="Avenir Next"/>
          <w:color w:val="000000" w:themeColor="text1"/>
          <w:sz w:val="24"/>
          <w:szCs w:val="24"/>
        </w:rPr>
        <w:t xml:space="preserve">aumento de </w:t>
      </w:r>
      <w:r w:rsidR="009C0B48" w:rsidRPr="009C0B48">
        <w:rPr>
          <w:rFonts w:ascii="Avenir Next" w:hAnsi="Avenir Next"/>
          <w:color w:val="000000" w:themeColor="text1"/>
          <w:sz w:val="24"/>
          <w:szCs w:val="24"/>
        </w:rPr>
        <w:t>los tipos de interés</w:t>
      </w:r>
      <w:r w:rsidR="00125024">
        <w:rPr>
          <w:rFonts w:ascii="Avenir Next" w:hAnsi="Avenir Next"/>
          <w:color w:val="000000" w:themeColor="text1"/>
          <w:sz w:val="24"/>
          <w:szCs w:val="24"/>
        </w:rPr>
        <w:t xml:space="preserve"> por el </w:t>
      </w:r>
      <w:r w:rsidR="009C0B48" w:rsidRPr="009C0B48">
        <w:rPr>
          <w:rFonts w:ascii="Avenir Next" w:hAnsi="Avenir Next"/>
          <w:color w:val="000000" w:themeColor="text1"/>
          <w:sz w:val="24"/>
          <w:szCs w:val="24"/>
        </w:rPr>
        <w:t>endurecimiento de la política monetaria.</w:t>
      </w:r>
      <w:commentRangeEnd w:id="78"/>
      <w:r w:rsidR="000C65D3">
        <w:rPr>
          <w:rStyle w:val="Refdecomentario"/>
          <w:rFonts w:ascii="Times New Roman" w:eastAsia="Arial Unicode MS" w:hAnsi="Times New Roman" w:cs="Times New Roman"/>
          <w:color w:val="auto"/>
          <w:lang w:val="en-US" w:eastAsia="en-US"/>
        </w:rPr>
        <w:commentReference w:id="78"/>
      </w:r>
    </w:p>
    <w:p w14:paraId="5C2A3592" w14:textId="73BAE507" w:rsidR="009C0B48" w:rsidRPr="009C0B48" w:rsidRDefault="000A2590" w:rsidP="000A2590">
      <w:pPr>
        <w:pStyle w:val="BodyA"/>
        <w:spacing w:before="100" w:after="100"/>
        <w:jc w:val="both"/>
        <w:rPr>
          <w:rFonts w:ascii="Avenir Next" w:hAnsi="Avenir Next"/>
          <w:color w:val="000000" w:themeColor="text1"/>
          <w:sz w:val="24"/>
          <w:szCs w:val="24"/>
        </w:rPr>
      </w:pPr>
      <w:del w:id="82" w:author="Francisco Ferraro García" w:date="2023-05-14T21:34:00Z">
        <w:r w:rsidDel="00BC4631">
          <w:rPr>
            <w:rFonts w:ascii="Avenir Next" w:hAnsi="Avenir Next"/>
            <w:color w:val="000000" w:themeColor="text1"/>
            <w:sz w:val="24"/>
            <w:szCs w:val="24"/>
          </w:rPr>
          <w:delText>E</w:delText>
        </w:r>
      </w:del>
      <w:del w:id="83" w:author="Francisco Ferraro García" w:date="2023-05-15T07:12:00Z">
        <w:r w:rsidDel="004F71C9">
          <w:rPr>
            <w:rFonts w:ascii="Avenir Next" w:hAnsi="Avenir Next"/>
            <w:color w:val="000000" w:themeColor="text1"/>
            <w:sz w:val="24"/>
            <w:szCs w:val="24"/>
          </w:rPr>
          <w:delText xml:space="preserve">s precisamente </w:delText>
        </w:r>
      </w:del>
      <w:del w:id="84" w:author="Francisco Ferraro García" w:date="2023-05-14T21:34:00Z">
        <w:r w:rsidDel="00BC4631">
          <w:rPr>
            <w:rFonts w:ascii="Avenir Next" w:hAnsi="Avenir Next"/>
            <w:color w:val="000000" w:themeColor="text1"/>
            <w:sz w:val="24"/>
            <w:szCs w:val="24"/>
          </w:rPr>
          <w:delText xml:space="preserve">el </w:delText>
        </w:r>
        <w:r w:rsidRPr="009C0B48" w:rsidDel="00BC4631">
          <w:rPr>
            <w:rFonts w:ascii="Avenir Next" w:hAnsi="Avenir Next"/>
            <w:color w:val="000000" w:themeColor="text1"/>
            <w:sz w:val="24"/>
            <w:szCs w:val="24"/>
          </w:rPr>
          <w:delText xml:space="preserve">riesgo </w:delText>
        </w:r>
        <w:r w:rsidDel="00BC4631">
          <w:rPr>
            <w:rFonts w:ascii="Avenir Next" w:hAnsi="Avenir Next"/>
            <w:color w:val="000000" w:themeColor="text1"/>
            <w:sz w:val="24"/>
            <w:szCs w:val="24"/>
          </w:rPr>
          <w:delText xml:space="preserve">inherente a </w:delText>
        </w:r>
      </w:del>
      <w:del w:id="85" w:author="Francisco Ferraro García" w:date="2023-05-15T07:12:00Z">
        <w:r w:rsidDel="004F71C9">
          <w:rPr>
            <w:rFonts w:ascii="Avenir Next" w:hAnsi="Avenir Next"/>
            <w:color w:val="000000" w:themeColor="text1"/>
            <w:sz w:val="24"/>
            <w:szCs w:val="24"/>
          </w:rPr>
          <w:delText>l</w:delText>
        </w:r>
      </w:del>
      <w:del w:id="86" w:author="Francisco Ferraro García" w:date="2023-05-15T07:14:00Z">
        <w:r w:rsidDel="004F71C9">
          <w:rPr>
            <w:rFonts w:ascii="Avenir Next" w:hAnsi="Avenir Next"/>
            <w:color w:val="000000" w:themeColor="text1"/>
            <w:sz w:val="24"/>
            <w:szCs w:val="24"/>
          </w:rPr>
          <w:delText xml:space="preserve">a subida de tipos el mayor </w:delText>
        </w:r>
      </w:del>
      <w:del w:id="87" w:author="Francisco Ferraro García" w:date="2023-05-14T21:50:00Z">
        <w:r w:rsidDel="007C354C">
          <w:rPr>
            <w:rFonts w:ascii="Avenir Next" w:hAnsi="Avenir Next"/>
            <w:color w:val="000000" w:themeColor="text1"/>
            <w:sz w:val="24"/>
            <w:szCs w:val="24"/>
          </w:rPr>
          <w:delText xml:space="preserve">de </w:delText>
        </w:r>
      </w:del>
      <w:ins w:id="88" w:author="Pilar Gayan" w:date="2023-05-14T10:17:00Z">
        <w:del w:id="89" w:author="Francisco Ferraro García" w:date="2023-05-14T21:34:00Z">
          <w:r w:rsidR="0035361D" w:rsidDel="00BC4631">
            <w:rPr>
              <w:rFonts w:ascii="Avenir Next" w:hAnsi="Avenir Next"/>
              <w:color w:val="000000" w:themeColor="text1"/>
              <w:sz w:val="24"/>
              <w:szCs w:val="24"/>
            </w:rPr>
            <w:delText xml:space="preserve">los </w:delText>
          </w:r>
        </w:del>
        <w:del w:id="90" w:author="Francisco Ferraro García" w:date="2023-05-15T07:14:00Z">
          <w:r w:rsidR="0035361D" w:rsidDel="004F71C9">
            <w:rPr>
              <w:rFonts w:ascii="Avenir Next" w:hAnsi="Avenir Next"/>
              <w:color w:val="000000" w:themeColor="text1"/>
              <w:sz w:val="24"/>
              <w:szCs w:val="24"/>
            </w:rPr>
            <w:delText>riesgo</w:delText>
          </w:r>
        </w:del>
        <w:del w:id="91" w:author="Francisco Ferraro García" w:date="2023-05-14T21:34:00Z">
          <w:r w:rsidR="0035361D" w:rsidDel="00BC4631">
            <w:rPr>
              <w:rFonts w:ascii="Avenir Next" w:hAnsi="Avenir Next"/>
              <w:color w:val="000000" w:themeColor="text1"/>
              <w:sz w:val="24"/>
              <w:szCs w:val="24"/>
            </w:rPr>
            <w:delText>s</w:delText>
          </w:r>
        </w:del>
        <w:del w:id="92" w:author="Francisco Ferraro García" w:date="2023-05-15T07:14:00Z">
          <w:r w:rsidR="0035361D" w:rsidDel="004F71C9">
            <w:rPr>
              <w:rFonts w:ascii="Avenir Next" w:hAnsi="Avenir Next"/>
              <w:color w:val="000000" w:themeColor="text1"/>
              <w:sz w:val="24"/>
              <w:szCs w:val="24"/>
            </w:rPr>
            <w:delText xml:space="preserve"> </w:delText>
          </w:r>
        </w:del>
      </w:ins>
      <w:del w:id="93" w:author="Francisco Ferraro García" w:date="2023-05-15T07:14:00Z">
        <w:r w:rsidR="008E1BEE" w:rsidDel="004F71C9">
          <w:rPr>
            <w:rFonts w:ascii="Avenir Next" w:hAnsi="Avenir Next"/>
            <w:color w:val="000000" w:themeColor="text1"/>
            <w:sz w:val="24"/>
            <w:szCs w:val="24"/>
          </w:rPr>
          <w:delText xml:space="preserve">a </w:delText>
        </w:r>
      </w:del>
      <w:del w:id="94" w:author="Francisco Ferraro García" w:date="2023-05-14T21:34:00Z">
        <w:r w:rsidDel="00BC4631">
          <w:rPr>
            <w:rFonts w:ascii="Avenir Next" w:hAnsi="Avenir Next"/>
            <w:color w:val="000000" w:themeColor="text1"/>
            <w:sz w:val="24"/>
            <w:szCs w:val="24"/>
          </w:rPr>
          <w:delText xml:space="preserve">los </w:delText>
        </w:r>
      </w:del>
      <w:del w:id="95" w:author="Francisco Ferraro García" w:date="2023-05-15T07:14:00Z">
        <w:r w:rsidR="008E1BEE" w:rsidDel="004F71C9">
          <w:rPr>
            <w:rFonts w:ascii="Avenir Next" w:hAnsi="Avenir Next"/>
            <w:color w:val="000000" w:themeColor="text1"/>
            <w:sz w:val="24"/>
            <w:szCs w:val="24"/>
          </w:rPr>
          <w:delText xml:space="preserve">que </w:delText>
        </w:r>
        <w:r w:rsidDel="004F71C9">
          <w:rPr>
            <w:rFonts w:ascii="Avenir Next" w:hAnsi="Avenir Next"/>
            <w:color w:val="000000" w:themeColor="text1"/>
            <w:sz w:val="24"/>
            <w:szCs w:val="24"/>
          </w:rPr>
          <w:delText>se enfrenta</w:delText>
        </w:r>
      </w:del>
      <w:ins w:id="96" w:author="Pilar Gayan" w:date="2023-05-14T10:17:00Z">
        <w:del w:id="97" w:author="Francisco Ferraro García" w:date="2023-05-15T07:14:00Z">
          <w:r w:rsidR="0035361D" w:rsidDel="004F71C9">
            <w:rPr>
              <w:rFonts w:ascii="Avenir Next" w:hAnsi="Avenir Next"/>
              <w:color w:val="000000" w:themeColor="text1"/>
              <w:sz w:val="24"/>
              <w:szCs w:val="24"/>
            </w:rPr>
            <w:delText>n</w:delText>
          </w:r>
        </w:del>
      </w:ins>
      <w:del w:id="98" w:author="Francisco Ferraro García" w:date="2023-05-15T07:14:00Z">
        <w:r w:rsidDel="004F71C9">
          <w:rPr>
            <w:rFonts w:ascii="Avenir Next" w:hAnsi="Avenir Next"/>
            <w:color w:val="000000" w:themeColor="text1"/>
            <w:sz w:val="24"/>
            <w:szCs w:val="24"/>
          </w:rPr>
          <w:delText xml:space="preserve"> l</w:delText>
        </w:r>
      </w:del>
      <w:ins w:id="99" w:author="Francisco Ferraro García" w:date="2023-05-15T07:14:00Z">
        <w:r w:rsidR="004F71C9">
          <w:rPr>
            <w:rFonts w:ascii="Avenir Next" w:hAnsi="Avenir Next"/>
            <w:color w:val="000000" w:themeColor="text1"/>
            <w:sz w:val="24"/>
            <w:szCs w:val="24"/>
          </w:rPr>
          <w:t>L</w:t>
        </w:r>
      </w:ins>
      <w:r>
        <w:rPr>
          <w:rFonts w:ascii="Avenir Next" w:hAnsi="Avenir Next"/>
          <w:color w:val="000000" w:themeColor="text1"/>
          <w:sz w:val="24"/>
          <w:szCs w:val="24"/>
        </w:rPr>
        <w:t xml:space="preserve">as economías occidentales </w:t>
      </w:r>
      <w:del w:id="100" w:author="Francisco Ferraro García" w:date="2023-05-15T07:14:00Z">
        <w:r w:rsidR="008E1BEE" w:rsidDel="004F71C9">
          <w:rPr>
            <w:rFonts w:ascii="Avenir Next" w:hAnsi="Avenir Next"/>
            <w:color w:val="000000" w:themeColor="text1"/>
            <w:sz w:val="24"/>
            <w:szCs w:val="24"/>
          </w:rPr>
          <w:delText xml:space="preserve">en </w:delText>
        </w:r>
        <w:r w:rsidDel="004F71C9">
          <w:rPr>
            <w:rFonts w:ascii="Avenir Next" w:hAnsi="Avenir Next"/>
            <w:color w:val="000000" w:themeColor="text1"/>
            <w:sz w:val="24"/>
            <w:szCs w:val="24"/>
          </w:rPr>
          <w:delText>lo que resta de año</w:delText>
        </w:r>
      </w:del>
      <w:del w:id="101" w:author="Francisco Ferraro García" w:date="2023-05-14T21:51:00Z">
        <w:r w:rsidDel="007C354C">
          <w:rPr>
            <w:rFonts w:ascii="Avenir Next" w:hAnsi="Avenir Next"/>
            <w:color w:val="000000" w:themeColor="text1"/>
            <w:sz w:val="24"/>
            <w:szCs w:val="24"/>
          </w:rPr>
          <w:delText>. No cabe</w:delText>
        </w:r>
        <w:r w:rsidRPr="009C0B48" w:rsidDel="007C354C">
          <w:rPr>
            <w:rFonts w:ascii="Avenir Next" w:hAnsi="Avenir Next"/>
            <w:color w:val="000000" w:themeColor="text1"/>
            <w:sz w:val="24"/>
            <w:szCs w:val="24"/>
          </w:rPr>
          <w:delText xml:space="preserve"> duda </w:delText>
        </w:r>
        <w:r w:rsidDel="007C354C">
          <w:rPr>
            <w:rFonts w:ascii="Avenir Next" w:hAnsi="Avenir Next"/>
            <w:color w:val="000000" w:themeColor="text1"/>
            <w:sz w:val="24"/>
            <w:szCs w:val="24"/>
          </w:rPr>
          <w:delText xml:space="preserve">de que </w:delText>
        </w:r>
        <w:r w:rsidRPr="009C0B48" w:rsidDel="007C354C">
          <w:rPr>
            <w:rFonts w:ascii="Avenir Next" w:hAnsi="Avenir Next"/>
            <w:color w:val="000000" w:themeColor="text1"/>
            <w:sz w:val="24"/>
            <w:szCs w:val="24"/>
          </w:rPr>
          <w:delText xml:space="preserve">la evolución de </w:delText>
        </w:r>
      </w:del>
      <w:del w:id="102" w:author="Francisco Ferraro García" w:date="2023-05-14T22:54:00Z">
        <w:r w:rsidRPr="009C0B48" w:rsidDel="00CB593A">
          <w:rPr>
            <w:rFonts w:ascii="Avenir Next" w:hAnsi="Avenir Next"/>
            <w:color w:val="000000" w:themeColor="text1"/>
            <w:sz w:val="24"/>
            <w:szCs w:val="24"/>
          </w:rPr>
          <w:delText xml:space="preserve">las economías </w:delText>
        </w:r>
      </w:del>
      <w:ins w:id="103" w:author="Francisco Ferraro García" w:date="2023-05-14T21:51:00Z">
        <w:r w:rsidR="007C354C">
          <w:rPr>
            <w:rFonts w:ascii="Avenir Next" w:hAnsi="Avenir Next"/>
            <w:color w:val="000000" w:themeColor="text1"/>
            <w:sz w:val="24"/>
            <w:szCs w:val="24"/>
          </w:rPr>
          <w:t xml:space="preserve">se verán afectadas muy probablemente por </w:t>
        </w:r>
        <w:r w:rsidR="007C354C" w:rsidRPr="009C0B48">
          <w:rPr>
            <w:rFonts w:ascii="Avenir Next" w:hAnsi="Avenir Next"/>
            <w:color w:val="000000" w:themeColor="text1"/>
            <w:sz w:val="24"/>
            <w:szCs w:val="24"/>
          </w:rPr>
          <w:t xml:space="preserve">el impacto </w:t>
        </w:r>
        <w:r w:rsidR="007C354C">
          <w:rPr>
            <w:rFonts w:ascii="Avenir Next" w:hAnsi="Avenir Next"/>
            <w:color w:val="000000" w:themeColor="text1"/>
            <w:sz w:val="24"/>
            <w:szCs w:val="24"/>
          </w:rPr>
          <w:t xml:space="preserve">de nuevas </w:t>
        </w:r>
        <w:r w:rsidR="007C354C" w:rsidRPr="009C0B48">
          <w:rPr>
            <w:rFonts w:ascii="Avenir Next" w:hAnsi="Avenir Next"/>
            <w:color w:val="000000" w:themeColor="text1"/>
            <w:sz w:val="24"/>
            <w:szCs w:val="24"/>
          </w:rPr>
          <w:t>subida</w:t>
        </w:r>
        <w:r w:rsidR="007C354C">
          <w:rPr>
            <w:rFonts w:ascii="Avenir Next" w:hAnsi="Avenir Next"/>
            <w:color w:val="000000" w:themeColor="text1"/>
            <w:sz w:val="24"/>
            <w:szCs w:val="24"/>
          </w:rPr>
          <w:t>s</w:t>
        </w:r>
        <w:r w:rsidR="007C354C" w:rsidRPr="009C0B48">
          <w:rPr>
            <w:rFonts w:ascii="Avenir Next" w:hAnsi="Avenir Next"/>
            <w:color w:val="000000" w:themeColor="text1"/>
            <w:sz w:val="24"/>
            <w:szCs w:val="24"/>
          </w:rPr>
          <w:t xml:space="preserve"> de tipos</w:t>
        </w:r>
        <w:r w:rsidR="007C354C">
          <w:rPr>
            <w:rFonts w:ascii="Avenir Next" w:hAnsi="Avenir Next"/>
            <w:color w:val="000000" w:themeColor="text1"/>
            <w:sz w:val="24"/>
            <w:szCs w:val="24"/>
          </w:rPr>
          <w:t xml:space="preserve"> </w:t>
        </w:r>
      </w:ins>
      <w:ins w:id="104" w:author="Francisco Ferraro García" w:date="2023-05-14T21:52:00Z">
        <w:r w:rsidR="007C354C">
          <w:rPr>
            <w:rFonts w:ascii="Avenir Next" w:hAnsi="Avenir Next"/>
            <w:color w:val="000000" w:themeColor="text1"/>
            <w:sz w:val="24"/>
            <w:szCs w:val="24"/>
          </w:rPr>
          <w:t xml:space="preserve"> de interés </w:t>
        </w:r>
      </w:ins>
      <w:r w:rsidRPr="009C0B48">
        <w:rPr>
          <w:rFonts w:ascii="Avenir Next" w:hAnsi="Avenir Next"/>
          <w:color w:val="000000" w:themeColor="text1"/>
          <w:sz w:val="24"/>
          <w:szCs w:val="24"/>
        </w:rPr>
        <w:t xml:space="preserve">en </w:t>
      </w:r>
      <w:r>
        <w:rPr>
          <w:rFonts w:ascii="Avenir Next" w:hAnsi="Avenir Next"/>
          <w:color w:val="000000" w:themeColor="text1"/>
          <w:sz w:val="24"/>
          <w:szCs w:val="24"/>
        </w:rPr>
        <w:t>el segundo semestre</w:t>
      </w:r>
      <w:ins w:id="105" w:author="Francisco Ferraro García" w:date="2023-05-14T21:52:00Z">
        <w:r w:rsidR="007C354C">
          <w:rPr>
            <w:rFonts w:ascii="Avenir Next" w:hAnsi="Avenir Next"/>
            <w:color w:val="000000" w:themeColor="text1"/>
            <w:sz w:val="24"/>
            <w:szCs w:val="24"/>
          </w:rPr>
          <w:t xml:space="preserve">, aunque </w:t>
        </w:r>
      </w:ins>
      <w:del w:id="106" w:author="Francisco Ferraro García" w:date="2023-05-14T21:52:00Z">
        <w:r w:rsidDel="007C354C">
          <w:rPr>
            <w:rFonts w:ascii="Avenir Next" w:hAnsi="Avenir Next"/>
            <w:color w:val="000000" w:themeColor="text1"/>
            <w:sz w:val="24"/>
            <w:szCs w:val="24"/>
          </w:rPr>
          <w:delText xml:space="preserve"> de</w:delText>
        </w:r>
        <w:r w:rsidRPr="009C0B48" w:rsidDel="007C354C">
          <w:rPr>
            <w:rFonts w:ascii="Avenir Next" w:hAnsi="Avenir Next"/>
            <w:color w:val="000000" w:themeColor="text1"/>
            <w:sz w:val="24"/>
            <w:szCs w:val="24"/>
          </w:rPr>
          <w:delText xml:space="preserve"> 2023 </w:delText>
        </w:r>
      </w:del>
      <w:del w:id="107" w:author="Francisco Ferraro García" w:date="2023-05-14T21:51:00Z">
        <w:r w:rsidDel="007C354C">
          <w:rPr>
            <w:rFonts w:ascii="Avenir Next" w:hAnsi="Avenir Next"/>
            <w:color w:val="000000" w:themeColor="text1"/>
            <w:sz w:val="24"/>
            <w:szCs w:val="24"/>
          </w:rPr>
          <w:delText xml:space="preserve">se verá afectada por </w:delText>
        </w:r>
        <w:r w:rsidRPr="009C0B48" w:rsidDel="007C354C">
          <w:rPr>
            <w:rFonts w:ascii="Avenir Next" w:hAnsi="Avenir Next"/>
            <w:color w:val="000000" w:themeColor="text1"/>
            <w:sz w:val="24"/>
            <w:szCs w:val="24"/>
          </w:rPr>
          <w:delText xml:space="preserve">el impacto </w:delText>
        </w:r>
        <w:r w:rsidDel="007C354C">
          <w:rPr>
            <w:rFonts w:ascii="Avenir Next" w:hAnsi="Avenir Next"/>
            <w:color w:val="000000" w:themeColor="text1"/>
            <w:sz w:val="24"/>
            <w:szCs w:val="24"/>
          </w:rPr>
          <w:delText>de una</w:delText>
        </w:r>
        <w:r w:rsidRPr="009C0B48" w:rsidDel="007C354C">
          <w:rPr>
            <w:rFonts w:ascii="Avenir Next" w:hAnsi="Avenir Next"/>
            <w:color w:val="000000" w:themeColor="text1"/>
            <w:sz w:val="24"/>
            <w:szCs w:val="24"/>
          </w:rPr>
          <w:delText xml:space="preserve"> subida de tipos</w:delText>
        </w:r>
        <w:r w:rsidDel="007C354C">
          <w:rPr>
            <w:rFonts w:ascii="Avenir Next" w:hAnsi="Avenir Next"/>
            <w:color w:val="000000" w:themeColor="text1"/>
            <w:sz w:val="24"/>
            <w:szCs w:val="24"/>
          </w:rPr>
          <w:delText xml:space="preserve"> que, </w:delText>
        </w:r>
      </w:del>
      <w:del w:id="108" w:author="Francisco Ferraro García" w:date="2023-05-14T21:52:00Z">
        <w:r w:rsidDel="007C354C">
          <w:rPr>
            <w:rFonts w:ascii="Avenir Next" w:hAnsi="Avenir Next"/>
            <w:color w:val="000000" w:themeColor="text1"/>
            <w:sz w:val="24"/>
            <w:szCs w:val="24"/>
          </w:rPr>
          <w:delText xml:space="preserve">sin embargo y muy </w:delText>
        </w:r>
      </w:del>
      <w:r>
        <w:rPr>
          <w:rFonts w:ascii="Avenir Next" w:hAnsi="Avenir Next"/>
          <w:color w:val="000000" w:themeColor="text1"/>
          <w:sz w:val="24"/>
          <w:szCs w:val="24"/>
        </w:rPr>
        <w:t>probablemente</w:t>
      </w:r>
      <w:del w:id="109" w:author="Francisco Ferraro García" w:date="2023-05-14T21:52:00Z">
        <w:r w:rsidDel="007C354C">
          <w:rPr>
            <w:rFonts w:ascii="Avenir Next" w:hAnsi="Avenir Next"/>
            <w:color w:val="000000" w:themeColor="text1"/>
            <w:sz w:val="24"/>
            <w:szCs w:val="24"/>
          </w:rPr>
          <w:delText>,</w:delText>
        </w:r>
      </w:del>
      <w:r>
        <w:rPr>
          <w:rFonts w:ascii="Avenir Next" w:hAnsi="Avenir Next"/>
          <w:color w:val="000000" w:themeColor="text1"/>
          <w:sz w:val="24"/>
          <w:szCs w:val="24"/>
        </w:rPr>
        <w:t xml:space="preserve"> alcanzará</w:t>
      </w:r>
      <w:ins w:id="110" w:author="Francisco Ferraro García" w:date="2023-05-14T21:52:00Z">
        <w:r w:rsidR="007C354C">
          <w:rPr>
            <w:rFonts w:ascii="Avenir Next" w:hAnsi="Avenir Next"/>
            <w:color w:val="000000" w:themeColor="text1"/>
            <w:sz w:val="24"/>
            <w:szCs w:val="24"/>
          </w:rPr>
          <w:t>n</w:t>
        </w:r>
      </w:ins>
      <w:r>
        <w:rPr>
          <w:rFonts w:ascii="Avenir Next" w:hAnsi="Avenir Next"/>
          <w:color w:val="000000" w:themeColor="text1"/>
          <w:sz w:val="24"/>
          <w:szCs w:val="24"/>
        </w:rPr>
        <w:t xml:space="preserve"> su máximo a inicios del verano</w:t>
      </w:r>
      <w:ins w:id="111" w:author="Francisco Ferraro García" w:date="2023-05-14T21:53:00Z">
        <w:r w:rsidR="007C354C">
          <w:rPr>
            <w:rFonts w:ascii="Avenir Next" w:hAnsi="Avenir Next"/>
            <w:color w:val="000000" w:themeColor="text1"/>
            <w:sz w:val="24"/>
            <w:szCs w:val="24"/>
          </w:rPr>
          <w:t>,</w:t>
        </w:r>
      </w:ins>
      <w:ins w:id="112" w:author="Francisco Ferraro García" w:date="2023-05-15T07:15:00Z">
        <w:r w:rsidR="004F71C9">
          <w:rPr>
            <w:rFonts w:ascii="Avenir Next" w:hAnsi="Avenir Next"/>
            <w:color w:val="000000" w:themeColor="text1"/>
            <w:sz w:val="24"/>
            <w:szCs w:val="24"/>
          </w:rPr>
          <w:t xml:space="preserve"> </w:t>
        </w:r>
      </w:ins>
      <w:del w:id="113" w:author="Francisco Ferraro García" w:date="2023-05-14T21:53:00Z">
        <w:r w:rsidRPr="009C0B48" w:rsidDel="007C354C">
          <w:rPr>
            <w:rFonts w:ascii="Avenir Next" w:hAnsi="Avenir Next"/>
            <w:color w:val="000000" w:themeColor="text1"/>
            <w:sz w:val="24"/>
            <w:szCs w:val="24"/>
          </w:rPr>
          <w:delText xml:space="preserve">. </w:delText>
        </w:r>
        <w:r w:rsidR="008E1BEE" w:rsidDel="007C354C">
          <w:rPr>
            <w:rFonts w:ascii="Avenir Next" w:hAnsi="Avenir Next"/>
            <w:color w:val="000000" w:themeColor="text1"/>
            <w:sz w:val="24"/>
            <w:szCs w:val="24"/>
          </w:rPr>
          <w:delText>E</w:delText>
        </w:r>
        <w:r w:rsidDel="007C354C">
          <w:rPr>
            <w:rFonts w:ascii="Avenir Next" w:hAnsi="Avenir Next"/>
            <w:color w:val="000000" w:themeColor="text1"/>
            <w:sz w:val="24"/>
            <w:szCs w:val="24"/>
          </w:rPr>
          <w:delText>st</w:delText>
        </w:r>
        <w:r w:rsidRPr="009C0B48" w:rsidDel="007C354C">
          <w:rPr>
            <w:rFonts w:ascii="Avenir Next" w:hAnsi="Avenir Next"/>
            <w:color w:val="000000" w:themeColor="text1"/>
            <w:sz w:val="24"/>
            <w:szCs w:val="24"/>
          </w:rPr>
          <w:delText xml:space="preserve">a rápida subida de tipos ya afecta al crédito en las principales economías, </w:delText>
        </w:r>
      </w:del>
      <w:ins w:id="114" w:author="Francisco Ferraro García" w:date="2023-05-14T21:53:00Z">
        <w:r w:rsidR="007C354C">
          <w:rPr>
            <w:rFonts w:ascii="Avenir Next" w:hAnsi="Avenir Next"/>
            <w:color w:val="000000" w:themeColor="text1"/>
            <w:sz w:val="24"/>
            <w:szCs w:val="24"/>
          </w:rPr>
          <w:t xml:space="preserve"> </w:t>
        </w:r>
      </w:ins>
      <w:r w:rsidRPr="009C0B48">
        <w:rPr>
          <w:rFonts w:ascii="Avenir Next" w:hAnsi="Avenir Next"/>
          <w:color w:val="000000" w:themeColor="text1"/>
          <w:sz w:val="24"/>
          <w:szCs w:val="24"/>
        </w:rPr>
        <w:t>lo que</w:t>
      </w:r>
      <w:r>
        <w:rPr>
          <w:rFonts w:ascii="Avenir Next" w:hAnsi="Avenir Next"/>
          <w:color w:val="000000" w:themeColor="text1"/>
          <w:sz w:val="24"/>
          <w:szCs w:val="24"/>
        </w:rPr>
        <w:t xml:space="preserve"> no tardará en verse reflejado </w:t>
      </w:r>
      <w:r w:rsidR="008E1BEE">
        <w:rPr>
          <w:rFonts w:ascii="Avenir Next" w:hAnsi="Avenir Next"/>
          <w:color w:val="000000" w:themeColor="text1"/>
          <w:sz w:val="24"/>
          <w:szCs w:val="24"/>
        </w:rPr>
        <w:t xml:space="preserve">en </w:t>
      </w:r>
      <w:r w:rsidRPr="009C0B48">
        <w:rPr>
          <w:rFonts w:ascii="Avenir Next" w:hAnsi="Avenir Next"/>
          <w:color w:val="000000" w:themeColor="text1"/>
          <w:sz w:val="24"/>
          <w:szCs w:val="24"/>
        </w:rPr>
        <w:t>la inversión y el crecimiento económico.</w:t>
      </w:r>
    </w:p>
    <w:p w14:paraId="5A560924" w14:textId="5AC1B529" w:rsidR="009C0B48" w:rsidRDefault="000A2590" w:rsidP="009C0B48">
      <w:pPr>
        <w:pStyle w:val="BodyA"/>
        <w:spacing w:before="100" w:after="100"/>
        <w:jc w:val="both"/>
        <w:rPr>
          <w:rFonts w:ascii="Avenir Next" w:hAnsi="Avenir Next"/>
          <w:color w:val="000000" w:themeColor="text1"/>
          <w:sz w:val="24"/>
          <w:szCs w:val="24"/>
        </w:rPr>
      </w:pPr>
      <w:r>
        <w:rPr>
          <w:rFonts w:ascii="Avenir Next" w:hAnsi="Avenir Next"/>
          <w:color w:val="000000" w:themeColor="text1"/>
          <w:sz w:val="24"/>
          <w:szCs w:val="24"/>
        </w:rPr>
        <w:t xml:space="preserve">Una derivada del riesgo de tipos es </w:t>
      </w:r>
      <w:del w:id="115" w:author="Francisco Ferraro García" w:date="2023-05-14T22:57:00Z">
        <w:r w:rsidDel="00CB593A">
          <w:rPr>
            <w:rFonts w:ascii="Avenir Next" w:hAnsi="Avenir Next"/>
            <w:color w:val="000000" w:themeColor="text1"/>
            <w:sz w:val="24"/>
            <w:szCs w:val="24"/>
          </w:rPr>
          <w:delText xml:space="preserve">su efecto sobre la estabilidad financiera. </w:delText>
        </w:r>
        <w:r w:rsidRPr="009C0B48" w:rsidDel="00CB593A">
          <w:rPr>
            <w:rFonts w:ascii="Avenir Next" w:hAnsi="Avenir Next"/>
            <w:color w:val="000000" w:themeColor="text1"/>
            <w:sz w:val="24"/>
            <w:szCs w:val="24"/>
          </w:rPr>
          <w:delText xml:space="preserve">Las </w:delText>
        </w:r>
      </w:del>
      <w:ins w:id="116" w:author="Francisco Ferraro García" w:date="2023-05-14T22:57:00Z">
        <w:r w:rsidR="00CB593A">
          <w:rPr>
            <w:rFonts w:ascii="Avenir Next" w:hAnsi="Avenir Next"/>
            <w:color w:val="000000" w:themeColor="text1"/>
            <w:sz w:val="24"/>
            <w:szCs w:val="24"/>
          </w:rPr>
          <w:t xml:space="preserve">la </w:t>
        </w:r>
      </w:ins>
      <w:r w:rsidRPr="009C0B48">
        <w:rPr>
          <w:rFonts w:ascii="Avenir Next" w:hAnsi="Avenir Next"/>
          <w:color w:val="000000" w:themeColor="text1"/>
          <w:sz w:val="24"/>
          <w:szCs w:val="24"/>
        </w:rPr>
        <w:t>crisis bancaria</w:t>
      </w:r>
      <w:del w:id="117" w:author="Francisco Ferraro García" w:date="2023-05-14T22:57:00Z">
        <w:r w:rsidRPr="009C0B48" w:rsidDel="00CB593A">
          <w:rPr>
            <w:rFonts w:ascii="Avenir Next" w:hAnsi="Avenir Next"/>
            <w:color w:val="000000" w:themeColor="text1"/>
            <w:sz w:val="24"/>
            <w:szCs w:val="24"/>
          </w:rPr>
          <w:delText>s</w:delText>
        </w:r>
      </w:del>
      <w:r w:rsidRPr="009C0B48">
        <w:rPr>
          <w:rFonts w:ascii="Avenir Next" w:hAnsi="Avenir Next"/>
          <w:color w:val="000000" w:themeColor="text1"/>
          <w:sz w:val="24"/>
          <w:szCs w:val="24"/>
        </w:rPr>
        <w:t xml:space="preserve"> </w:t>
      </w:r>
      <w:del w:id="118" w:author="Francisco Ferraro García" w:date="2023-05-14T22:57:00Z">
        <w:r w:rsidRPr="009C0B48" w:rsidDel="00CB593A">
          <w:rPr>
            <w:rFonts w:ascii="Avenir Next" w:hAnsi="Avenir Next"/>
            <w:color w:val="000000" w:themeColor="text1"/>
            <w:sz w:val="24"/>
            <w:szCs w:val="24"/>
          </w:rPr>
          <w:delText xml:space="preserve">persisten </w:delText>
        </w:r>
      </w:del>
      <w:r w:rsidRPr="009C0B48">
        <w:rPr>
          <w:rFonts w:ascii="Avenir Next" w:hAnsi="Avenir Next"/>
          <w:color w:val="000000" w:themeColor="text1"/>
          <w:sz w:val="24"/>
          <w:szCs w:val="24"/>
        </w:rPr>
        <w:t xml:space="preserve">en los Estados Unidos desde la </w:t>
      </w:r>
      <w:del w:id="119" w:author="Francisco Ferraro García" w:date="2023-05-14T21:55:00Z">
        <w:r w:rsidDel="003C1E8F">
          <w:rPr>
            <w:rFonts w:ascii="Avenir Next" w:hAnsi="Avenir Next"/>
            <w:color w:val="000000" w:themeColor="text1"/>
            <w:sz w:val="24"/>
            <w:szCs w:val="24"/>
          </w:rPr>
          <w:delText xml:space="preserve">inicial </w:delText>
        </w:r>
      </w:del>
      <w:r w:rsidRPr="009C0B48">
        <w:rPr>
          <w:rFonts w:ascii="Avenir Next" w:hAnsi="Avenir Next"/>
          <w:color w:val="000000" w:themeColor="text1"/>
          <w:sz w:val="24"/>
          <w:szCs w:val="24"/>
        </w:rPr>
        <w:t xml:space="preserve">caída del Sillicon Valley Bank, </w:t>
      </w:r>
      <w:ins w:id="120" w:author="Francisco Ferraro García" w:date="2023-05-14T22:58:00Z">
        <w:r w:rsidR="00CB593A">
          <w:rPr>
            <w:rFonts w:ascii="Avenir Next" w:hAnsi="Avenir Next"/>
            <w:color w:val="000000" w:themeColor="text1"/>
            <w:sz w:val="24"/>
            <w:szCs w:val="24"/>
          </w:rPr>
          <w:t xml:space="preserve">que también tuvo su expresión en </w:t>
        </w:r>
      </w:ins>
      <w:ins w:id="121" w:author="Francisco Ferraro García" w:date="2023-05-14T22:59:00Z">
        <w:r w:rsidR="00CB593A">
          <w:rPr>
            <w:rFonts w:ascii="Avenir Next" w:hAnsi="Avenir Next"/>
            <w:color w:val="000000" w:themeColor="text1"/>
            <w:sz w:val="24"/>
            <w:szCs w:val="24"/>
          </w:rPr>
          <w:t xml:space="preserve">el Credit Suisse y posteriormente en otros bancos medianos norteamericanos, pero los riesgos de repercusión </w:t>
        </w:r>
      </w:ins>
      <w:ins w:id="122" w:author="Francisco Ferraro García" w:date="2023-05-14T23:00:00Z">
        <w:r w:rsidR="00CB593A">
          <w:rPr>
            <w:rFonts w:ascii="Avenir Next" w:hAnsi="Avenir Next"/>
            <w:color w:val="000000" w:themeColor="text1"/>
            <w:sz w:val="24"/>
            <w:szCs w:val="24"/>
          </w:rPr>
          <w:t xml:space="preserve">global parecen alejarse. </w:t>
        </w:r>
      </w:ins>
      <w:del w:id="123" w:author="Francisco Ferraro García" w:date="2023-05-14T23:00:00Z">
        <w:r w:rsidDel="00CB593A">
          <w:rPr>
            <w:rFonts w:ascii="Avenir Next" w:hAnsi="Avenir Next"/>
            <w:color w:val="000000" w:themeColor="text1"/>
            <w:sz w:val="24"/>
            <w:szCs w:val="24"/>
          </w:rPr>
          <w:delText>lo</w:delText>
        </w:r>
        <w:r w:rsidRPr="009C0B48" w:rsidDel="00CB593A">
          <w:rPr>
            <w:rFonts w:ascii="Avenir Next" w:hAnsi="Avenir Next"/>
            <w:color w:val="000000" w:themeColor="text1"/>
            <w:sz w:val="24"/>
            <w:szCs w:val="24"/>
          </w:rPr>
          <w:delText xml:space="preserve"> que muestra que los segmentos de la banca que han persistido alejados de los requisitos de las políticas </w:delText>
        </w:r>
        <w:r w:rsidRPr="001F6C7E" w:rsidDel="00CB593A">
          <w:rPr>
            <w:rFonts w:ascii="Avenir Next" w:hAnsi="Avenir Next"/>
            <w:i/>
            <w:iCs/>
            <w:color w:val="000000" w:themeColor="text1"/>
            <w:sz w:val="24"/>
            <w:szCs w:val="24"/>
          </w:rPr>
          <w:delText>macroprudenciales</w:delText>
        </w:r>
        <w:r w:rsidRPr="009C0B48" w:rsidDel="00CB593A">
          <w:rPr>
            <w:rFonts w:ascii="Avenir Next" w:hAnsi="Avenir Next"/>
            <w:color w:val="000000" w:themeColor="text1"/>
            <w:sz w:val="24"/>
            <w:szCs w:val="24"/>
          </w:rPr>
          <w:delText xml:space="preserve"> de la Reserva Federal se corresponden con el talón de Aquiles del sistema financiero estadounidense amenazando al sistema financiero global. Es más, las recientes subidas de la FED y del BCE de 25 puntos básicos, desacelerando la escalada de tipos</w:delText>
        </w:r>
        <w:r w:rsidR="00BA66FA" w:rsidDel="00CB593A">
          <w:rPr>
            <w:rFonts w:ascii="Avenir Next" w:hAnsi="Avenir Next"/>
            <w:color w:val="000000" w:themeColor="text1"/>
            <w:sz w:val="24"/>
            <w:szCs w:val="24"/>
          </w:rPr>
          <w:delText>,</w:delText>
        </w:r>
        <w:r w:rsidRPr="009C0B48" w:rsidDel="00CB593A">
          <w:rPr>
            <w:rFonts w:ascii="Avenir Next" w:hAnsi="Avenir Next"/>
            <w:color w:val="000000" w:themeColor="text1"/>
            <w:sz w:val="24"/>
            <w:szCs w:val="24"/>
          </w:rPr>
          <w:delText xml:space="preserve"> toma en consideración precisamente este riesgo, lo que limitaría la lucha efectiva contra la inflación</w:delText>
        </w:r>
      </w:del>
      <w:del w:id="124" w:author="Francisco Ferraro García" w:date="2023-05-14T21:55:00Z">
        <w:r w:rsidRPr="009C0B48" w:rsidDel="003C1E8F">
          <w:rPr>
            <w:rFonts w:ascii="Avenir Next" w:hAnsi="Avenir Next"/>
            <w:color w:val="000000" w:themeColor="text1"/>
            <w:sz w:val="24"/>
            <w:szCs w:val="24"/>
          </w:rPr>
          <w:delText>, riesgo menor para este año pero que</w:delText>
        </w:r>
      </w:del>
      <w:ins w:id="125" w:author="Pilar Gayan" w:date="2023-05-14T10:18:00Z">
        <w:del w:id="126" w:author="Francisco Ferraro García" w:date="2023-05-14T21:55:00Z">
          <w:r w:rsidR="0035361D" w:rsidDel="003C1E8F">
            <w:rPr>
              <w:rFonts w:ascii="Avenir Next" w:hAnsi="Avenir Next"/>
              <w:color w:val="000000" w:themeColor="text1"/>
              <w:sz w:val="24"/>
              <w:szCs w:val="24"/>
            </w:rPr>
            <w:delText xml:space="preserve"> </w:delText>
          </w:r>
        </w:del>
      </w:ins>
      <w:del w:id="127" w:author="Francisco Ferraro García" w:date="2023-05-14T21:55:00Z">
        <w:r w:rsidRPr="009C0B48" w:rsidDel="003C1E8F">
          <w:rPr>
            <w:rFonts w:ascii="Avenir Next" w:hAnsi="Avenir Next"/>
            <w:color w:val="000000" w:themeColor="text1"/>
            <w:sz w:val="24"/>
            <w:szCs w:val="24"/>
          </w:rPr>
          <w:delText xml:space="preserve">no puede </w:delText>
        </w:r>
        <w:r w:rsidDel="003C1E8F">
          <w:rPr>
            <w:rFonts w:ascii="Avenir Next" w:hAnsi="Avenir Next"/>
            <w:color w:val="000000" w:themeColor="text1"/>
            <w:sz w:val="24"/>
            <w:szCs w:val="24"/>
          </w:rPr>
          <w:delText>despreciarse</w:delText>
        </w:r>
      </w:del>
      <w:del w:id="128" w:author="Francisco Ferraro García" w:date="2023-05-14T23:00:00Z">
        <w:r w:rsidRPr="009C0B48" w:rsidDel="00CB593A">
          <w:rPr>
            <w:rFonts w:ascii="Avenir Next" w:hAnsi="Avenir Next"/>
            <w:color w:val="000000" w:themeColor="text1"/>
            <w:sz w:val="24"/>
            <w:szCs w:val="24"/>
          </w:rPr>
          <w:delText>.</w:delText>
        </w:r>
      </w:del>
    </w:p>
    <w:p w14:paraId="31A98185" w14:textId="0CDC890D" w:rsidR="009C0B48" w:rsidRPr="009C0B48" w:rsidRDefault="000A2590" w:rsidP="009C0B48">
      <w:pPr>
        <w:pStyle w:val="BodyA"/>
        <w:spacing w:before="100" w:after="100"/>
        <w:jc w:val="both"/>
        <w:rPr>
          <w:rFonts w:ascii="Avenir Next" w:hAnsi="Avenir Next"/>
          <w:color w:val="000000" w:themeColor="text1"/>
          <w:sz w:val="24"/>
          <w:szCs w:val="24"/>
        </w:rPr>
      </w:pPr>
      <w:r>
        <w:rPr>
          <w:rFonts w:ascii="Avenir Next" w:hAnsi="Avenir Next"/>
          <w:color w:val="000000" w:themeColor="text1"/>
          <w:sz w:val="24"/>
          <w:szCs w:val="24"/>
        </w:rPr>
        <w:t xml:space="preserve">Al riesgo de tipos se unen otros, quizás menos inmediatos, con mayor incertidumbre sobre sus posibles efectos, pero </w:t>
      </w:r>
      <w:r w:rsidR="006F1EE4">
        <w:rPr>
          <w:rFonts w:ascii="Avenir Next" w:hAnsi="Avenir Next"/>
          <w:color w:val="000000" w:themeColor="text1"/>
          <w:sz w:val="24"/>
          <w:szCs w:val="24"/>
        </w:rPr>
        <w:t>que merecen consideración</w:t>
      </w:r>
      <w:r>
        <w:rPr>
          <w:rFonts w:ascii="Avenir Next" w:hAnsi="Avenir Next"/>
          <w:color w:val="000000" w:themeColor="text1"/>
          <w:sz w:val="24"/>
          <w:szCs w:val="24"/>
        </w:rPr>
        <w:t xml:space="preserve">. Así, </w:t>
      </w:r>
      <w:del w:id="129" w:author="Francisco Ferraro García" w:date="2023-05-15T07:17:00Z">
        <w:r w:rsidDel="004F71C9">
          <w:rPr>
            <w:rFonts w:ascii="Avenir Next" w:hAnsi="Avenir Next"/>
            <w:color w:val="000000" w:themeColor="text1"/>
            <w:sz w:val="24"/>
            <w:szCs w:val="24"/>
          </w:rPr>
          <w:delText>p</w:delText>
        </w:r>
        <w:r w:rsidRPr="009C0B48" w:rsidDel="004F71C9">
          <w:rPr>
            <w:rFonts w:ascii="Avenir Next" w:hAnsi="Avenir Next"/>
            <w:color w:val="000000" w:themeColor="text1"/>
            <w:sz w:val="24"/>
            <w:szCs w:val="24"/>
          </w:rPr>
          <w:delText xml:space="preserve">articular </w:delText>
        </w:r>
        <w:r w:rsidR="00BA66FA" w:rsidDel="004F71C9">
          <w:rPr>
            <w:rFonts w:ascii="Avenir Next" w:hAnsi="Avenir Next"/>
            <w:color w:val="000000" w:themeColor="text1"/>
            <w:sz w:val="24"/>
            <w:szCs w:val="24"/>
          </w:rPr>
          <w:delText>importancia</w:delText>
        </w:r>
        <w:r w:rsidRPr="009C0B48" w:rsidDel="004F71C9">
          <w:rPr>
            <w:rFonts w:ascii="Avenir Next" w:hAnsi="Avenir Next"/>
            <w:color w:val="000000" w:themeColor="text1"/>
            <w:sz w:val="24"/>
            <w:szCs w:val="24"/>
          </w:rPr>
          <w:delText xml:space="preserve"> tiene </w:delText>
        </w:r>
      </w:del>
      <w:r w:rsidRPr="009C0B48">
        <w:rPr>
          <w:rFonts w:ascii="Avenir Next" w:hAnsi="Avenir Next"/>
          <w:color w:val="000000" w:themeColor="text1"/>
          <w:sz w:val="24"/>
          <w:szCs w:val="24"/>
        </w:rPr>
        <w:t>la salida de China de una</w:t>
      </w:r>
      <w:ins w:id="130" w:author="Pilar Gayan" w:date="2023-05-14T10:19:00Z">
        <w:r w:rsidR="0035361D">
          <w:rPr>
            <w:rFonts w:ascii="Avenir Next" w:hAnsi="Avenir Next"/>
            <w:color w:val="000000" w:themeColor="text1"/>
            <w:sz w:val="24"/>
            <w:szCs w:val="24"/>
          </w:rPr>
          <w:t xml:space="preserve"> de</w:t>
        </w:r>
      </w:ins>
      <w:r w:rsidRPr="009C0B48">
        <w:rPr>
          <w:rFonts w:ascii="Avenir Next" w:hAnsi="Avenir Next"/>
          <w:color w:val="000000" w:themeColor="text1"/>
          <w:sz w:val="24"/>
          <w:szCs w:val="24"/>
        </w:rPr>
        <w:t xml:space="preserve"> las políticas más restrictivas</w:t>
      </w:r>
      <w:ins w:id="131" w:author="Pilar Gayan" w:date="2023-05-14T10:19:00Z">
        <w:r w:rsidR="0035361D">
          <w:rPr>
            <w:rFonts w:ascii="Avenir Next" w:hAnsi="Avenir Next"/>
            <w:color w:val="000000" w:themeColor="text1"/>
            <w:sz w:val="24"/>
            <w:szCs w:val="24"/>
          </w:rPr>
          <w:t xml:space="preserve"> </w:t>
        </w:r>
      </w:ins>
      <w:r>
        <w:rPr>
          <w:rFonts w:ascii="Avenir Next" w:hAnsi="Avenir Next"/>
          <w:color w:val="000000" w:themeColor="text1"/>
          <w:sz w:val="24"/>
          <w:szCs w:val="24"/>
        </w:rPr>
        <w:t>anticovid</w:t>
      </w:r>
      <w:r w:rsidRPr="009C0B48">
        <w:rPr>
          <w:rFonts w:ascii="Avenir Next" w:hAnsi="Avenir Next"/>
          <w:color w:val="000000" w:themeColor="text1"/>
          <w:sz w:val="24"/>
          <w:szCs w:val="24"/>
        </w:rPr>
        <w:t xml:space="preserve">. Las </w:t>
      </w:r>
      <w:commentRangeStart w:id="132"/>
      <w:r w:rsidRPr="009C0B48">
        <w:rPr>
          <w:rFonts w:ascii="Avenir Next" w:hAnsi="Avenir Next"/>
          <w:color w:val="000000" w:themeColor="text1"/>
          <w:sz w:val="24"/>
          <w:szCs w:val="24"/>
        </w:rPr>
        <w:t>consecuencias en el comercio internacional pueden ser significativas, así como en la evolución de la inflación</w:t>
      </w:r>
      <w:r w:rsidR="008E1BEE">
        <w:rPr>
          <w:rFonts w:ascii="Avenir Next" w:hAnsi="Avenir Next"/>
          <w:color w:val="000000" w:themeColor="text1"/>
          <w:sz w:val="24"/>
          <w:szCs w:val="24"/>
        </w:rPr>
        <w:t>,</w:t>
      </w:r>
      <w:ins w:id="133" w:author="Pilar Gayan" w:date="2023-05-14T10:19:00Z">
        <w:r w:rsidR="0035361D">
          <w:rPr>
            <w:rFonts w:ascii="Avenir Next" w:hAnsi="Avenir Next"/>
            <w:color w:val="000000" w:themeColor="text1"/>
            <w:sz w:val="24"/>
            <w:szCs w:val="24"/>
          </w:rPr>
          <w:t xml:space="preserve"> </w:t>
        </w:r>
      </w:ins>
      <w:r>
        <w:rPr>
          <w:rFonts w:ascii="Avenir Next" w:hAnsi="Avenir Next"/>
          <w:color w:val="000000" w:themeColor="text1"/>
          <w:sz w:val="24"/>
          <w:szCs w:val="24"/>
        </w:rPr>
        <w:t>y depende de cómo la economía china gestione su salida de las restricciones a la actividad y movilidad de sus ciudadanos. Y es que no podemos olvidar que</w:t>
      </w:r>
      <w:ins w:id="134" w:author="Pilar Gayan" w:date="2023-05-14T10:19:00Z">
        <w:r w:rsidR="0035361D">
          <w:rPr>
            <w:rFonts w:ascii="Avenir Next" w:hAnsi="Avenir Next"/>
            <w:color w:val="000000" w:themeColor="text1"/>
            <w:sz w:val="24"/>
            <w:szCs w:val="24"/>
          </w:rPr>
          <w:t xml:space="preserve"> </w:t>
        </w:r>
      </w:ins>
      <w:r w:rsidR="009C0B48" w:rsidRPr="009C0B48">
        <w:rPr>
          <w:rFonts w:ascii="Avenir Next" w:hAnsi="Avenir Next"/>
          <w:color w:val="000000" w:themeColor="text1"/>
          <w:sz w:val="24"/>
          <w:szCs w:val="24"/>
        </w:rPr>
        <w:t>la pandemia de COVID-19</w:t>
      </w:r>
      <w:r w:rsidR="00125024">
        <w:rPr>
          <w:rFonts w:ascii="Avenir Next" w:hAnsi="Avenir Next"/>
          <w:color w:val="000000" w:themeColor="text1"/>
          <w:sz w:val="24"/>
          <w:szCs w:val="24"/>
        </w:rPr>
        <w:t xml:space="preserve"> se mantiene latente, por lo que </w:t>
      </w:r>
      <w:r w:rsidR="00B0415B">
        <w:rPr>
          <w:rFonts w:ascii="Avenir Next" w:hAnsi="Avenir Next"/>
          <w:color w:val="000000" w:themeColor="text1"/>
          <w:sz w:val="24"/>
          <w:szCs w:val="24"/>
        </w:rPr>
        <w:t xml:space="preserve">no es descabellado </w:t>
      </w:r>
      <w:commentRangeEnd w:id="132"/>
      <w:r w:rsidR="003C1E8F">
        <w:rPr>
          <w:rStyle w:val="Refdecomentario"/>
          <w:rFonts w:ascii="Times New Roman" w:eastAsia="Arial Unicode MS" w:hAnsi="Times New Roman" w:cs="Times New Roman"/>
          <w:color w:val="auto"/>
          <w:lang w:val="en-US" w:eastAsia="en-US"/>
        </w:rPr>
        <w:commentReference w:id="132"/>
      </w:r>
      <w:r w:rsidR="00125024">
        <w:rPr>
          <w:rFonts w:ascii="Avenir Next" w:hAnsi="Avenir Next"/>
          <w:color w:val="000000" w:themeColor="text1"/>
          <w:sz w:val="24"/>
          <w:szCs w:val="24"/>
        </w:rPr>
        <w:t xml:space="preserve">que puedan producirse algunos rebrotes </w:t>
      </w:r>
      <w:r w:rsidR="009C0B48" w:rsidRPr="009C0B48">
        <w:rPr>
          <w:rFonts w:ascii="Avenir Next" w:hAnsi="Avenir Next"/>
          <w:color w:val="000000" w:themeColor="text1"/>
          <w:sz w:val="24"/>
          <w:szCs w:val="24"/>
        </w:rPr>
        <w:t xml:space="preserve">en 2023. </w:t>
      </w:r>
    </w:p>
    <w:p w14:paraId="4EDAA42E" w14:textId="707C50BD" w:rsidR="009C0B48" w:rsidRDefault="00BA66FA" w:rsidP="009C0B48">
      <w:pPr>
        <w:pStyle w:val="BodyA"/>
        <w:spacing w:before="100" w:after="100"/>
        <w:jc w:val="both"/>
        <w:rPr>
          <w:rFonts w:ascii="Avenir Next" w:hAnsi="Avenir Next"/>
          <w:color w:val="000000" w:themeColor="text1"/>
          <w:sz w:val="24"/>
          <w:szCs w:val="24"/>
        </w:rPr>
      </w:pPr>
      <w:r>
        <w:rPr>
          <w:rFonts w:ascii="Avenir Next" w:hAnsi="Avenir Next"/>
          <w:color w:val="000000" w:themeColor="text1"/>
          <w:sz w:val="24"/>
          <w:szCs w:val="24"/>
        </w:rPr>
        <w:t xml:space="preserve">También </w:t>
      </w:r>
      <w:del w:id="135" w:author="Francisco Ferraro García" w:date="2023-05-15T07:20:00Z">
        <w:r w:rsidDel="00AC4BB1">
          <w:rPr>
            <w:rFonts w:ascii="Avenir Next" w:hAnsi="Avenir Next"/>
            <w:color w:val="000000" w:themeColor="text1"/>
            <w:sz w:val="24"/>
            <w:szCs w:val="24"/>
          </w:rPr>
          <w:delText xml:space="preserve">en el ámbito del comercio internacional </w:delText>
        </w:r>
      </w:del>
      <w:del w:id="136" w:author="Francisco Ferraro García" w:date="2023-05-15T07:19:00Z">
        <w:r w:rsidDel="004F71C9">
          <w:rPr>
            <w:rFonts w:ascii="Avenir Next" w:hAnsi="Avenir Next"/>
            <w:color w:val="000000" w:themeColor="text1"/>
            <w:sz w:val="24"/>
            <w:szCs w:val="24"/>
          </w:rPr>
          <w:delText xml:space="preserve">es procedente </w:delText>
        </w:r>
      </w:del>
      <w:ins w:id="137" w:author="Francisco Ferraro García" w:date="2023-05-15T07:19:00Z">
        <w:r w:rsidR="004F71C9">
          <w:rPr>
            <w:rFonts w:ascii="Avenir Next" w:hAnsi="Avenir Next"/>
            <w:color w:val="000000" w:themeColor="text1"/>
            <w:sz w:val="24"/>
            <w:szCs w:val="24"/>
          </w:rPr>
          <w:t xml:space="preserve">debe </w:t>
        </w:r>
      </w:ins>
      <w:r>
        <w:rPr>
          <w:rFonts w:ascii="Avenir Next" w:hAnsi="Avenir Next"/>
          <w:color w:val="000000" w:themeColor="text1"/>
          <w:sz w:val="24"/>
          <w:szCs w:val="24"/>
        </w:rPr>
        <w:t>mencionar</w:t>
      </w:r>
      <w:ins w:id="138" w:author="Francisco Ferraro García" w:date="2023-05-15T07:19:00Z">
        <w:r w:rsidR="004F71C9">
          <w:rPr>
            <w:rFonts w:ascii="Avenir Next" w:hAnsi="Avenir Next"/>
            <w:color w:val="000000" w:themeColor="text1"/>
            <w:sz w:val="24"/>
            <w:szCs w:val="24"/>
          </w:rPr>
          <w:t>se</w:t>
        </w:r>
      </w:ins>
      <w:r>
        <w:rPr>
          <w:rFonts w:ascii="Avenir Next" w:hAnsi="Avenir Next"/>
          <w:color w:val="000000" w:themeColor="text1"/>
          <w:sz w:val="24"/>
          <w:szCs w:val="24"/>
        </w:rPr>
        <w:t xml:space="preserve"> </w:t>
      </w:r>
      <w:del w:id="139" w:author="Francisco Ferraro García" w:date="2023-05-15T07:21:00Z">
        <w:r w:rsidDel="00AC4BB1">
          <w:rPr>
            <w:rFonts w:ascii="Avenir Next" w:hAnsi="Avenir Next"/>
            <w:color w:val="000000" w:themeColor="text1"/>
            <w:sz w:val="24"/>
            <w:szCs w:val="24"/>
          </w:rPr>
          <w:delText xml:space="preserve">el posible aumento de </w:delText>
        </w:r>
        <w:r w:rsidR="009C0B48" w:rsidRPr="009C0B48" w:rsidDel="00AC4BB1">
          <w:rPr>
            <w:rFonts w:ascii="Avenir Next" w:hAnsi="Avenir Next"/>
            <w:color w:val="000000" w:themeColor="text1"/>
            <w:sz w:val="24"/>
            <w:szCs w:val="24"/>
          </w:rPr>
          <w:delText>las tensiones comerciales y geopolíticas</w:delText>
        </w:r>
      </w:del>
      <w:del w:id="140" w:author="Francisco Ferraro García" w:date="2023-05-15T07:19:00Z">
        <w:r w:rsidDel="004F71C9">
          <w:rPr>
            <w:rFonts w:ascii="Avenir Next" w:hAnsi="Avenir Next"/>
            <w:color w:val="000000" w:themeColor="text1"/>
            <w:sz w:val="24"/>
            <w:szCs w:val="24"/>
          </w:rPr>
          <w:delText>. E</w:delText>
        </w:r>
        <w:r w:rsidR="00642F22" w:rsidDel="004F71C9">
          <w:rPr>
            <w:rFonts w:ascii="Avenir Next" w:hAnsi="Avenir Next"/>
            <w:color w:val="000000" w:themeColor="text1"/>
            <w:sz w:val="24"/>
            <w:szCs w:val="24"/>
          </w:rPr>
          <w:delText xml:space="preserve">special importancia </w:delText>
        </w:r>
        <w:r w:rsidDel="004F71C9">
          <w:rPr>
            <w:rFonts w:ascii="Avenir Next" w:hAnsi="Avenir Next"/>
            <w:color w:val="000000" w:themeColor="text1"/>
            <w:sz w:val="24"/>
            <w:szCs w:val="24"/>
          </w:rPr>
          <w:delText xml:space="preserve">tienen </w:delText>
        </w:r>
      </w:del>
      <w:ins w:id="141" w:author="Francisco Ferraro García" w:date="2023-05-15T07:19:00Z">
        <w:r w:rsidR="004F71C9">
          <w:rPr>
            <w:rFonts w:ascii="Avenir Next" w:hAnsi="Avenir Next"/>
            <w:color w:val="000000" w:themeColor="text1"/>
            <w:sz w:val="24"/>
            <w:szCs w:val="24"/>
          </w:rPr>
          <w:t xml:space="preserve">de </w:t>
        </w:r>
      </w:ins>
      <w:r w:rsidR="00642F22">
        <w:rPr>
          <w:rFonts w:ascii="Avenir Next" w:hAnsi="Avenir Next"/>
          <w:color w:val="000000" w:themeColor="text1"/>
          <w:sz w:val="24"/>
          <w:szCs w:val="24"/>
        </w:rPr>
        <w:t xml:space="preserve">las </w:t>
      </w:r>
      <w:del w:id="142" w:author="Francisco Ferraro García" w:date="2023-05-14T21:58:00Z">
        <w:r w:rsidR="000A2590" w:rsidDel="003C1E8F">
          <w:rPr>
            <w:rFonts w:ascii="Avenir Next" w:hAnsi="Avenir Next"/>
            <w:color w:val="000000" w:themeColor="text1"/>
            <w:sz w:val="24"/>
            <w:szCs w:val="24"/>
          </w:rPr>
          <w:delText xml:space="preserve">llamadas </w:delText>
        </w:r>
      </w:del>
      <w:ins w:id="143" w:author="Francisco Ferraro García" w:date="2023-05-14T21:58:00Z">
        <w:r w:rsidR="003C1E8F">
          <w:rPr>
            <w:rFonts w:ascii="Avenir Next" w:hAnsi="Avenir Next"/>
            <w:color w:val="000000" w:themeColor="text1"/>
            <w:sz w:val="24"/>
            <w:szCs w:val="24"/>
          </w:rPr>
          <w:t xml:space="preserve">medidas </w:t>
        </w:r>
      </w:ins>
      <w:r w:rsidR="000A2590">
        <w:rPr>
          <w:rFonts w:ascii="Avenir Next" w:hAnsi="Avenir Next"/>
          <w:color w:val="000000" w:themeColor="text1"/>
          <w:sz w:val="24"/>
          <w:szCs w:val="24"/>
        </w:rPr>
        <w:t xml:space="preserve">de países como Estados Unidos </w:t>
      </w:r>
      <w:ins w:id="144" w:author="Francisco Ferraro García" w:date="2023-05-15T07:19:00Z">
        <w:r w:rsidR="00AC4BB1">
          <w:rPr>
            <w:rFonts w:ascii="Avenir Next" w:hAnsi="Avenir Next"/>
            <w:color w:val="000000" w:themeColor="text1"/>
            <w:sz w:val="24"/>
            <w:szCs w:val="24"/>
          </w:rPr>
          <w:t>par</w:t>
        </w:r>
      </w:ins>
      <w:r w:rsidR="006A627B">
        <w:rPr>
          <w:rFonts w:ascii="Avenir Next" w:hAnsi="Avenir Next"/>
          <w:color w:val="000000" w:themeColor="text1"/>
          <w:sz w:val="24"/>
          <w:szCs w:val="24"/>
        </w:rPr>
        <w:t xml:space="preserve">a reforzar </w:t>
      </w:r>
      <w:r>
        <w:rPr>
          <w:rFonts w:ascii="Avenir Next" w:hAnsi="Avenir Next"/>
          <w:color w:val="000000" w:themeColor="text1"/>
          <w:sz w:val="24"/>
          <w:szCs w:val="24"/>
        </w:rPr>
        <w:t>su</w:t>
      </w:r>
      <w:r w:rsidR="006A627B">
        <w:rPr>
          <w:rFonts w:ascii="Avenir Next" w:hAnsi="Avenir Next"/>
          <w:color w:val="000000" w:themeColor="text1"/>
          <w:sz w:val="24"/>
          <w:szCs w:val="24"/>
        </w:rPr>
        <w:t xml:space="preserve"> autonomía estratégica </w:t>
      </w:r>
      <w:r>
        <w:rPr>
          <w:rFonts w:ascii="Avenir Next" w:hAnsi="Avenir Next"/>
          <w:color w:val="000000" w:themeColor="text1"/>
          <w:sz w:val="24"/>
          <w:szCs w:val="24"/>
        </w:rPr>
        <w:t>en sectores y productos</w:t>
      </w:r>
      <w:ins w:id="145" w:author="Francisco Ferraro García" w:date="2023-05-15T07:21:00Z">
        <w:r w:rsidR="00AC4BB1">
          <w:rPr>
            <w:rFonts w:ascii="Avenir Next" w:hAnsi="Avenir Next"/>
            <w:color w:val="000000" w:themeColor="text1"/>
            <w:sz w:val="24"/>
            <w:szCs w:val="24"/>
          </w:rPr>
          <w:t xml:space="preserve"> frente a China</w:t>
        </w:r>
      </w:ins>
      <w:ins w:id="146" w:author="Francisco Ferraro García" w:date="2023-05-14T21:58:00Z">
        <w:r w:rsidR="003C1E8F">
          <w:rPr>
            <w:rFonts w:ascii="Avenir Next" w:hAnsi="Avenir Next"/>
            <w:color w:val="000000" w:themeColor="text1"/>
            <w:sz w:val="24"/>
            <w:szCs w:val="24"/>
          </w:rPr>
          <w:t>,</w:t>
        </w:r>
      </w:ins>
      <w:del w:id="147" w:author="Francisco Ferraro García" w:date="2023-05-14T21:58:00Z">
        <w:r w:rsidDel="003C1E8F">
          <w:rPr>
            <w:rFonts w:ascii="Avenir Next" w:hAnsi="Avenir Next"/>
            <w:color w:val="000000" w:themeColor="text1"/>
            <w:sz w:val="24"/>
            <w:szCs w:val="24"/>
          </w:rPr>
          <w:delText xml:space="preserve"> </w:delText>
        </w:r>
        <w:r w:rsidR="006A627B" w:rsidDel="003C1E8F">
          <w:rPr>
            <w:rFonts w:ascii="Avenir Next" w:hAnsi="Avenir Next"/>
            <w:color w:val="000000" w:themeColor="text1"/>
            <w:sz w:val="24"/>
            <w:szCs w:val="24"/>
          </w:rPr>
          <w:delText>con consecuencias directas en las relaciones comerciales globales</w:delText>
        </w:r>
        <w:r w:rsidDel="003C1E8F">
          <w:rPr>
            <w:rFonts w:ascii="Avenir Next" w:hAnsi="Avenir Next"/>
            <w:color w:val="000000" w:themeColor="text1"/>
            <w:sz w:val="24"/>
            <w:szCs w:val="24"/>
          </w:rPr>
          <w:delText xml:space="preserve">, </w:delText>
        </w:r>
      </w:del>
      <w:ins w:id="148" w:author="Francisco Ferraro García" w:date="2023-05-14T21:58:00Z">
        <w:r w:rsidR="003C1E8F">
          <w:rPr>
            <w:rFonts w:ascii="Avenir Next" w:hAnsi="Avenir Next"/>
            <w:color w:val="000000" w:themeColor="text1"/>
            <w:sz w:val="24"/>
            <w:szCs w:val="24"/>
          </w:rPr>
          <w:t xml:space="preserve"> </w:t>
        </w:r>
      </w:ins>
      <w:r>
        <w:rPr>
          <w:rFonts w:ascii="Avenir Next" w:hAnsi="Avenir Next"/>
          <w:color w:val="000000" w:themeColor="text1"/>
          <w:sz w:val="24"/>
          <w:szCs w:val="24"/>
        </w:rPr>
        <w:t xml:space="preserve">lo que </w:t>
      </w:r>
      <w:r w:rsidR="006A627B">
        <w:rPr>
          <w:rFonts w:ascii="Avenir Next" w:hAnsi="Avenir Next"/>
          <w:color w:val="000000" w:themeColor="text1"/>
          <w:sz w:val="24"/>
          <w:szCs w:val="24"/>
        </w:rPr>
        <w:t xml:space="preserve">podría </w:t>
      </w:r>
      <w:del w:id="149" w:author="Francisco Ferraro García" w:date="2023-05-15T07:21:00Z">
        <w:r w:rsidR="006A627B" w:rsidDel="00AC4BB1">
          <w:rPr>
            <w:rFonts w:ascii="Avenir Next" w:hAnsi="Avenir Next"/>
            <w:color w:val="000000" w:themeColor="text1"/>
            <w:sz w:val="24"/>
            <w:szCs w:val="24"/>
          </w:rPr>
          <w:delText>dar lugar a</w:delText>
        </w:r>
      </w:del>
      <w:ins w:id="150" w:author="Francisco Ferraro García" w:date="2023-05-14T21:58:00Z">
        <w:r w:rsidR="003C1E8F">
          <w:rPr>
            <w:rFonts w:ascii="Avenir Next" w:hAnsi="Avenir Next"/>
            <w:color w:val="000000" w:themeColor="text1"/>
            <w:sz w:val="24"/>
            <w:szCs w:val="24"/>
          </w:rPr>
          <w:t>aument</w:t>
        </w:r>
      </w:ins>
      <w:ins w:id="151" w:author="Francisco Ferraro García" w:date="2023-05-15T07:22:00Z">
        <w:r w:rsidR="00AC4BB1">
          <w:rPr>
            <w:rFonts w:ascii="Avenir Next" w:hAnsi="Avenir Next"/>
            <w:color w:val="000000" w:themeColor="text1"/>
            <w:sz w:val="24"/>
            <w:szCs w:val="24"/>
          </w:rPr>
          <w:t>ar</w:t>
        </w:r>
      </w:ins>
      <w:ins w:id="152" w:author="Francisco Ferraro García" w:date="2023-05-14T21:59:00Z">
        <w:r w:rsidR="003C1E8F">
          <w:rPr>
            <w:rFonts w:ascii="Avenir Next" w:hAnsi="Avenir Next"/>
            <w:color w:val="000000" w:themeColor="text1"/>
            <w:sz w:val="24"/>
            <w:szCs w:val="24"/>
          </w:rPr>
          <w:t xml:space="preserve"> </w:t>
        </w:r>
      </w:ins>
      <w:del w:id="153" w:author="Francisco Ferraro García" w:date="2023-05-15T07:22:00Z">
        <w:r w:rsidR="006A627B" w:rsidDel="00AC4BB1">
          <w:rPr>
            <w:rFonts w:ascii="Avenir Next" w:hAnsi="Avenir Next"/>
            <w:color w:val="000000" w:themeColor="text1"/>
            <w:sz w:val="24"/>
            <w:szCs w:val="24"/>
          </w:rPr>
          <w:delText xml:space="preserve"> </w:delText>
        </w:r>
      </w:del>
      <w:del w:id="154" w:author="Francisco Ferraro García" w:date="2023-05-14T21:59:00Z">
        <w:r w:rsidR="006A627B" w:rsidDel="003C1E8F">
          <w:rPr>
            <w:rFonts w:ascii="Avenir Next" w:hAnsi="Avenir Next"/>
            <w:color w:val="000000" w:themeColor="text1"/>
            <w:sz w:val="24"/>
            <w:szCs w:val="24"/>
          </w:rPr>
          <w:delText>la</w:delText>
        </w:r>
        <w:r w:rsidR="009C0B48" w:rsidRPr="009C0B48" w:rsidDel="003C1E8F">
          <w:rPr>
            <w:rFonts w:ascii="Avenir Next" w:hAnsi="Avenir Next"/>
            <w:color w:val="000000" w:themeColor="text1"/>
            <w:sz w:val="24"/>
            <w:szCs w:val="24"/>
          </w:rPr>
          <w:delText xml:space="preserve"> intensificación de </w:delText>
        </w:r>
      </w:del>
      <w:ins w:id="155" w:author="Francisco Ferraro García" w:date="2023-05-14T21:59:00Z">
        <w:r w:rsidR="003C1E8F">
          <w:rPr>
            <w:rFonts w:ascii="Avenir Next" w:hAnsi="Avenir Next"/>
            <w:color w:val="000000" w:themeColor="text1"/>
            <w:sz w:val="24"/>
            <w:szCs w:val="24"/>
          </w:rPr>
          <w:t xml:space="preserve">las </w:t>
        </w:r>
      </w:ins>
      <w:r w:rsidR="009C0B48" w:rsidRPr="009C0B48">
        <w:rPr>
          <w:rFonts w:ascii="Avenir Next" w:hAnsi="Avenir Next"/>
          <w:color w:val="000000" w:themeColor="text1"/>
          <w:sz w:val="24"/>
          <w:szCs w:val="24"/>
        </w:rPr>
        <w:t>tensiones entre las principales economías mundiales</w:t>
      </w:r>
      <w:ins w:id="156" w:author="Francisco Ferraro García" w:date="2023-05-15T07:22:00Z">
        <w:r w:rsidR="00AC4BB1">
          <w:rPr>
            <w:rFonts w:ascii="Avenir Next" w:hAnsi="Avenir Next"/>
            <w:color w:val="000000" w:themeColor="text1"/>
            <w:sz w:val="24"/>
            <w:szCs w:val="24"/>
          </w:rPr>
          <w:t>,</w:t>
        </w:r>
      </w:ins>
      <w:r w:rsidR="006A627B">
        <w:rPr>
          <w:rFonts w:ascii="Avenir Next" w:hAnsi="Avenir Next"/>
          <w:color w:val="000000" w:themeColor="text1"/>
          <w:sz w:val="24"/>
          <w:szCs w:val="24"/>
        </w:rPr>
        <w:t xml:space="preserve"> </w:t>
      </w:r>
      <w:del w:id="157" w:author="Francisco Ferraro García" w:date="2023-05-15T07:22:00Z">
        <w:r w:rsidR="006A627B" w:rsidDel="00AC4BB1">
          <w:rPr>
            <w:rFonts w:ascii="Avenir Next" w:hAnsi="Avenir Next"/>
            <w:color w:val="000000" w:themeColor="text1"/>
            <w:sz w:val="24"/>
            <w:szCs w:val="24"/>
          </w:rPr>
          <w:delText>que</w:delText>
        </w:r>
        <w:r w:rsidR="009C0B48" w:rsidRPr="009C0B48" w:rsidDel="00AC4BB1">
          <w:rPr>
            <w:rFonts w:ascii="Avenir Next" w:hAnsi="Avenir Next"/>
            <w:color w:val="000000" w:themeColor="text1"/>
            <w:sz w:val="24"/>
            <w:szCs w:val="24"/>
          </w:rPr>
          <w:delText xml:space="preserve"> puede </w:delText>
        </w:r>
      </w:del>
      <w:ins w:id="158" w:author="Francisco Ferraro García" w:date="2023-05-15T07:22:00Z">
        <w:r w:rsidR="00AC4BB1">
          <w:rPr>
            <w:rFonts w:ascii="Avenir Next" w:hAnsi="Avenir Next"/>
            <w:color w:val="000000" w:themeColor="text1"/>
            <w:sz w:val="24"/>
            <w:szCs w:val="24"/>
          </w:rPr>
          <w:t xml:space="preserve">pudiendo </w:t>
        </w:r>
      </w:ins>
      <w:r w:rsidR="009C0B48" w:rsidRPr="009C0B48">
        <w:rPr>
          <w:rFonts w:ascii="Avenir Next" w:hAnsi="Avenir Next"/>
          <w:color w:val="000000" w:themeColor="text1"/>
          <w:sz w:val="24"/>
          <w:szCs w:val="24"/>
        </w:rPr>
        <w:t xml:space="preserve">afectar negativamente al comercio internacional y a la inversión. </w:t>
      </w:r>
      <w:del w:id="159" w:author="Francisco Ferraro García" w:date="2023-05-14T21:59:00Z">
        <w:r w:rsidDel="003C1E8F">
          <w:rPr>
            <w:rFonts w:ascii="Avenir Next" w:hAnsi="Avenir Next"/>
            <w:color w:val="000000" w:themeColor="text1"/>
            <w:sz w:val="24"/>
            <w:szCs w:val="24"/>
          </w:rPr>
          <w:delText xml:space="preserve">De extrema importancia </w:delText>
        </w:r>
        <w:r w:rsidDel="003C1E8F">
          <w:rPr>
            <w:rFonts w:ascii="Avenir Next" w:hAnsi="Avenir Next"/>
            <w:color w:val="000000" w:themeColor="text1"/>
            <w:sz w:val="24"/>
            <w:szCs w:val="24"/>
          </w:rPr>
          <w:lastRenderedPageBreak/>
          <w:delText>será cómo responda</w:delText>
        </w:r>
      </w:del>
      <w:ins w:id="160" w:author="Pilar Gayan" w:date="2023-05-14T10:20:00Z">
        <w:del w:id="161" w:author="Francisco Ferraro García" w:date="2023-05-14T21:59:00Z">
          <w:r w:rsidR="0035361D" w:rsidDel="003C1E8F">
            <w:rPr>
              <w:rFonts w:ascii="Avenir Next" w:hAnsi="Avenir Next"/>
              <w:color w:val="000000" w:themeColor="text1"/>
              <w:sz w:val="24"/>
              <w:szCs w:val="24"/>
            </w:rPr>
            <w:delText>n</w:delText>
          </w:r>
        </w:del>
      </w:ins>
      <w:del w:id="162" w:author="Francisco Ferraro García" w:date="2023-05-14T21:59:00Z">
        <w:r w:rsidDel="003C1E8F">
          <w:rPr>
            <w:rFonts w:ascii="Avenir Next" w:hAnsi="Avenir Next"/>
            <w:color w:val="000000" w:themeColor="text1"/>
            <w:sz w:val="24"/>
            <w:szCs w:val="24"/>
          </w:rPr>
          <w:delText xml:space="preserve"> ante esta llamada economías como la China o, particularmente, la Unión Europea.</w:delText>
        </w:r>
      </w:del>
    </w:p>
    <w:p w14:paraId="34D962E3" w14:textId="0F421620" w:rsidR="009C0B48" w:rsidRPr="009C0B48" w:rsidRDefault="009C0B48" w:rsidP="009C0B48">
      <w:pPr>
        <w:pStyle w:val="BodyA"/>
        <w:spacing w:before="100" w:after="100"/>
        <w:jc w:val="both"/>
        <w:rPr>
          <w:rFonts w:ascii="Avenir Next" w:hAnsi="Avenir Next"/>
          <w:color w:val="000000" w:themeColor="text1"/>
          <w:sz w:val="24"/>
          <w:szCs w:val="24"/>
        </w:rPr>
      </w:pPr>
      <w:del w:id="163" w:author="Francisco Ferraro García" w:date="2023-05-15T07:22:00Z">
        <w:r w:rsidRPr="009C0B48" w:rsidDel="00AC4BB1">
          <w:rPr>
            <w:rFonts w:ascii="Avenir Next" w:hAnsi="Avenir Next"/>
            <w:color w:val="000000" w:themeColor="text1"/>
            <w:sz w:val="24"/>
            <w:szCs w:val="24"/>
          </w:rPr>
          <w:delText>Finalmente</w:delText>
        </w:r>
      </w:del>
      <w:ins w:id="164" w:author="Francisco Ferraro García" w:date="2023-05-15T07:22:00Z">
        <w:r w:rsidR="00AC4BB1">
          <w:rPr>
            <w:rFonts w:ascii="Avenir Next" w:hAnsi="Avenir Next"/>
            <w:color w:val="000000" w:themeColor="text1"/>
            <w:sz w:val="24"/>
            <w:szCs w:val="24"/>
          </w:rPr>
          <w:t>También</w:t>
        </w:r>
      </w:ins>
      <w:ins w:id="165" w:author="Francisco Ferraro García" w:date="2023-05-15T07:23:00Z">
        <w:r w:rsidR="00AC4BB1">
          <w:rPr>
            <w:rFonts w:ascii="Avenir Next" w:hAnsi="Avenir Next"/>
            <w:color w:val="000000" w:themeColor="text1"/>
            <w:sz w:val="24"/>
            <w:szCs w:val="24"/>
          </w:rPr>
          <w:t xml:space="preserve"> </w:t>
        </w:r>
      </w:ins>
      <w:del w:id="166" w:author="Francisco Ferraro García" w:date="2023-05-15T07:23:00Z">
        <w:r w:rsidRPr="009C0B48" w:rsidDel="00AC4BB1">
          <w:rPr>
            <w:rFonts w:ascii="Avenir Next" w:hAnsi="Avenir Next"/>
            <w:color w:val="000000" w:themeColor="text1"/>
            <w:sz w:val="24"/>
            <w:szCs w:val="24"/>
          </w:rPr>
          <w:delText xml:space="preserve">, </w:delText>
        </w:r>
        <w:r w:rsidR="00B60E61" w:rsidDel="00AC4BB1">
          <w:rPr>
            <w:rFonts w:ascii="Avenir Next" w:hAnsi="Avenir Next"/>
            <w:color w:val="000000" w:themeColor="text1"/>
            <w:sz w:val="24"/>
            <w:szCs w:val="24"/>
          </w:rPr>
          <w:delText xml:space="preserve">entre </w:delText>
        </w:r>
        <w:r w:rsidR="006A627B" w:rsidDel="00AC4BB1">
          <w:rPr>
            <w:rFonts w:ascii="Avenir Next" w:hAnsi="Avenir Next"/>
            <w:color w:val="000000" w:themeColor="text1"/>
            <w:sz w:val="24"/>
            <w:szCs w:val="24"/>
          </w:rPr>
          <w:delText>otros</w:delText>
        </w:r>
        <w:r w:rsidR="00BA66FA" w:rsidDel="00AC4BB1">
          <w:rPr>
            <w:rFonts w:ascii="Avenir Next" w:hAnsi="Avenir Next"/>
            <w:color w:val="000000" w:themeColor="text1"/>
            <w:sz w:val="24"/>
            <w:szCs w:val="24"/>
          </w:rPr>
          <w:delText xml:space="preserve"> posibles</w:delText>
        </w:r>
      </w:del>
      <w:ins w:id="167" w:author="Pilar Gayan" w:date="2023-05-14T10:21:00Z">
        <w:del w:id="168" w:author="Francisco Ferraro García" w:date="2023-05-15T07:23:00Z">
          <w:r w:rsidR="0035361D" w:rsidDel="00AC4BB1">
            <w:rPr>
              <w:rFonts w:ascii="Avenir Next" w:hAnsi="Avenir Next"/>
              <w:color w:val="000000" w:themeColor="text1"/>
              <w:sz w:val="24"/>
              <w:szCs w:val="24"/>
            </w:rPr>
            <w:delText xml:space="preserve"> </w:delText>
          </w:r>
        </w:del>
      </w:ins>
      <w:del w:id="169" w:author="Francisco Ferraro García" w:date="2023-05-15T07:23:00Z">
        <w:r w:rsidR="00B60E61" w:rsidDel="00AC4BB1">
          <w:rPr>
            <w:rFonts w:ascii="Avenir Next" w:hAnsi="Avenir Next"/>
            <w:color w:val="000000" w:themeColor="text1"/>
            <w:sz w:val="24"/>
            <w:szCs w:val="24"/>
          </w:rPr>
          <w:delText xml:space="preserve">riesgos, </w:delText>
        </w:r>
      </w:del>
      <w:ins w:id="170" w:author="Francisco Ferraro García" w:date="2023-05-15T07:23:00Z">
        <w:r w:rsidR="00AC4BB1">
          <w:rPr>
            <w:rFonts w:ascii="Avenir Next" w:hAnsi="Avenir Next"/>
            <w:color w:val="000000" w:themeColor="text1"/>
            <w:sz w:val="24"/>
            <w:szCs w:val="24"/>
          </w:rPr>
          <w:t xml:space="preserve"> </w:t>
        </w:r>
      </w:ins>
      <w:r w:rsidRPr="009C0B48">
        <w:rPr>
          <w:rFonts w:ascii="Avenir Next" w:hAnsi="Avenir Next"/>
          <w:color w:val="000000" w:themeColor="text1"/>
          <w:sz w:val="24"/>
          <w:szCs w:val="24"/>
        </w:rPr>
        <w:t>cabe mencionar los efectos disruptivos que una política de transición hacia una economía baja en carbono puede tener en la coyuntura económica, tanto en la actividad como en los precios</w:t>
      </w:r>
      <w:ins w:id="171" w:author="Francisco Ferraro García" w:date="2023-05-15T07:23:00Z">
        <w:r w:rsidR="00AC4BB1">
          <w:rPr>
            <w:rFonts w:ascii="Avenir Next" w:hAnsi="Avenir Next"/>
            <w:color w:val="000000" w:themeColor="text1"/>
            <w:sz w:val="24"/>
            <w:szCs w:val="24"/>
          </w:rPr>
          <w:t>, y, por otra parte,</w:t>
        </w:r>
      </w:ins>
      <w:del w:id="172" w:author="Francisco Ferraro García" w:date="2023-05-15T07:23:00Z">
        <w:r w:rsidRPr="009C0B48" w:rsidDel="00AC4BB1">
          <w:rPr>
            <w:rFonts w:ascii="Avenir Next" w:hAnsi="Avenir Next"/>
            <w:color w:val="000000" w:themeColor="text1"/>
            <w:sz w:val="24"/>
            <w:szCs w:val="24"/>
          </w:rPr>
          <w:delText xml:space="preserve"> </w:delText>
        </w:r>
        <w:r w:rsidR="00BA66FA" w:rsidDel="00AC4BB1">
          <w:rPr>
            <w:rFonts w:ascii="Avenir Next" w:hAnsi="Avenir Next"/>
            <w:color w:val="000000" w:themeColor="text1"/>
            <w:sz w:val="24"/>
            <w:szCs w:val="24"/>
          </w:rPr>
          <w:delText>o</w:delText>
        </w:r>
      </w:del>
      <w:r w:rsidR="006A627B">
        <w:rPr>
          <w:rFonts w:ascii="Avenir Next" w:hAnsi="Avenir Next"/>
          <w:color w:val="000000" w:themeColor="text1"/>
          <w:sz w:val="24"/>
          <w:szCs w:val="24"/>
        </w:rPr>
        <w:t xml:space="preserve"> </w:t>
      </w:r>
      <w:del w:id="173" w:author="Francisco Ferraro García" w:date="2023-05-15T07:23:00Z">
        <w:r w:rsidR="006A627B" w:rsidDel="00AC4BB1">
          <w:rPr>
            <w:rFonts w:ascii="Avenir Next" w:hAnsi="Avenir Next"/>
            <w:color w:val="000000" w:themeColor="text1"/>
            <w:sz w:val="24"/>
            <w:szCs w:val="24"/>
          </w:rPr>
          <w:delText xml:space="preserve">un </w:delText>
        </w:r>
      </w:del>
      <w:ins w:id="174" w:author="Francisco Ferraro García" w:date="2023-05-15T07:23:00Z">
        <w:r w:rsidR="00AC4BB1">
          <w:rPr>
            <w:rFonts w:ascii="Avenir Next" w:hAnsi="Avenir Next"/>
            <w:color w:val="000000" w:themeColor="text1"/>
            <w:sz w:val="24"/>
            <w:szCs w:val="24"/>
          </w:rPr>
          <w:t xml:space="preserve">el </w:t>
        </w:r>
      </w:ins>
      <w:r w:rsidR="006A627B">
        <w:rPr>
          <w:rFonts w:ascii="Avenir Next" w:hAnsi="Avenir Next"/>
          <w:color w:val="000000" w:themeColor="text1"/>
          <w:sz w:val="24"/>
          <w:szCs w:val="24"/>
        </w:rPr>
        <w:t xml:space="preserve">posible ‘default’ de la economía norteamericana, </w:t>
      </w:r>
      <w:del w:id="175" w:author="Francisco Ferraro García" w:date="2023-05-15T07:23:00Z">
        <w:r w:rsidR="006A627B" w:rsidDel="00AC4BB1">
          <w:rPr>
            <w:rFonts w:ascii="Avenir Next" w:hAnsi="Avenir Next"/>
            <w:color w:val="000000" w:themeColor="text1"/>
            <w:sz w:val="24"/>
            <w:szCs w:val="24"/>
          </w:rPr>
          <w:delText xml:space="preserve">y </w:delText>
        </w:r>
      </w:del>
      <w:r w:rsidR="006A627B">
        <w:rPr>
          <w:rFonts w:ascii="Avenir Next" w:hAnsi="Avenir Next"/>
          <w:color w:val="000000" w:themeColor="text1"/>
          <w:sz w:val="24"/>
          <w:szCs w:val="24"/>
        </w:rPr>
        <w:t xml:space="preserve">para lo que Janet Yellen ha advertido </w:t>
      </w:r>
      <w:r w:rsidR="006A627B">
        <w:rPr>
          <w:rFonts w:ascii="Avenir Next" w:hAnsi="Avenir Next"/>
          <w:color w:val="000000" w:themeColor="text1"/>
          <w:sz w:val="24"/>
          <w:szCs w:val="24"/>
          <w:lang w:val="es-ES"/>
        </w:rPr>
        <w:t>que</w:t>
      </w:r>
      <w:ins w:id="176" w:author="Pilar Gayan" w:date="2023-05-14T10:21:00Z">
        <w:r w:rsidR="0035361D">
          <w:rPr>
            <w:rFonts w:ascii="Avenir Next" w:hAnsi="Avenir Next"/>
            <w:color w:val="000000" w:themeColor="text1"/>
            <w:sz w:val="24"/>
            <w:szCs w:val="24"/>
            <w:lang w:val="es-ES"/>
          </w:rPr>
          <w:t xml:space="preserve"> </w:t>
        </w:r>
      </w:ins>
      <w:r w:rsidR="00BA66FA">
        <w:rPr>
          <w:rFonts w:ascii="Avenir Next" w:hAnsi="Avenir Next"/>
          <w:color w:val="000000" w:themeColor="text1"/>
          <w:sz w:val="24"/>
          <w:szCs w:val="24"/>
          <w:lang w:val="es-ES"/>
        </w:rPr>
        <w:t xml:space="preserve">podría </w:t>
      </w:r>
      <w:r w:rsidR="006A627B" w:rsidRPr="00515ADF">
        <w:rPr>
          <w:rFonts w:ascii="Avenir Next" w:hAnsi="Avenir Next"/>
          <w:color w:val="000000" w:themeColor="text1"/>
          <w:sz w:val="24"/>
          <w:szCs w:val="24"/>
          <w:lang w:val="es-ES"/>
        </w:rPr>
        <w:t>provocar "una recesión mundial"</w:t>
      </w:r>
      <w:r w:rsidR="00BA66FA">
        <w:rPr>
          <w:rFonts w:ascii="Avenir Next" w:hAnsi="Avenir Next"/>
          <w:color w:val="000000" w:themeColor="text1"/>
          <w:sz w:val="24"/>
          <w:szCs w:val="24"/>
          <w:lang w:val="es-ES"/>
        </w:rPr>
        <w:t xml:space="preserve">. Este último riesgo dependerá de </w:t>
      </w:r>
      <w:r w:rsidR="006A627B" w:rsidRPr="00515ADF">
        <w:rPr>
          <w:rFonts w:ascii="Avenir Next" w:hAnsi="Avenir Next"/>
          <w:color w:val="000000" w:themeColor="text1"/>
          <w:sz w:val="24"/>
          <w:szCs w:val="24"/>
          <w:lang w:val="es-ES"/>
        </w:rPr>
        <w:t>si el Congreso no eleva o suspende el límite para el techo de la deuda</w:t>
      </w:r>
      <w:r w:rsidR="006A627B">
        <w:rPr>
          <w:rFonts w:ascii="Avenir Next" w:hAnsi="Avenir Next"/>
          <w:color w:val="000000" w:themeColor="text1"/>
          <w:sz w:val="24"/>
          <w:szCs w:val="24"/>
          <w:lang w:val="es-ES"/>
        </w:rPr>
        <w:t xml:space="preserve"> pública </w:t>
      </w:r>
      <w:r w:rsidR="00DF374A">
        <w:rPr>
          <w:rFonts w:ascii="Avenir Next" w:hAnsi="Avenir Next"/>
          <w:color w:val="000000" w:themeColor="text1"/>
          <w:sz w:val="24"/>
          <w:szCs w:val="24"/>
          <w:lang w:val="es-ES"/>
        </w:rPr>
        <w:t>antes d</w:t>
      </w:r>
      <w:r w:rsidR="006A627B">
        <w:rPr>
          <w:rFonts w:ascii="Avenir Next" w:hAnsi="Avenir Next"/>
          <w:color w:val="000000" w:themeColor="text1"/>
          <w:sz w:val="24"/>
          <w:szCs w:val="24"/>
          <w:lang w:val="es-ES"/>
        </w:rPr>
        <w:t>el próximo 1 de junio.</w:t>
      </w:r>
    </w:p>
    <w:p w14:paraId="12B360B4" w14:textId="3E7888EB" w:rsidR="009C0B48" w:rsidRDefault="009C0B48" w:rsidP="009C0B48">
      <w:pPr>
        <w:pStyle w:val="BodyA"/>
        <w:spacing w:before="100" w:after="100"/>
        <w:jc w:val="both"/>
        <w:rPr>
          <w:rFonts w:ascii="Avenir Next" w:hAnsi="Avenir Next"/>
          <w:color w:val="000000" w:themeColor="text1"/>
          <w:sz w:val="24"/>
          <w:szCs w:val="24"/>
        </w:rPr>
      </w:pPr>
      <w:r w:rsidRPr="009C0B48">
        <w:rPr>
          <w:rFonts w:ascii="Avenir Next" w:hAnsi="Avenir Next"/>
          <w:color w:val="000000" w:themeColor="text1"/>
          <w:sz w:val="24"/>
          <w:szCs w:val="24"/>
        </w:rPr>
        <w:t xml:space="preserve">Como consecuencia de todo lo anterior, </w:t>
      </w:r>
      <w:del w:id="177" w:author="Francisco Ferraro García" w:date="2023-05-14T22:00:00Z">
        <w:r w:rsidRPr="009C0B48" w:rsidDel="003C1E8F">
          <w:rPr>
            <w:rFonts w:ascii="Avenir Next" w:hAnsi="Avenir Next"/>
            <w:color w:val="000000" w:themeColor="text1"/>
            <w:sz w:val="24"/>
            <w:szCs w:val="24"/>
          </w:rPr>
          <w:delText xml:space="preserve">y dada la relevancia de todos los anteriores riesgos, en particular los financieros que pueden afectar a economías como la norteamericana, </w:delText>
        </w:r>
      </w:del>
      <w:r w:rsidRPr="009C0B48">
        <w:rPr>
          <w:rFonts w:ascii="Avenir Next" w:hAnsi="Avenir Next"/>
          <w:color w:val="000000" w:themeColor="text1"/>
          <w:sz w:val="24"/>
          <w:szCs w:val="24"/>
        </w:rPr>
        <w:t>el FMI ha revisado en una décima desde el 2,9 % hasta el 2,8 % el crecimiento económico del mundo para 2023, dado el posible impacto de la subida de tipos en la segunda mitad del año</w:t>
      </w:r>
      <w:ins w:id="178" w:author="Francisco Ferraro García" w:date="2023-05-14T22:06:00Z">
        <w:r w:rsidR="00C4187B">
          <w:rPr>
            <w:rFonts w:ascii="Avenir Next" w:hAnsi="Avenir Next"/>
            <w:color w:val="000000" w:themeColor="text1"/>
            <w:sz w:val="24"/>
            <w:szCs w:val="24"/>
          </w:rPr>
          <w:t>, aunque la OCDE lo ha aumentado del 2,2 al 2,6 %</w:t>
        </w:r>
      </w:ins>
      <w:r w:rsidRPr="009C0B48">
        <w:rPr>
          <w:rFonts w:ascii="Avenir Next" w:hAnsi="Avenir Next"/>
          <w:color w:val="000000" w:themeColor="text1"/>
          <w:sz w:val="24"/>
          <w:szCs w:val="24"/>
        </w:rPr>
        <w:t>.</w:t>
      </w:r>
    </w:p>
    <w:p w14:paraId="0691A2C0" w14:textId="7E8A043C" w:rsidR="009F3AD4" w:rsidRDefault="00BA66FA" w:rsidP="004152C7">
      <w:pPr>
        <w:pStyle w:val="BodyA"/>
        <w:spacing w:before="100" w:after="100"/>
        <w:jc w:val="both"/>
        <w:rPr>
          <w:rFonts w:ascii="Avenir Next" w:hAnsi="Avenir Next"/>
          <w:color w:val="000000" w:themeColor="text1"/>
          <w:sz w:val="24"/>
          <w:szCs w:val="24"/>
        </w:rPr>
      </w:pPr>
      <w:commentRangeStart w:id="179"/>
      <w:r>
        <w:rPr>
          <w:rFonts w:ascii="Avenir Next" w:hAnsi="Avenir Next"/>
          <w:color w:val="000000" w:themeColor="text1"/>
          <w:sz w:val="24"/>
          <w:szCs w:val="24"/>
        </w:rPr>
        <w:t xml:space="preserve">Sin embargo, para </w:t>
      </w:r>
      <w:r w:rsidR="00C9231C">
        <w:rPr>
          <w:rFonts w:ascii="Avenir Next" w:hAnsi="Avenir Next"/>
          <w:color w:val="000000" w:themeColor="text1"/>
          <w:sz w:val="24"/>
          <w:szCs w:val="24"/>
        </w:rPr>
        <w:t xml:space="preserve">Europa, </w:t>
      </w:r>
      <w:commentRangeEnd w:id="179"/>
      <w:r w:rsidR="00CB593A">
        <w:rPr>
          <w:rStyle w:val="Refdecomentario"/>
          <w:rFonts w:ascii="Times New Roman" w:eastAsia="Arial Unicode MS" w:hAnsi="Times New Roman" w:cs="Times New Roman"/>
          <w:color w:val="auto"/>
          <w:lang w:val="en-US" w:eastAsia="en-US"/>
        </w:rPr>
        <w:commentReference w:id="179"/>
      </w:r>
      <w:r w:rsidR="00C9231C">
        <w:rPr>
          <w:rFonts w:ascii="Avenir Next" w:hAnsi="Avenir Next"/>
          <w:color w:val="000000" w:themeColor="text1"/>
          <w:sz w:val="24"/>
          <w:szCs w:val="24"/>
        </w:rPr>
        <w:t xml:space="preserve">el Banco Central Europeo, en su informe de marzo, esperaba </w:t>
      </w:r>
      <w:r w:rsidR="004152C7">
        <w:rPr>
          <w:rFonts w:ascii="Avenir Next" w:hAnsi="Avenir Next"/>
          <w:color w:val="000000" w:themeColor="text1"/>
          <w:sz w:val="24"/>
          <w:szCs w:val="24"/>
        </w:rPr>
        <w:t>que</w:t>
      </w:r>
      <w:del w:id="180" w:author="Francisco Ferraro García" w:date="2023-05-14T22:00:00Z">
        <w:r w:rsidR="004152C7" w:rsidDel="003C1E8F">
          <w:rPr>
            <w:rFonts w:ascii="Avenir Next" w:hAnsi="Avenir Next"/>
            <w:color w:val="000000" w:themeColor="text1"/>
            <w:sz w:val="24"/>
            <w:szCs w:val="24"/>
          </w:rPr>
          <w:delText>,</w:delText>
        </w:r>
        <w:r w:rsidR="00C9231C" w:rsidDel="003C1E8F">
          <w:rPr>
            <w:rFonts w:ascii="Avenir Next" w:hAnsi="Avenir Next"/>
            <w:color w:val="000000" w:themeColor="text1"/>
            <w:sz w:val="24"/>
            <w:szCs w:val="24"/>
          </w:rPr>
          <w:delText xml:space="preserve"> junto con el dato positivo en el primer trimestre de 2023,</w:delText>
        </w:r>
      </w:del>
      <w:r w:rsidR="00C9231C">
        <w:rPr>
          <w:rFonts w:ascii="Avenir Next" w:hAnsi="Avenir Next"/>
          <w:color w:val="000000" w:themeColor="text1"/>
          <w:sz w:val="24"/>
          <w:szCs w:val="24"/>
        </w:rPr>
        <w:t xml:space="preserve"> el crecimiento se</w:t>
      </w:r>
      <w:r>
        <w:rPr>
          <w:rFonts w:ascii="Avenir Next" w:hAnsi="Avenir Next"/>
          <w:color w:val="000000" w:themeColor="text1"/>
          <w:sz w:val="24"/>
          <w:szCs w:val="24"/>
        </w:rPr>
        <w:t>guir</w:t>
      </w:r>
      <w:ins w:id="181" w:author="Francisco Ferraro García" w:date="2023-05-14T22:00:00Z">
        <w:r w:rsidR="003C1E8F">
          <w:rPr>
            <w:rFonts w:ascii="Avenir Next" w:hAnsi="Avenir Next"/>
            <w:color w:val="000000" w:themeColor="text1"/>
            <w:sz w:val="24"/>
            <w:szCs w:val="24"/>
          </w:rPr>
          <w:t>á</w:t>
        </w:r>
      </w:ins>
      <w:del w:id="182" w:author="Francisco Ferraro García" w:date="2023-05-14T22:00:00Z">
        <w:r w:rsidDel="003C1E8F">
          <w:rPr>
            <w:rFonts w:ascii="Avenir Next" w:hAnsi="Avenir Next"/>
            <w:color w:val="000000" w:themeColor="text1"/>
            <w:sz w:val="24"/>
            <w:szCs w:val="24"/>
          </w:rPr>
          <w:delText>ía</w:delText>
        </w:r>
      </w:del>
      <w:ins w:id="183" w:author="Pilar Gayan" w:date="2023-05-14T10:21:00Z">
        <w:r w:rsidR="0035361D">
          <w:rPr>
            <w:rFonts w:ascii="Avenir Next" w:hAnsi="Avenir Next"/>
            <w:color w:val="000000" w:themeColor="text1"/>
            <w:sz w:val="24"/>
            <w:szCs w:val="24"/>
          </w:rPr>
          <w:t xml:space="preserve"> </w:t>
        </w:r>
      </w:ins>
      <w:r w:rsidRPr="00C9231C">
        <w:rPr>
          <w:rFonts w:ascii="Avenir Next" w:hAnsi="Avenir Next"/>
          <w:color w:val="000000" w:themeColor="text1"/>
          <w:sz w:val="24"/>
          <w:szCs w:val="24"/>
        </w:rPr>
        <w:t>fortale</w:t>
      </w:r>
      <w:r>
        <w:rPr>
          <w:rFonts w:ascii="Avenir Next" w:hAnsi="Avenir Next"/>
          <w:color w:val="000000" w:themeColor="text1"/>
          <w:sz w:val="24"/>
          <w:szCs w:val="24"/>
        </w:rPr>
        <w:t xml:space="preserve">ciéndose </w:t>
      </w:r>
      <w:r w:rsidR="00C9231C">
        <w:rPr>
          <w:rFonts w:ascii="Avenir Next" w:hAnsi="Avenir Next"/>
          <w:color w:val="000000" w:themeColor="text1"/>
          <w:sz w:val="24"/>
          <w:szCs w:val="24"/>
        </w:rPr>
        <w:t>durante</w:t>
      </w:r>
      <w:r w:rsidR="00C9231C" w:rsidRPr="00C9231C">
        <w:rPr>
          <w:rFonts w:ascii="Avenir Next" w:hAnsi="Avenir Next"/>
          <w:color w:val="000000" w:themeColor="text1"/>
          <w:sz w:val="24"/>
          <w:szCs w:val="24"/>
        </w:rPr>
        <w:t xml:space="preserve"> el segundo</w:t>
      </w:r>
      <w:r>
        <w:rPr>
          <w:rFonts w:ascii="Avenir Next" w:hAnsi="Avenir Next"/>
          <w:color w:val="000000" w:themeColor="text1"/>
          <w:sz w:val="24"/>
          <w:szCs w:val="24"/>
        </w:rPr>
        <w:t xml:space="preserve"> trimestre</w:t>
      </w:r>
      <w:del w:id="184" w:author="Francisco Ferraro García" w:date="2023-05-14T22:00:00Z">
        <w:r w:rsidR="00C9231C" w:rsidDel="003C1E8F">
          <w:rPr>
            <w:rFonts w:ascii="Avenir Next" w:hAnsi="Avenir Next"/>
            <w:color w:val="000000" w:themeColor="text1"/>
            <w:sz w:val="24"/>
            <w:szCs w:val="24"/>
          </w:rPr>
          <w:delText>,</w:delText>
        </w:r>
        <w:r w:rsidDel="003C1E8F">
          <w:rPr>
            <w:rFonts w:ascii="Avenir Next" w:hAnsi="Avenir Next"/>
            <w:color w:val="000000" w:themeColor="text1"/>
            <w:sz w:val="24"/>
            <w:szCs w:val="24"/>
          </w:rPr>
          <w:delText xml:space="preserve"> todo</w:delText>
        </w:r>
        <w:r w:rsidR="00C9231C" w:rsidDel="003C1E8F">
          <w:rPr>
            <w:rFonts w:ascii="Avenir Next" w:hAnsi="Avenir Next"/>
            <w:color w:val="000000" w:themeColor="text1"/>
            <w:sz w:val="24"/>
            <w:szCs w:val="24"/>
          </w:rPr>
          <w:delText xml:space="preserve"> </w:delText>
        </w:r>
      </w:del>
      <w:ins w:id="185" w:author="Francisco Ferraro García" w:date="2023-05-14T22:00:00Z">
        <w:r w:rsidR="003C1E8F">
          <w:rPr>
            <w:rFonts w:ascii="Avenir Next" w:hAnsi="Avenir Next"/>
            <w:color w:val="000000" w:themeColor="text1"/>
            <w:sz w:val="24"/>
            <w:szCs w:val="24"/>
          </w:rPr>
          <w:t xml:space="preserve"> </w:t>
        </w:r>
      </w:ins>
      <w:r w:rsidR="00C9231C">
        <w:rPr>
          <w:rFonts w:ascii="Avenir Next" w:hAnsi="Avenir Next"/>
          <w:color w:val="000000" w:themeColor="text1"/>
          <w:sz w:val="24"/>
          <w:szCs w:val="24"/>
        </w:rPr>
        <w:t xml:space="preserve">gracias a la </w:t>
      </w:r>
      <w:del w:id="186" w:author="Francisco Ferraro García" w:date="2023-05-14T22:01:00Z">
        <w:r w:rsidR="00C9231C" w:rsidDel="003C1E8F">
          <w:rPr>
            <w:rFonts w:ascii="Avenir Next" w:hAnsi="Avenir Next"/>
            <w:color w:val="000000" w:themeColor="text1"/>
            <w:sz w:val="24"/>
            <w:szCs w:val="24"/>
          </w:rPr>
          <w:delText>resolución de</w:delText>
        </w:r>
        <w:r w:rsidR="00C9231C" w:rsidRPr="00C9231C" w:rsidDel="003C1E8F">
          <w:rPr>
            <w:rFonts w:ascii="Avenir Next" w:hAnsi="Avenir Next"/>
            <w:color w:val="000000" w:themeColor="text1"/>
            <w:sz w:val="24"/>
            <w:szCs w:val="24"/>
          </w:rPr>
          <w:delText xml:space="preserve"> los cuellos de botella </w:delText>
        </w:r>
        <w:r w:rsidR="00C9231C" w:rsidDel="003C1E8F">
          <w:rPr>
            <w:rFonts w:ascii="Avenir Next" w:hAnsi="Avenir Next"/>
            <w:color w:val="000000" w:themeColor="text1"/>
            <w:sz w:val="24"/>
            <w:szCs w:val="24"/>
          </w:rPr>
          <w:delText>en</w:delText>
        </w:r>
        <w:r w:rsidR="00C9231C" w:rsidRPr="00C9231C" w:rsidDel="003C1E8F">
          <w:rPr>
            <w:rFonts w:ascii="Avenir Next" w:hAnsi="Avenir Next"/>
            <w:color w:val="000000" w:themeColor="text1"/>
            <w:sz w:val="24"/>
            <w:szCs w:val="24"/>
          </w:rPr>
          <w:delText xml:space="preserve"> el </w:delText>
        </w:r>
        <w:r w:rsidR="004152C7" w:rsidRPr="00C9231C" w:rsidDel="003C1E8F">
          <w:rPr>
            <w:rFonts w:ascii="Avenir Next" w:hAnsi="Avenir Next"/>
            <w:color w:val="000000" w:themeColor="text1"/>
            <w:sz w:val="24"/>
            <w:szCs w:val="24"/>
          </w:rPr>
          <w:delText>suministro</w:delText>
        </w:r>
      </w:del>
      <w:ins w:id="187" w:author="Pilar Gayan" w:date="2023-05-14T10:22:00Z">
        <w:del w:id="188" w:author="Francisco Ferraro García" w:date="2023-05-14T22:01:00Z">
          <w:r w:rsidR="00937B0B" w:rsidDel="003C1E8F">
            <w:rPr>
              <w:rFonts w:ascii="Avenir Next" w:hAnsi="Avenir Next"/>
              <w:color w:val="000000" w:themeColor="text1"/>
              <w:sz w:val="24"/>
              <w:szCs w:val="24"/>
            </w:rPr>
            <w:delText xml:space="preserve"> en</w:delText>
          </w:r>
        </w:del>
      </w:ins>
      <w:ins w:id="189" w:author="Pilar Gayan" w:date="2023-05-14T10:23:00Z">
        <w:del w:id="190" w:author="Francisco Ferraro García" w:date="2023-05-14T22:01:00Z">
          <w:r w:rsidR="00937B0B" w:rsidDel="003C1E8F">
            <w:rPr>
              <w:rFonts w:ascii="Avenir Next" w:hAnsi="Avenir Next"/>
              <w:color w:val="000000" w:themeColor="text1"/>
              <w:sz w:val="24"/>
              <w:szCs w:val="24"/>
            </w:rPr>
            <w:delText>ergético?</w:delText>
          </w:r>
        </w:del>
      </w:ins>
      <w:del w:id="191" w:author="Francisco Ferraro García" w:date="2023-05-14T22:01:00Z">
        <w:r w:rsidR="004152C7" w:rsidRPr="00C9231C" w:rsidDel="003C1E8F">
          <w:rPr>
            <w:rFonts w:ascii="Avenir Next" w:hAnsi="Avenir Next"/>
            <w:color w:val="000000" w:themeColor="text1"/>
            <w:sz w:val="24"/>
            <w:szCs w:val="24"/>
          </w:rPr>
          <w:delText>,</w:delText>
        </w:r>
        <w:r w:rsidR="00C9231C" w:rsidDel="003C1E8F">
          <w:rPr>
            <w:rFonts w:ascii="Avenir Next" w:hAnsi="Avenir Next"/>
            <w:color w:val="000000" w:themeColor="text1"/>
            <w:sz w:val="24"/>
            <w:szCs w:val="24"/>
          </w:rPr>
          <w:delText xml:space="preserve"> así como una</w:delText>
        </w:r>
        <w:r w:rsidR="00C9231C" w:rsidRPr="00C9231C" w:rsidDel="003C1E8F">
          <w:rPr>
            <w:rFonts w:ascii="Avenir Next" w:hAnsi="Avenir Next"/>
            <w:color w:val="000000" w:themeColor="text1"/>
            <w:sz w:val="24"/>
            <w:szCs w:val="24"/>
          </w:rPr>
          <w:delText xml:space="preserve"> inflación </w:delText>
        </w:r>
        <w:r w:rsidR="00C9231C" w:rsidDel="003C1E8F">
          <w:rPr>
            <w:rFonts w:ascii="Avenir Next" w:hAnsi="Avenir Next"/>
            <w:color w:val="000000" w:themeColor="text1"/>
            <w:sz w:val="24"/>
            <w:szCs w:val="24"/>
          </w:rPr>
          <w:delText>que mantendría una senda de moderación gracias a</w:delText>
        </w:r>
        <w:r w:rsidR="00C9231C" w:rsidRPr="00C9231C" w:rsidDel="003C1E8F">
          <w:rPr>
            <w:rFonts w:ascii="Avenir Next" w:hAnsi="Avenir Next"/>
            <w:color w:val="000000" w:themeColor="text1"/>
            <w:sz w:val="24"/>
            <w:szCs w:val="24"/>
          </w:rPr>
          <w:delText xml:space="preserve"> la </w:delText>
        </w:r>
      </w:del>
      <w:r w:rsidR="00C9231C" w:rsidRPr="00C9231C">
        <w:rPr>
          <w:rFonts w:ascii="Avenir Next" w:hAnsi="Avenir Next"/>
          <w:color w:val="000000" w:themeColor="text1"/>
          <w:sz w:val="24"/>
          <w:szCs w:val="24"/>
        </w:rPr>
        <w:t xml:space="preserve">mejora </w:t>
      </w:r>
      <w:r w:rsidR="00C9231C">
        <w:rPr>
          <w:rFonts w:ascii="Avenir Next" w:hAnsi="Avenir Next"/>
          <w:color w:val="000000" w:themeColor="text1"/>
          <w:sz w:val="24"/>
          <w:szCs w:val="24"/>
        </w:rPr>
        <w:t>en</w:t>
      </w:r>
      <w:r w:rsidR="00C9231C" w:rsidRPr="00C9231C">
        <w:rPr>
          <w:rFonts w:ascii="Avenir Next" w:hAnsi="Avenir Next"/>
          <w:color w:val="000000" w:themeColor="text1"/>
          <w:sz w:val="24"/>
          <w:szCs w:val="24"/>
        </w:rPr>
        <w:t xml:space="preserve"> las perspectivas </w:t>
      </w:r>
      <w:del w:id="192" w:author="Francisco Ferraro García" w:date="2023-05-14T22:02:00Z">
        <w:r w:rsidR="00C9231C" w:rsidRPr="00C9231C" w:rsidDel="003C1E8F">
          <w:rPr>
            <w:rFonts w:ascii="Avenir Next" w:hAnsi="Avenir Next"/>
            <w:color w:val="000000" w:themeColor="text1"/>
            <w:sz w:val="24"/>
            <w:szCs w:val="24"/>
          </w:rPr>
          <w:delText>con respecto al</w:delText>
        </w:r>
      </w:del>
      <w:ins w:id="193" w:author="Francisco Ferraro García" w:date="2023-05-14T22:02:00Z">
        <w:r w:rsidR="003C1E8F">
          <w:rPr>
            <w:rFonts w:ascii="Avenir Next" w:hAnsi="Avenir Next"/>
            <w:color w:val="000000" w:themeColor="text1"/>
            <w:sz w:val="24"/>
            <w:szCs w:val="24"/>
          </w:rPr>
          <w:t>del</w:t>
        </w:r>
      </w:ins>
      <w:r w:rsidR="00C9231C" w:rsidRPr="00C9231C">
        <w:rPr>
          <w:rFonts w:ascii="Avenir Next" w:hAnsi="Avenir Next"/>
          <w:color w:val="000000" w:themeColor="text1"/>
          <w:sz w:val="24"/>
          <w:szCs w:val="24"/>
        </w:rPr>
        <w:t xml:space="preserve"> suministro y los precios de la energía</w:t>
      </w:r>
      <w:r w:rsidR="006A627B">
        <w:rPr>
          <w:rFonts w:ascii="Avenir Next" w:hAnsi="Avenir Next"/>
          <w:color w:val="000000" w:themeColor="text1"/>
          <w:sz w:val="24"/>
          <w:szCs w:val="24"/>
        </w:rPr>
        <w:t>, mucho más relevante en el viejo continente dada su enorme dependencia de las importaciones</w:t>
      </w:r>
      <w:r w:rsidR="00C9231C" w:rsidRPr="00C9231C">
        <w:rPr>
          <w:rFonts w:ascii="Avenir Next" w:hAnsi="Avenir Next"/>
          <w:color w:val="000000" w:themeColor="text1"/>
          <w:sz w:val="24"/>
          <w:szCs w:val="24"/>
        </w:rPr>
        <w:t>.</w:t>
      </w:r>
      <w:ins w:id="194" w:author="Pilar Gayan" w:date="2023-05-14T10:22:00Z">
        <w:r w:rsidR="0035361D">
          <w:rPr>
            <w:rFonts w:ascii="Avenir Next" w:hAnsi="Avenir Next"/>
            <w:color w:val="000000" w:themeColor="text1"/>
            <w:sz w:val="24"/>
            <w:szCs w:val="24"/>
          </w:rPr>
          <w:t xml:space="preserve"> </w:t>
        </w:r>
      </w:ins>
      <w:r>
        <w:rPr>
          <w:rFonts w:ascii="Avenir Next" w:hAnsi="Avenir Next"/>
          <w:color w:val="000000" w:themeColor="text1"/>
          <w:sz w:val="24"/>
          <w:szCs w:val="24"/>
        </w:rPr>
        <w:t>Por</w:t>
      </w:r>
      <w:r w:rsidR="00C9231C">
        <w:rPr>
          <w:rFonts w:ascii="Avenir Next" w:hAnsi="Avenir Next"/>
          <w:color w:val="000000" w:themeColor="text1"/>
          <w:sz w:val="24"/>
          <w:szCs w:val="24"/>
        </w:rPr>
        <w:t xml:space="preserve"> </w:t>
      </w:r>
      <w:del w:id="195" w:author="Francisco Ferraro García" w:date="2023-05-14T22:02:00Z">
        <w:r w:rsidR="00C9231C" w:rsidDel="003C1E8F">
          <w:rPr>
            <w:rFonts w:ascii="Avenir Next" w:hAnsi="Avenir Next"/>
            <w:color w:val="000000" w:themeColor="text1"/>
            <w:sz w:val="24"/>
            <w:szCs w:val="24"/>
          </w:rPr>
          <w:delText xml:space="preserve">todo </w:delText>
        </w:r>
      </w:del>
      <w:r w:rsidR="00C9231C">
        <w:rPr>
          <w:rFonts w:ascii="Avenir Next" w:hAnsi="Avenir Next"/>
          <w:color w:val="000000" w:themeColor="text1"/>
          <w:sz w:val="24"/>
          <w:szCs w:val="24"/>
        </w:rPr>
        <w:t>ello</w:t>
      </w:r>
      <w:r w:rsidR="00C9231C" w:rsidRPr="00C9231C">
        <w:rPr>
          <w:rFonts w:ascii="Avenir Next" w:hAnsi="Avenir Next"/>
          <w:color w:val="000000" w:themeColor="text1"/>
          <w:sz w:val="24"/>
          <w:szCs w:val="24"/>
        </w:rPr>
        <w:t xml:space="preserve">, la confianza y las expectativas de las empresas y los consumidores han mejorado </w:t>
      </w:r>
      <w:r w:rsidR="006A627B" w:rsidRPr="00C9231C">
        <w:rPr>
          <w:rFonts w:ascii="Avenir Next" w:hAnsi="Avenir Next"/>
          <w:color w:val="000000" w:themeColor="text1"/>
          <w:sz w:val="24"/>
          <w:szCs w:val="24"/>
        </w:rPr>
        <w:t>recientemente,</w:t>
      </w:r>
      <w:r w:rsidR="0062092F">
        <w:rPr>
          <w:rFonts w:ascii="Avenir Next" w:hAnsi="Avenir Next"/>
          <w:color w:val="000000" w:themeColor="text1"/>
          <w:sz w:val="24"/>
          <w:szCs w:val="24"/>
        </w:rPr>
        <w:t xml:space="preserve"> aunque con </w:t>
      </w:r>
      <w:r>
        <w:rPr>
          <w:rFonts w:ascii="Avenir Next" w:hAnsi="Avenir Next"/>
          <w:color w:val="000000" w:themeColor="text1"/>
          <w:sz w:val="24"/>
          <w:szCs w:val="24"/>
        </w:rPr>
        <w:t>cierta heterogeneidad</w:t>
      </w:r>
      <w:ins w:id="196" w:author="Pilar Gayan" w:date="2023-05-14T10:23:00Z">
        <w:r w:rsidR="00937B0B">
          <w:rPr>
            <w:rFonts w:ascii="Avenir Next" w:hAnsi="Avenir Next"/>
            <w:color w:val="000000" w:themeColor="text1"/>
            <w:sz w:val="24"/>
            <w:szCs w:val="24"/>
          </w:rPr>
          <w:t xml:space="preserve"> </w:t>
        </w:r>
      </w:ins>
      <w:r>
        <w:rPr>
          <w:rFonts w:ascii="Avenir Next" w:hAnsi="Avenir Next"/>
          <w:color w:val="000000" w:themeColor="text1"/>
          <w:sz w:val="24"/>
          <w:szCs w:val="24"/>
        </w:rPr>
        <w:t>entre</w:t>
      </w:r>
      <w:r w:rsidR="0062092F">
        <w:rPr>
          <w:rFonts w:ascii="Avenir Next" w:hAnsi="Avenir Next"/>
          <w:color w:val="000000" w:themeColor="text1"/>
          <w:sz w:val="24"/>
          <w:szCs w:val="24"/>
        </w:rPr>
        <w:t xml:space="preserve"> las mayores economías del continente</w:t>
      </w:r>
      <w:r>
        <w:rPr>
          <w:rFonts w:ascii="Avenir Next" w:hAnsi="Avenir Next"/>
          <w:color w:val="000000" w:themeColor="text1"/>
          <w:sz w:val="24"/>
          <w:szCs w:val="24"/>
        </w:rPr>
        <w:t xml:space="preserve">. Entre aquellas con </w:t>
      </w:r>
      <w:r w:rsidR="003747CC">
        <w:rPr>
          <w:rFonts w:ascii="Avenir Next" w:hAnsi="Avenir Next"/>
          <w:color w:val="000000" w:themeColor="text1"/>
          <w:sz w:val="24"/>
          <w:szCs w:val="24"/>
        </w:rPr>
        <w:t>peores</w:t>
      </w:r>
      <w:r>
        <w:rPr>
          <w:rFonts w:ascii="Avenir Next" w:hAnsi="Avenir Next"/>
          <w:color w:val="000000" w:themeColor="text1"/>
          <w:sz w:val="24"/>
          <w:szCs w:val="24"/>
        </w:rPr>
        <w:t xml:space="preserve"> perspectivas destacan </w:t>
      </w:r>
      <w:r w:rsidR="0062092F">
        <w:rPr>
          <w:rFonts w:ascii="Avenir Next" w:hAnsi="Avenir Next"/>
          <w:color w:val="000000" w:themeColor="text1"/>
          <w:sz w:val="24"/>
          <w:szCs w:val="24"/>
        </w:rPr>
        <w:t>la</w:t>
      </w:r>
      <w:ins w:id="197" w:author="Francisco Ferraro García" w:date="2023-05-14T22:02:00Z">
        <w:r w:rsidR="003C1E8F">
          <w:rPr>
            <w:rFonts w:ascii="Avenir Next" w:hAnsi="Avenir Next"/>
            <w:color w:val="000000" w:themeColor="text1"/>
            <w:sz w:val="24"/>
            <w:szCs w:val="24"/>
          </w:rPr>
          <w:t>s</w:t>
        </w:r>
      </w:ins>
      <w:r w:rsidR="0062092F">
        <w:rPr>
          <w:rFonts w:ascii="Avenir Next" w:hAnsi="Avenir Next"/>
          <w:color w:val="000000" w:themeColor="text1"/>
          <w:sz w:val="24"/>
          <w:szCs w:val="24"/>
        </w:rPr>
        <w:t xml:space="preserve"> economía</w:t>
      </w:r>
      <w:ins w:id="198" w:author="Francisco Ferraro García" w:date="2023-05-14T22:02:00Z">
        <w:r w:rsidR="003C1E8F">
          <w:rPr>
            <w:rFonts w:ascii="Avenir Next" w:hAnsi="Avenir Next"/>
            <w:color w:val="000000" w:themeColor="text1"/>
            <w:sz w:val="24"/>
            <w:szCs w:val="24"/>
          </w:rPr>
          <w:t>s</w:t>
        </w:r>
      </w:ins>
      <w:r w:rsidR="0062092F">
        <w:rPr>
          <w:rFonts w:ascii="Avenir Next" w:hAnsi="Avenir Next"/>
          <w:color w:val="000000" w:themeColor="text1"/>
          <w:sz w:val="24"/>
          <w:szCs w:val="24"/>
        </w:rPr>
        <w:t xml:space="preserve"> alemana y británica, con la primera ajustando </w:t>
      </w:r>
      <w:r w:rsidR="0070710E">
        <w:rPr>
          <w:rFonts w:ascii="Avenir Next" w:hAnsi="Avenir Next"/>
          <w:color w:val="000000" w:themeColor="text1"/>
          <w:sz w:val="24"/>
          <w:szCs w:val="24"/>
        </w:rPr>
        <w:t xml:space="preserve">su </w:t>
      </w:r>
      <w:r>
        <w:rPr>
          <w:rFonts w:ascii="Avenir Next" w:hAnsi="Avenir Next"/>
          <w:color w:val="000000" w:themeColor="text1"/>
          <w:sz w:val="24"/>
          <w:szCs w:val="24"/>
        </w:rPr>
        <w:t>estructura productiva</w:t>
      </w:r>
      <w:r w:rsidR="0070710E">
        <w:rPr>
          <w:rFonts w:ascii="Avenir Next" w:hAnsi="Avenir Next"/>
          <w:color w:val="000000" w:themeColor="text1"/>
          <w:sz w:val="24"/>
          <w:szCs w:val="24"/>
        </w:rPr>
        <w:t xml:space="preserve"> a escenarios de restricción energética</w:t>
      </w:r>
      <w:ins w:id="199" w:author="Francisco Ferraro García" w:date="2023-05-14T22:03:00Z">
        <w:r w:rsidR="003C1E8F">
          <w:rPr>
            <w:rFonts w:ascii="Avenir Next" w:hAnsi="Avenir Next"/>
            <w:color w:val="000000" w:themeColor="text1"/>
            <w:sz w:val="24"/>
            <w:szCs w:val="24"/>
          </w:rPr>
          <w:t>.</w:t>
        </w:r>
      </w:ins>
      <w:r w:rsidR="0070710E">
        <w:rPr>
          <w:rFonts w:ascii="Avenir Next" w:hAnsi="Avenir Next"/>
          <w:color w:val="000000" w:themeColor="text1"/>
          <w:sz w:val="24"/>
          <w:szCs w:val="24"/>
        </w:rPr>
        <w:t xml:space="preserve"> y</w:t>
      </w:r>
      <w:del w:id="200" w:author="Francisco Ferraro García" w:date="2023-05-14T22:03:00Z">
        <w:r w:rsidDel="003C1E8F">
          <w:rPr>
            <w:rFonts w:ascii="Avenir Next" w:hAnsi="Avenir Next"/>
            <w:color w:val="000000" w:themeColor="text1"/>
            <w:sz w:val="24"/>
            <w:szCs w:val="24"/>
          </w:rPr>
          <w:delText>,</w:delText>
        </w:r>
      </w:del>
      <w:r w:rsidR="0070710E">
        <w:rPr>
          <w:rFonts w:ascii="Avenir Next" w:hAnsi="Avenir Next"/>
          <w:color w:val="000000" w:themeColor="text1"/>
          <w:sz w:val="24"/>
          <w:szCs w:val="24"/>
        </w:rPr>
        <w:t xml:space="preserve"> la </w:t>
      </w:r>
      <w:r w:rsidR="006A627B">
        <w:rPr>
          <w:rFonts w:ascii="Avenir Next" w:hAnsi="Avenir Next"/>
          <w:color w:val="000000" w:themeColor="text1"/>
          <w:sz w:val="24"/>
          <w:szCs w:val="24"/>
        </w:rPr>
        <w:t>s</w:t>
      </w:r>
      <w:r w:rsidR="0070710E">
        <w:rPr>
          <w:rFonts w:ascii="Avenir Next" w:hAnsi="Avenir Next"/>
          <w:color w:val="000000" w:themeColor="text1"/>
          <w:sz w:val="24"/>
          <w:szCs w:val="24"/>
        </w:rPr>
        <w:t>egunda</w:t>
      </w:r>
      <w:del w:id="201" w:author="Francisco Ferraro García" w:date="2023-05-14T22:03:00Z">
        <w:r w:rsidDel="003C1E8F">
          <w:rPr>
            <w:rFonts w:ascii="Avenir Next" w:hAnsi="Avenir Next"/>
            <w:color w:val="000000" w:themeColor="text1"/>
            <w:sz w:val="24"/>
            <w:szCs w:val="24"/>
          </w:rPr>
          <w:delText>,</w:delText>
        </w:r>
      </w:del>
      <w:ins w:id="202" w:author="Pilar Gayan" w:date="2023-05-14T10:23:00Z">
        <w:r w:rsidR="00937B0B">
          <w:rPr>
            <w:rFonts w:ascii="Avenir Next" w:hAnsi="Avenir Next"/>
            <w:color w:val="000000" w:themeColor="text1"/>
            <w:sz w:val="24"/>
            <w:szCs w:val="24"/>
          </w:rPr>
          <w:t xml:space="preserve"> </w:t>
        </w:r>
      </w:ins>
      <w:r>
        <w:rPr>
          <w:rFonts w:ascii="Avenir Next" w:hAnsi="Avenir Next"/>
          <w:color w:val="000000" w:themeColor="text1"/>
          <w:sz w:val="24"/>
          <w:szCs w:val="24"/>
        </w:rPr>
        <w:t>a</w:t>
      </w:r>
      <w:r w:rsidR="0070710E">
        <w:rPr>
          <w:rFonts w:ascii="Avenir Next" w:hAnsi="Avenir Next"/>
          <w:color w:val="000000" w:themeColor="text1"/>
          <w:sz w:val="24"/>
          <w:szCs w:val="24"/>
        </w:rPr>
        <w:t xml:space="preserve"> choques inflacionarios </w:t>
      </w:r>
      <w:r>
        <w:rPr>
          <w:rFonts w:ascii="Avenir Next" w:hAnsi="Avenir Next"/>
          <w:color w:val="000000" w:themeColor="text1"/>
          <w:sz w:val="24"/>
          <w:szCs w:val="24"/>
        </w:rPr>
        <w:t xml:space="preserve">muy </w:t>
      </w:r>
      <w:r w:rsidR="0070710E">
        <w:rPr>
          <w:rFonts w:ascii="Avenir Next" w:hAnsi="Avenir Next"/>
          <w:color w:val="000000" w:themeColor="text1"/>
          <w:sz w:val="24"/>
          <w:szCs w:val="24"/>
        </w:rPr>
        <w:t>superiores a la media europea</w:t>
      </w:r>
      <w:ins w:id="203" w:author="Pilar Gayan" w:date="2023-05-14T10:23:00Z">
        <w:r w:rsidR="00937B0B">
          <w:rPr>
            <w:rFonts w:ascii="Avenir Next" w:hAnsi="Avenir Next"/>
            <w:color w:val="000000" w:themeColor="text1"/>
            <w:sz w:val="24"/>
            <w:szCs w:val="24"/>
          </w:rPr>
          <w:t>,</w:t>
        </w:r>
      </w:ins>
      <w:r w:rsidR="0070710E">
        <w:rPr>
          <w:rFonts w:ascii="Avenir Next" w:hAnsi="Avenir Next"/>
          <w:color w:val="000000" w:themeColor="text1"/>
          <w:sz w:val="24"/>
          <w:szCs w:val="24"/>
        </w:rPr>
        <w:t xml:space="preserve"> </w:t>
      </w:r>
      <w:r w:rsidR="009F3AD4">
        <w:rPr>
          <w:rFonts w:ascii="Avenir Next" w:hAnsi="Avenir Next"/>
          <w:color w:val="000000" w:themeColor="text1"/>
          <w:sz w:val="24"/>
          <w:szCs w:val="24"/>
        </w:rPr>
        <w:t>consecuencia</w:t>
      </w:r>
      <w:r>
        <w:rPr>
          <w:rFonts w:ascii="Avenir Next" w:hAnsi="Avenir Next"/>
          <w:color w:val="000000" w:themeColor="text1"/>
          <w:sz w:val="24"/>
          <w:szCs w:val="24"/>
        </w:rPr>
        <w:t xml:space="preserve"> tanto</w:t>
      </w:r>
      <w:r w:rsidR="009F3AD4">
        <w:rPr>
          <w:rFonts w:ascii="Avenir Next" w:hAnsi="Avenir Next"/>
          <w:color w:val="000000" w:themeColor="text1"/>
          <w:sz w:val="24"/>
          <w:szCs w:val="24"/>
        </w:rPr>
        <w:t xml:space="preserve"> del Brexit como de un mercado de trabajo tensi</w:t>
      </w:r>
      <w:r w:rsidR="006A627B">
        <w:rPr>
          <w:rFonts w:ascii="Avenir Next" w:hAnsi="Avenir Next"/>
          <w:color w:val="000000" w:themeColor="text1"/>
          <w:sz w:val="24"/>
          <w:szCs w:val="24"/>
        </w:rPr>
        <w:t>onado</w:t>
      </w:r>
      <w:r w:rsidR="009F3AD4">
        <w:rPr>
          <w:rFonts w:ascii="Avenir Next" w:hAnsi="Avenir Next"/>
          <w:color w:val="000000" w:themeColor="text1"/>
          <w:sz w:val="24"/>
          <w:szCs w:val="24"/>
        </w:rPr>
        <w:t>.</w:t>
      </w:r>
    </w:p>
    <w:p w14:paraId="1C1D4C8F" w14:textId="2D4440EA" w:rsidR="004C24DA" w:rsidRPr="004152C7" w:rsidRDefault="009F3AD4" w:rsidP="004152C7">
      <w:pPr>
        <w:pStyle w:val="BodyA"/>
        <w:spacing w:before="100" w:after="100"/>
        <w:jc w:val="both"/>
        <w:rPr>
          <w:rFonts w:ascii="Avenir Next" w:hAnsi="Avenir Next"/>
          <w:color w:val="000000" w:themeColor="text1"/>
          <w:sz w:val="24"/>
          <w:szCs w:val="24"/>
        </w:rPr>
      </w:pPr>
      <w:r>
        <w:rPr>
          <w:rFonts w:ascii="Avenir Next" w:hAnsi="Avenir Next"/>
          <w:color w:val="000000" w:themeColor="text1"/>
          <w:sz w:val="24"/>
          <w:szCs w:val="24"/>
        </w:rPr>
        <w:t>En todo caso,</w:t>
      </w:r>
      <w:r w:rsidR="00C9231C" w:rsidRPr="004F0E5E">
        <w:rPr>
          <w:rFonts w:ascii="Avenir Next" w:hAnsi="Avenir Next"/>
          <w:color w:val="000000" w:themeColor="text1"/>
          <w:sz w:val="24"/>
          <w:szCs w:val="24"/>
        </w:rPr>
        <w:t xml:space="preserve"> y</w:t>
      </w:r>
      <w:r w:rsidR="00C93F0E" w:rsidRPr="004F0E5E">
        <w:rPr>
          <w:rFonts w:ascii="Avenir Next" w:hAnsi="Avenir Next"/>
          <w:color w:val="000000" w:themeColor="text1"/>
          <w:sz w:val="24"/>
          <w:szCs w:val="24"/>
        </w:rPr>
        <w:t xml:space="preserve"> mientras </w:t>
      </w:r>
      <w:r w:rsidR="000C4C26">
        <w:rPr>
          <w:rFonts w:ascii="Avenir Next" w:hAnsi="Avenir Next"/>
          <w:color w:val="000000" w:themeColor="text1"/>
          <w:sz w:val="24"/>
          <w:szCs w:val="24"/>
        </w:rPr>
        <w:t>dichos</w:t>
      </w:r>
      <w:r w:rsidR="00C93F0E" w:rsidRPr="004F0E5E">
        <w:rPr>
          <w:rFonts w:ascii="Avenir Next" w:hAnsi="Avenir Next"/>
          <w:color w:val="000000" w:themeColor="text1"/>
          <w:sz w:val="24"/>
          <w:szCs w:val="24"/>
        </w:rPr>
        <w:t xml:space="preserve"> riesgos se concret</w:t>
      </w:r>
      <w:del w:id="204" w:author="Francisco Ferraro García" w:date="2023-05-14T22:03:00Z">
        <w:r w:rsidR="00C93F0E" w:rsidRPr="004F0E5E" w:rsidDel="003C1E8F">
          <w:rPr>
            <w:rFonts w:ascii="Avenir Next" w:hAnsi="Avenir Next"/>
            <w:color w:val="000000" w:themeColor="text1"/>
            <w:sz w:val="24"/>
            <w:szCs w:val="24"/>
          </w:rPr>
          <w:delText>a</w:delText>
        </w:r>
      </w:del>
      <w:ins w:id="205" w:author="Francisco Ferraro García" w:date="2023-05-14T22:03:00Z">
        <w:r w:rsidR="003C1E8F">
          <w:rPr>
            <w:rFonts w:ascii="Avenir Next" w:hAnsi="Avenir Next"/>
            <w:color w:val="000000" w:themeColor="text1"/>
            <w:sz w:val="24"/>
            <w:szCs w:val="24"/>
          </w:rPr>
          <w:t>e</w:t>
        </w:r>
      </w:ins>
      <w:r w:rsidR="00C93F0E" w:rsidRPr="004F0E5E">
        <w:rPr>
          <w:rFonts w:ascii="Avenir Next" w:hAnsi="Avenir Next"/>
          <w:color w:val="000000" w:themeColor="text1"/>
          <w:sz w:val="24"/>
          <w:szCs w:val="24"/>
        </w:rPr>
        <w:t>n</w:t>
      </w:r>
      <w:r w:rsidR="006A627B">
        <w:rPr>
          <w:rFonts w:ascii="Avenir Next" w:hAnsi="Avenir Next"/>
          <w:color w:val="000000" w:themeColor="text1"/>
          <w:sz w:val="24"/>
          <w:szCs w:val="24"/>
        </w:rPr>
        <w:t xml:space="preserve">, </w:t>
      </w:r>
      <w:del w:id="206" w:author="Francisco Ferraro García" w:date="2023-05-14T22:03:00Z">
        <w:r w:rsidR="006A627B" w:rsidDel="003C1E8F">
          <w:rPr>
            <w:rFonts w:ascii="Avenir Next" w:hAnsi="Avenir Next"/>
            <w:color w:val="000000" w:themeColor="text1"/>
            <w:sz w:val="24"/>
            <w:szCs w:val="24"/>
          </w:rPr>
          <w:delText>o no,</w:delText>
        </w:r>
      </w:del>
      <w:r w:rsidR="00BA66FA">
        <w:rPr>
          <w:rFonts w:ascii="Avenir Next" w:hAnsi="Avenir Next"/>
          <w:color w:val="000000" w:themeColor="text1"/>
          <w:sz w:val="24"/>
          <w:szCs w:val="24"/>
        </w:rPr>
        <w:t>en el</w:t>
      </w:r>
      <w:r w:rsidR="006A627B">
        <w:rPr>
          <w:rFonts w:ascii="Avenir Next" w:hAnsi="Avenir Next"/>
          <w:color w:val="000000" w:themeColor="text1"/>
          <w:sz w:val="24"/>
          <w:szCs w:val="24"/>
        </w:rPr>
        <w:t xml:space="preserve"> segundo semestre</w:t>
      </w:r>
      <w:r w:rsidR="009C0B48" w:rsidRPr="004F0E5E">
        <w:rPr>
          <w:rFonts w:ascii="Avenir Next" w:hAnsi="Avenir Next"/>
          <w:color w:val="000000" w:themeColor="text1"/>
          <w:sz w:val="24"/>
          <w:szCs w:val="24"/>
        </w:rPr>
        <w:t xml:space="preserve">, </w:t>
      </w:r>
      <w:del w:id="207" w:author="Francisco Ferraro García" w:date="2023-05-15T07:25:00Z">
        <w:r w:rsidR="004152C7" w:rsidRPr="004F0E5E" w:rsidDel="00AC4BB1">
          <w:rPr>
            <w:rFonts w:ascii="Avenir Next" w:hAnsi="Avenir Next"/>
            <w:color w:val="000000" w:themeColor="text1"/>
            <w:sz w:val="24"/>
            <w:szCs w:val="24"/>
          </w:rPr>
          <w:delText xml:space="preserve">la tendencia en </w:delText>
        </w:r>
      </w:del>
      <w:r w:rsidR="004152C7" w:rsidRPr="004F0E5E">
        <w:rPr>
          <w:rFonts w:ascii="Avenir Next" w:hAnsi="Avenir Next"/>
          <w:color w:val="000000" w:themeColor="text1"/>
          <w:sz w:val="24"/>
          <w:szCs w:val="24"/>
        </w:rPr>
        <w:t xml:space="preserve">las perspectivas económicas </w:t>
      </w:r>
      <w:del w:id="208" w:author="Francisco Ferraro García" w:date="2023-05-15T07:26:00Z">
        <w:r w:rsidR="004152C7" w:rsidRPr="004F0E5E" w:rsidDel="00AC4BB1">
          <w:rPr>
            <w:rFonts w:ascii="Avenir Next" w:hAnsi="Avenir Next"/>
            <w:color w:val="000000" w:themeColor="text1"/>
            <w:sz w:val="24"/>
            <w:szCs w:val="24"/>
          </w:rPr>
          <w:delText xml:space="preserve">es </w:delText>
        </w:r>
      </w:del>
      <w:ins w:id="209" w:author="Francisco Ferraro García" w:date="2023-05-15T07:26:00Z">
        <w:r w:rsidR="00AC4BB1">
          <w:rPr>
            <w:rFonts w:ascii="Avenir Next" w:hAnsi="Avenir Next"/>
            <w:color w:val="000000" w:themeColor="text1"/>
            <w:sz w:val="24"/>
            <w:szCs w:val="24"/>
          </w:rPr>
          <w:t xml:space="preserve">son </w:t>
        </w:r>
      </w:ins>
      <w:r w:rsidR="004152C7" w:rsidRPr="004F0E5E">
        <w:rPr>
          <w:rFonts w:ascii="Avenir Next" w:hAnsi="Avenir Next"/>
          <w:color w:val="000000" w:themeColor="text1"/>
          <w:sz w:val="24"/>
          <w:szCs w:val="24"/>
        </w:rPr>
        <w:t>relativamente</w:t>
      </w:r>
      <w:r w:rsidR="009C0B48" w:rsidRPr="004F0E5E">
        <w:rPr>
          <w:rFonts w:ascii="Avenir Next" w:hAnsi="Avenir Next"/>
          <w:color w:val="000000" w:themeColor="text1"/>
          <w:sz w:val="24"/>
          <w:szCs w:val="24"/>
        </w:rPr>
        <w:t xml:space="preserve"> positiva</w:t>
      </w:r>
      <w:ins w:id="210" w:author="Francisco Ferraro García" w:date="2023-05-15T07:26:00Z">
        <w:r w:rsidR="00AC4BB1">
          <w:rPr>
            <w:rFonts w:ascii="Avenir Next" w:hAnsi="Avenir Next"/>
            <w:color w:val="000000" w:themeColor="text1"/>
            <w:sz w:val="24"/>
            <w:szCs w:val="24"/>
          </w:rPr>
          <w:t>s</w:t>
        </w:r>
      </w:ins>
      <w:r w:rsidR="009C0B48" w:rsidRPr="004F0E5E">
        <w:rPr>
          <w:rFonts w:ascii="Avenir Next" w:hAnsi="Avenir Next"/>
          <w:color w:val="000000" w:themeColor="text1"/>
          <w:sz w:val="24"/>
          <w:szCs w:val="24"/>
        </w:rPr>
        <w:t xml:space="preserve"> </w:t>
      </w:r>
      <w:r w:rsidR="00C9231C" w:rsidRPr="004F0E5E">
        <w:rPr>
          <w:rFonts w:ascii="Avenir Next" w:hAnsi="Avenir Next"/>
          <w:color w:val="000000" w:themeColor="text1"/>
          <w:sz w:val="24"/>
          <w:szCs w:val="24"/>
        </w:rPr>
        <w:t xml:space="preserve">tal y </w:t>
      </w:r>
      <w:r w:rsidR="009C0B48" w:rsidRPr="004F0E5E">
        <w:rPr>
          <w:rFonts w:ascii="Avenir Next" w:hAnsi="Avenir Next"/>
          <w:color w:val="000000" w:themeColor="text1"/>
          <w:sz w:val="24"/>
          <w:szCs w:val="24"/>
        </w:rPr>
        <w:t xml:space="preserve">como </w:t>
      </w:r>
      <w:del w:id="211" w:author="Francisco Ferraro García" w:date="2023-05-15T07:26:00Z">
        <w:r w:rsidR="00C9231C" w:rsidRPr="004F0E5E" w:rsidDel="00AC4BB1">
          <w:rPr>
            <w:rFonts w:ascii="Avenir Next" w:hAnsi="Avenir Next"/>
            <w:color w:val="000000" w:themeColor="text1"/>
            <w:sz w:val="24"/>
            <w:szCs w:val="24"/>
          </w:rPr>
          <w:delText>muestra</w:delText>
        </w:r>
        <w:r w:rsidR="009C0B48" w:rsidRPr="004F0E5E" w:rsidDel="00AC4BB1">
          <w:rPr>
            <w:rFonts w:ascii="Avenir Next" w:hAnsi="Avenir Next"/>
            <w:color w:val="000000" w:themeColor="text1"/>
            <w:sz w:val="24"/>
            <w:szCs w:val="24"/>
          </w:rPr>
          <w:delText xml:space="preserve"> </w:delText>
        </w:r>
      </w:del>
      <w:ins w:id="212" w:author="Francisco Ferraro García" w:date="2023-05-15T07:26:00Z">
        <w:r w:rsidR="00AC4BB1">
          <w:rPr>
            <w:rFonts w:ascii="Avenir Next" w:hAnsi="Avenir Next"/>
            <w:color w:val="000000" w:themeColor="text1"/>
            <w:sz w:val="24"/>
            <w:szCs w:val="24"/>
          </w:rPr>
          <w:t>sugiere la evolución d</w:t>
        </w:r>
      </w:ins>
      <w:r w:rsidR="009C0B48" w:rsidRPr="004F0E5E">
        <w:rPr>
          <w:rFonts w:ascii="Avenir Next" w:hAnsi="Avenir Next"/>
          <w:color w:val="000000" w:themeColor="text1"/>
          <w:sz w:val="24"/>
          <w:szCs w:val="24"/>
        </w:rPr>
        <w:t xml:space="preserve">el índice </w:t>
      </w:r>
      <w:commentRangeStart w:id="213"/>
      <w:r w:rsidR="009C0B48" w:rsidRPr="004F0E5E">
        <w:rPr>
          <w:rFonts w:ascii="Avenir Next" w:hAnsi="Avenir Next"/>
          <w:color w:val="000000" w:themeColor="text1"/>
          <w:sz w:val="24"/>
          <w:szCs w:val="24"/>
        </w:rPr>
        <w:t>PMI compuesto de manufacturas y servicios</w:t>
      </w:r>
      <w:commentRangeEnd w:id="213"/>
      <w:r w:rsidR="00AC4BB1">
        <w:rPr>
          <w:rStyle w:val="Refdecomentario"/>
          <w:rFonts w:ascii="Times New Roman" w:eastAsia="Arial Unicode MS" w:hAnsi="Times New Roman" w:cs="Times New Roman"/>
          <w:color w:val="auto"/>
          <w:lang w:val="en-US" w:eastAsia="en-US"/>
        </w:rPr>
        <w:commentReference w:id="213"/>
      </w:r>
      <w:r w:rsidR="009C0B48" w:rsidRPr="004F0E5E">
        <w:rPr>
          <w:rFonts w:ascii="Avenir Next" w:hAnsi="Avenir Next"/>
          <w:color w:val="000000" w:themeColor="text1"/>
          <w:sz w:val="24"/>
          <w:szCs w:val="24"/>
        </w:rPr>
        <w:t>, que marca sendas de expansión para las principales economías</w:t>
      </w:r>
      <w:r w:rsidR="004152C7" w:rsidRPr="004F0E5E">
        <w:rPr>
          <w:rFonts w:ascii="Avenir Next" w:hAnsi="Avenir Next"/>
          <w:color w:val="000000" w:themeColor="text1"/>
          <w:sz w:val="24"/>
          <w:szCs w:val="24"/>
        </w:rPr>
        <w:t xml:space="preserve"> europeas y para los Estados Unidos</w:t>
      </w:r>
      <w:r w:rsidR="006A627B">
        <w:rPr>
          <w:rFonts w:ascii="Avenir Next" w:hAnsi="Avenir Next"/>
          <w:color w:val="000000" w:themeColor="text1"/>
          <w:sz w:val="24"/>
          <w:szCs w:val="24"/>
        </w:rPr>
        <w:t>.</w:t>
      </w:r>
    </w:p>
    <w:p w14:paraId="2B0ED541" w14:textId="77777777" w:rsidR="004C24DA" w:rsidRPr="000C662E" w:rsidRDefault="009C0B48" w:rsidP="004C24DA">
      <w:pPr>
        <w:spacing w:before="100" w:after="100" w:line="288" w:lineRule="auto"/>
        <w:jc w:val="center"/>
        <w:rPr>
          <w:rFonts w:ascii="Avenir Next" w:eastAsia="Hoefler Text" w:hAnsi="Avenir Next" w:cs="Hoefler Text"/>
          <w:color w:val="FF0000"/>
          <w:u w:color="000000"/>
          <w:lang w:val="es-ES_tradnl" w:eastAsia="es-ES"/>
        </w:rPr>
      </w:pPr>
      <w:r>
        <w:rPr>
          <w:rFonts w:ascii="Avenir Next" w:eastAsia="Hoefler Text" w:hAnsi="Avenir Next" w:cs="Hoefler Text"/>
          <w:noProof/>
          <w:color w:val="FF0000"/>
          <w:u w:color="000000"/>
          <w:lang w:val="es-ES" w:eastAsia="es-ES"/>
        </w:rPr>
        <w:drawing>
          <wp:inline distT="0" distB="0" distL="0" distR="0" wp14:anchorId="2DEF9E2F" wp14:editId="5C94472A">
            <wp:extent cx="6252210" cy="3133267"/>
            <wp:effectExtent l="0" t="0" r="0" b="0"/>
            <wp:docPr id="44737488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64289" cy="3139320"/>
                    </a:xfrm>
                    <a:prstGeom prst="rect">
                      <a:avLst/>
                    </a:prstGeom>
                    <a:noFill/>
                  </pic:spPr>
                </pic:pic>
              </a:graphicData>
            </a:graphic>
          </wp:inline>
        </w:drawing>
      </w:r>
    </w:p>
    <w:p w14:paraId="7317E724" w14:textId="77777777" w:rsidR="004C24DA" w:rsidRPr="0049624B" w:rsidRDefault="004C24DA" w:rsidP="004C24DA">
      <w:pPr>
        <w:spacing w:before="100" w:after="100" w:line="288" w:lineRule="auto"/>
        <w:jc w:val="both"/>
        <w:rPr>
          <w:rFonts w:ascii="Avenir Next" w:eastAsia="Hoefler Text" w:hAnsi="Avenir Next" w:cs="Hoefler Text"/>
          <w:color w:val="000000" w:themeColor="text1"/>
          <w:u w:color="000000"/>
          <w:lang w:val="es-ES_tradnl" w:eastAsia="es-ES"/>
        </w:rPr>
      </w:pPr>
      <w:r w:rsidRPr="0049624B">
        <w:rPr>
          <w:rFonts w:ascii="Avenir Next" w:eastAsia="Hoefler Text" w:hAnsi="Avenir Next" w:cs="Hoefler Text"/>
          <w:color w:val="000000" w:themeColor="text1"/>
          <w:u w:color="000000"/>
          <w:lang w:val="es-ES_tradnl" w:eastAsia="es-ES"/>
        </w:rPr>
        <w:lastRenderedPageBreak/>
        <w:t>Fuente: PMI Markit</w:t>
      </w:r>
    </w:p>
    <w:p w14:paraId="770B49AF" w14:textId="77777777" w:rsidR="004C24DA" w:rsidRPr="0049624B" w:rsidRDefault="004C24DA" w:rsidP="004C24DA">
      <w:pPr>
        <w:spacing w:before="100" w:after="100" w:line="288" w:lineRule="auto"/>
        <w:jc w:val="both"/>
        <w:rPr>
          <w:rFonts w:ascii="Avenir Next" w:eastAsia="Hoefler Text" w:hAnsi="Avenir Next" w:cs="Hoefler Text"/>
          <w:color w:val="000000" w:themeColor="text1"/>
          <w:u w:color="000000"/>
          <w:lang w:val="es-ES_tradnl" w:eastAsia="es-ES"/>
        </w:rPr>
      </w:pPr>
    </w:p>
    <w:p w14:paraId="0716B74A" w14:textId="77777777" w:rsidR="003414A7" w:rsidRPr="000C662E" w:rsidRDefault="003414A7" w:rsidP="004C24DA">
      <w:pPr>
        <w:spacing w:before="100" w:after="100" w:line="288" w:lineRule="auto"/>
        <w:jc w:val="both"/>
        <w:rPr>
          <w:rFonts w:ascii="Avenir Next" w:eastAsia="Hoefler Text" w:hAnsi="Avenir Next" w:cs="Hoefler Text"/>
          <w:color w:val="FF0000"/>
          <w:u w:color="000000"/>
          <w:lang w:val="es-ES_tradnl" w:eastAsia="es-ES"/>
        </w:rPr>
      </w:pPr>
    </w:p>
    <w:p w14:paraId="0D8236FA" w14:textId="77777777" w:rsidR="0048686D" w:rsidRPr="00F521B9" w:rsidRDefault="00BA66FA" w:rsidP="004C24DA">
      <w:pPr>
        <w:spacing w:before="100" w:after="100" w:line="288" w:lineRule="auto"/>
        <w:jc w:val="center"/>
        <w:rPr>
          <w:rFonts w:ascii="Avenir Next" w:eastAsia="Hoefler Text" w:hAnsi="Avenir Next" w:cs="Hoefler Text"/>
          <w:color w:val="FF0000"/>
          <w:u w:color="000000"/>
          <w:lang w:eastAsia="es-ES"/>
        </w:rPr>
      </w:pPr>
      <w:r w:rsidRPr="00BA66FA">
        <w:rPr>
          <w:noProof/>
          <w:lang w:val="es-ES" w:eastAsia="es-ES"/>
        </w:rPr>
        <w:drawing>
          <wp:inline distT="0" distB="0" distL="0" distR="0" wp14:anchorId="3F7B0B25" wp14:editId="6E677211">
            <wp:extent cx="5226768" cy="2362200"/>
            <wp:effectExtent l="0" t="0" r="0" b="0"/>
            <wp:docPr id="427800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8483" cy="2362975"/>
                    </a:xfrm>
                    <a:prstGeom prst="rect">
                      <a:avLst/>
                    </a:prstGeom>
                    <a:noFill/>
                    <a:ln>
                      <a:noFill/>
                    </a:ln>
                  </pic:spPr>
                </pic:pic>
              </a:graphicData>
            </a:graphic>
          </wp:inline>
        </w:drawing>
      </w:r>
    </w:p>
    <w:p w14:paraId="5783C4EC" w14:textId="119619D3" w:rsidR="009C0B48" w:rsidRPr="009C0B48" w:rsidRDefault="006A627B" w:rsidP="001F6C7E">
      <w:pPr>
        <w:spacing w:before="100" w:after="100" w:line="288" w:lineRule="auto"/>
        <w:jc w:val="both"/>
        <w:rPr>
          <w:rFonts w:ascii="Avenir Next" w:eastAsia="Hoefler Text" w:hAnsi="Avenir Next" w:cs="Hoefler Text"/>
          <w:color w:val="000000" w:themeColor="text1"/>
          <w:u w:color="000000"/>
          <w:lang w:val="es-ES_tradnl" w:eastAsia="es-ES"/>
        </w:rPr>
      </w:pPr>
      <w:del w:id="214" w:author="Francisco Ferraro García" w:date="2023-05-14T22:21:00Z">
        <w:r w:rsidDel="008A2CE1">
          <w:rPr>
            <w:rFonts w:ascii="Avenir Next" w:eastAsia="Hoefler Text" w:hAnsi="Avenir Next" w:cs="Hoefler Text"/>
            <w:color w:val="000000" w:themeColor="text1"/>
            <w:u w:color="000000"/>
            <w:lang w:val="es-ES_tradnl" w:eastAsia="es-ES"/>
          </w:rPr>
          <w:delText>Respecto a la economía española, y a</w:delText>
        </w:r>
        <w:r w:rsidR="009C0B48" w:rsidRPr="009C0B48" w:rsidDel="008A2CE1">
          <w:rPr>
            <w:rFonts w:ascii="Avenir Next" w:eastAsia="Hoefler Text" w:hAnsi="Avenir Next" w:cs="Hoefler Text"/>
            <w:color w:val="000000" w:themeColor="text1"/>
            <w:u w:color="000000"/>
            <w:lang w:val="es-ES_tradnl" w:eastAsia="es-ES"/>
          </w:rPr>
          <w:delText xml:space="preserve">unque sobre el sentido del crecimiento y </w:delText>
        </w:r>
        <w:r w:rsidDel="008A2CE1">
          <w:rPr>
            <w:rFonts w:ascii="Avenir Next" w:eastAsia="Hoefler Text" w:hAnsi="Avenir Next" w:cs="Hoefler Text"/>
            <w:color w:val="000000" w:themeColor="text1"/>
            <w:u w:color="000000"/>
            <w:lang w:val="es-ES_tradnl" w:eastAsia="es-ES"/>
          </w:rPr>
          <w:delText>su</w:delText>
        </w:r>
      </w:del>
      <w:ins w:id="215" w:author="Pilar Gayan" w:date="2023-05-14T10:24:00Z">
        <w:del w:id="216" w:author="Francisco Ferraro García" w:date="2023-05-14T22:21:00Z">
          <w:r w:rsidR="00937B0B" w:rsidDel="008A2CE1">
            <w:rPr>
              <w:rFonts w:ascii="Avenir Next" w:eastAsia="Hoefler Text" w:hAnsi="Avenir Next" w:cs="Hoefler Text"/>
              <w:color w:val="000000" w:themeColor="text1"/>
              <w:u w:color="000000"/>
              <w:lang w:val="es-ES_tradnl" w:eastAsia="es-ES"/>
            </w:rPr>
            <w:delText xml:space="preserve"> </w:delText>
          </w:r>
        </w:del>
      </w:ins>
      <w:del w:id="217" w:author="Francisco Ferraro García" w:date="2023-05-14T22:21:00Z">
        <w:r w:rsidR="009C0B48" w:rsidRPr="009C0B48" w:rsidDel="008A2CE1">
          <w:rPr>
            <w:rFonts w:ascii="Avenir Next" w:eastAsia="Hoefler Text" w:hAnsi="Avenir Next" w:cs="Hoefler Text"/>
            <w:color w:val="000000" w:themeColor="text1"/>
            <w:u w:color="000000"/>
            <w:lang w:val="es-ES_tradnl" w:eastAsia="es-ES"/>
          </w:rPr>
          <w:delText xml:space="preserve">posicionamiento relativo </w:delText>
        </w:r>
        <w:r w:rsidDel="008A2CE1">
          <w:rPr>
            <w:rFonts w:ascii="Avenir Next" w:eastAsia="Hoefler Text" w:hAnsi="Avenir Next" w:cs="Hoefler Text"/>
            <w:color w:val="000000" w:themeColor="text1"/>
            <w:u w:color="000000"/>
            <w:lang w:val="es-ES_tradnl" w:eastAsia="es-ES"/>
          </w:rPr>
          <w:delText xml:space="preserve">respecto a las economías de nuestro entorno </w:delText>
        </w:r>
        <w:r w:rsidR="009C0B48" w:rsidRPr="009C0B48" w:rsidDel="008A2CE1">
          <w:rPr>
            <w:rFonts w:ascii="Avenir Next" w:eastAsia="Hoefler Text" w:hAnsi="Avenir Next" w:cs="Hoefler Text"/>
            <w:color w:val="000000" w:themeColor="text1"/>
            <w:u w:color="000000"/>
            <w:lang w:val="es-ES_tradnl" w:eastAsia="es-ES"/>
          </w:rPr>
          <w:delText xml:space="preserve">hay consenso, las previsiones sobre su magnitud mantienen una cierta heterogeneidad. </w:delText>
        </w:r>
      </w:del>
      <w:r w:rsidR="009C0B48" w:rsidRPr="009C0B48">
        <w:rPr>
          <w:rFonts w:ascii="Avenir Next" w:eastAsia="Hoefler Text" w:hAnsi="Avenir Next" w:cs="Hoefler Text"/>
          <w:color w:val="000000" w:themeColor="text1"/>
          <w:u w:color="000000"/>
          <w:lang w:val="es-ES_tradnl" w:eastAsia="es-ES"/>
        </w:rPr>
        <w:t xml:space="preserve">La incertidumbre antes desgranada para el conjunto del mundo y </w:t>
      </w:r>
      <w:r>
        <w:rPr>
          <w:rFonts w:ascii="Avenir Next" w:eastAsia="Hoefler Text" w:hAnsi="Avenir Next" w:cs="Hoefler Text"/>
          <w:color w:val="000000" w:themeColor="text1"/>
          <w:u w:color="000000"/>
          <w:lang w:val="es-ES_tradnl" w:eastAsia="es-ES"/>
        </w:rPr>
        <w:t xml:space="preserve">de </w:t>
      </w:r>
      <w:r w:rsidR="009C0B48" w:rsidRPr="009C0B48">
        <w:rPr>
          <w:rFonts w:ascii="Avenir Next" w:eastAsia="Hoefler Text" w:hAnsi="Avenir Next" w:cs="Hoefler Text"/>
          <w:color w:val="000000" w:themeColor="text1"/>
          <w:u w:color="000000"/>
          <w:lang w:val="es-ES_tradnl" w:eastAsia="es-ES"/>
        </w:rPr>
        <w:t xml:space="preserve">Europa </w:t>
      </w:r>
      <w:del w:id="218" w:author="Francisco Ferraro García" w:date="2023-05-15T07:28:00Z">
        <w:r w:rsidR="009C0B48" w:rsidRPr="009C0B48" w:rsidDel="00AC4BB1">
          <w:rPr>
            <w:rFonts w:ascii="Avenir Next" w:eastAsia="Hoefler Text" w:hAnsi="Avenir Next" w:cs="Hoefler Text"/>
            <w:color w:val="000000" w:themeColor="text1"/>
            <w:u w:color="000000"/>
            <w:lang w:val="es-ES_tradnl" w:eastAsia="es-ES"/>
          </w:rPr>
          <w:delText>se traslada</w:delText>
        </w:r>
      </w:del>
      <w:del w:id="219" w:author="Francisco Ferraro García" w:date="2023-05-15T07:27:00Z">
        <w:r w:rsidR="009C0B48" w:rsidRPr="009C0B48" w:rsidDel="00AC4BB1">
          <w:rPr>
            <w:rFonts w:ascii="Avenir Next" w:eastAsia="Hoefler Text" w:hAnsi="Avenir Next" w:cs="Hoefler Text"/>
            <w:color w:val="000000" w:themeColor="text1"/>
            <w:u w:color="000000"/>
            <w:lang w:val="es-ES_tradnl" w:eastAsia="es-ES"/>
          </w:rPr>
          <w:delText>n</w:delText>
        </w:r>
      </w:del>
      <w:del w:id="220" w:author="Francisco Ferraro García" w:date="2023-05-15T07:28:00Z">
        <w:r w:rsidR="009C0B48" w:rsidRPr="009C0B48" w:rsidDel="00AC4BB1">
          <w:rPr>
            <w:rFonts w:ascii="Avenir Next" w:eastAsia="Hoefler Text" w:hAnsi="Avenir Next" w:cs="Hoefler Text"/>
            <w:color w:val="000000" w:themeColor="text1"/>
            <w:u w:color="000000"/>
            <w:lang w:val="es-ES_tradnl" w:eastAsia="es-ES"/>
          </w:rPr>
          <w:delText xml:space="preserve"> a </w:delText>
        </w:r>
      </w:del>
      <w:ins w:id="221" w:author="Francisco Ferraro García" w:date="2023-05-15T07:28:00Z">
        <w:r w:rsidR="00AC4BB1">
          <w:rPr>
            <w:rFonts w:ascii="Avenir Next" w:eastAsia="Hoefler Text" w:hAnsi="Avenir Next" w:cs="Hoefler Text"/>
            <w:color w:val="000000" w:themeColor="text1"/>
            <w:u w:color="000000"/>
            <w:lang w:val="es-ES_tradnl" w:eastAsia="es-ES"/>
          </w:rPr>
          <w:t xml:space="preserve">también está presente en </w:t>
        </w:r>
      </w:ins>
      <w:r w:rsidR="009C0B48" w:rsidRPr="009C0B48">
        <w:rPr>
          <w:rFonts w:ascii="Avenir Next" w:eastAsia="Hoefler Text" w:hAnsi="Avenir Next" w:cs="Hoefler Text"/>
          <w:color w:val="000000" w:themeColor="text1"/>
          <w:u w:color="000000"/>
          <w:lang w:val="es-ES_tradnl" w:eastAsia="es-ES"/>
        </w:rPr>
        <w:t xml:space="preserve">España, </w:t>
      </w:r>
      <w:del w:id="222" w:author="Francisco Ferraro García" w:date="2023-05-15T07:28:00Z">
        <w:r w:rsidR="009C0B48" w:rsidRPr="009C0B48" w:rsidDel="00AC4BB1">
          <w:rPr>
            <w:rFonts w:ascii="Avenir Next" w:eastAsia="Hoefler Text" w:hAnsi="Avenir Next" w:cs="Hoefler Text"/>
            <w:color w:val="000000" w:themeColor="text1"/>
            <w:u w:color="000000"/>
            <w:lang w:val="es-ES_tradnl" w:eastAsia="es-ES"/>
          </w:rPr>
          <w:delText xml:space="preserve">lo que hace </w:delText>
        </w:r>
      </w:del>
      <w:r w:rsidR="009C0B48" w:rsidRPr="009C0B48">
        <w:rPr>
          <w:rFonts w:ascii="Avenir Next" w:eastAsia="Hoefler Text" w:hAnsi="Avenir Next" w:cs="Hoefler Text"/>
          <w:color w:val="000000" w:themeColor="text1"/>
          <w:u w:color="000000"/>
          <w:lang w:val="es-ES_tradnl" w:eastAsia="es-ES"/>
        </w:rPr>
        <w:t>preve</w:t>
      </w:r>
      <w:del w:id="223" w:author="Francisco Ferraro García" w:date="2023-05-15T07:28:00Z">
        <w:r w:rsidR="009C0B48" w:rsidRPr="009C0B48" w:rsidDel="00AC4BB1">
          <w:rPr>
            <w:rFonts w:ascii="Avenir Next" w:eastAsia="Hoefler Text" w:hAnsi="Avenir Next" w:cs="Hoefler Text"/>
            <w:color w:val="000000" w:themeColor="text1"/>
            <w:u w:color="000000"/>
            <w:lang w:val="es-ES_tradnl" w:eastAsia="es-ES"/>
          </w:rPr>
          <w:delText>r</w:delText>
        </w:r>
      </w:del>
      <w:ins w:id="224" w:author="Francisco Ferraro García" w:date="2023-05-15T07:28:00Z">
        <w:r w:rsidR="00AC4BB1">
          <w:rPr>
            <w:rFonts w:ascii="Avenir Next" w:eastAsia="Hoefler Text" w:hAnsi="Avenir Next" w:cs="Hoefler Text"/>
            <w:color w:val="000000" w:themeColor="text1"/>
            <w:u w:color="000000"/>
            <w:lang w:val="es-ES_tradnl" w:eastAsia="es-ES"/>
          </w:rPr>
          <w:t>yéndose</w:t>
        </w:r>
      </w:ins>
      <w:r w:rsidR="009C0B48" w:rsidRPr="009C0B48">
        <w:rPr>
          <w:rFonts w:ascii="Avenir Next" w:eastAsia="Hoefler Text" w:hAnsi="Avenir Next" w:cs="Hoefler Text"/>
          <w:color w:val="000000" w:themeColor="text1"/>
          <w:u w:color="000000"/>
          <w:lang w:val="es-ES_tradnl" w:eastAsia="es-ES"/>
        </w:rPr>
        <w:t xml:space="preserve"> que</w:t>
      </w:r>
      <w:ins w:id="225" w:author="Francisco Ferraro García" w:date="2023-05-15T07:28:00Z">
        <w:r w:rsidR="00AC4BB1">
          <w:rPr>
            <w:rFonts w:ascii="Avenir Next" w:eastAsia="Hoefler Text" w:hAnsi="Avenir Next" w:cs="Hoefler Text"/>
            <w:color w:val="000000" w:themeColor="text1"/>
            <w:u w:color="000000"/>
            <w:lang w:val="es-ES_tradnl" w:eastAsia="es-ES"/>
          </w:rPr>
          <w:t>,</w:t>
        </w:r>
      </w:ins>
      <w:r w:rsidR="009C0B48" w:rsidRPr="009C0B48">
        <w:rPr>
          <w:rFonts w:ascii="Avenir Next" w:eastAsia="Hoefler Text" w:hAnsi="Avenir Next" w:cs="Hoefler Text"/>
          <w:color w:val="000000" w:themeColor="text1"/>
          <w:u w:color="000000"/>
          <w:lang w:val="es-ES_tradnl" w:eastAsia="es-ES"/>
        </w:rPr>
        <w:t xml:space="preserve"> tras el mejor comportamiento relativo del primer trimestre y muy posiblemente del segundo, </w:t>
      </w:r>
      <w:r>
        <w:rPr>
          <w:rFonts w:ascii="Avenir Next" w:eastAsia="Hoefler Text" w:hAnsi="Avenir Next" w:cs="Hoefler Text"/>
          <w:color w:val="000000" w:themeColor="text1"/>
          <w:u w:color="000000"/>
          <w:lang w:val="es-ES_tradnl" w:eastAsia="es-ES"/>
        </w:rPr>
        <w:t xml:space="preserve">en </w:t>
      </w:r>
      <w:r w:rsidR="009C0B48" w:rsidRPr="009C0B48">
        <w:rPr>
          <w:rFonts w:ascii="Avenir Next" w:eastAsia="Hoefler Text" w:hAnsi="Avenir Next" w:cs="Hoefler Text"/>
          <w:color w:val="000000" w:themeColor="text1"/>
          <w:u w:color="000000"/>
          <w:lang w:val="es-ES_tradnl" w:eastAsia="es-ES"/>
        </w:rPr>
        <w:t xml:space="preserve">la segunda mitad del año </w:t>
      </w:r>
      <w:r>
        <w:rPr>
          <w:rFonts w:ascii="Avenir Next" w:eastAsia="Hoefler Text" w:hAnsi="Avenir Next" w:cs="Hoefler Text"/>
          <w:color w:val="000000" w:themeColor="text1"/>
          <w:u w:color="000000"/>
          <w:lang w:val="es-ES_tradnl" w:eastAsia="es-ES"/>
        </w:rPr>
        <w:t xml:space="preserve">se </w:t>
      </w:r>
      <w:del w:id="226" w:author="Francisco Ferraro García" w:date="2023-05-15T07:29:00Z">
        <w:r w:rsidDel="00AC4BB1">
          <w:rPr>
            <w:rFonts w:ascii="Avenir Next" w:eastAsia="Hoefler Text" w:hAnsi="Avenir Next" w:cs="Hoefler Text"/>
            <w:color w:val="000000" w:themeColor="text1"/>
            <w:u w:color="000000"/>
            <w:lang w:val="es-ES_tradnl" w:eastAsia="es-ES"/>
          </w:rPr>
          <w:delText>concretará</w:delText>
        </w:r>
      </w:del>
      <w:ins w:id="227" w:author="Pilar Gayan" w:date="2023-05-14T10:24:00Z">
        <w:del w:id="228" w:author="Francisco Ferraro García" w:date="2023-05-15T07:29:00Z">
          <w:r w:rsidR="00937B0B" w:rsidDel="00AC4BB1">
            <w:rPr>
              <w:rFonts w:ascii="Avenir Next" w:eastAsia="Hoefler Text" w:hAnsi="Avenir Next" w:cs="Hoefler Text"/>
              <w:color w:val="000000" w:themeColor="text1"/>
              <w:u w:color="000000"/>
              <w:lang w:val="es-ES_tradnl" w:eastAsia="es-ES"/>
            </w:rPr>
            <w:delText xml:space="preserve"> </w:delText>
          </w:r>
        </w:del>
      </w:ins>
      <w:del w:id="229" w:author="Francisco Ferraro García" w:date="2023-05-15T07:29:00Z">
        <w:r w:rsidR="009C0B48" w:rsidRPr="009C0B48" w:rsidDel="00AC4BB1">
          <w:rPr>
            <w:rFonts w:ascii="Avenir Next" w:eastAsia="Hoefler Text" w:hAnsi="Avenir Next" w:cs="Hoefler Text"/>
            <w:color w:val="000000" w:themeColor="text1"/>
            <w:u w:color="000000"/>
            <w:lang w:val="es-ES_tradnl" w:eastAsia="es-ES"/>
          </w:rPr>
          <w:delText>un regreso a dinámicas más moderadas</w:delText>
        </w:r>
      </w:del>
      <w:ins w:id="230" w:author="Francisco Ferraro García" w:date="2023-05-15T07:29:00Z">
        <w:r w:rsidR="00AC4BB1">
          <w:rPr>
            <w:rFonts w:ascii="Avenir Next" w:eastAsia="Hoefler Text" w:hAnsi="Avenir Next" w:cs="Hoefler Text"/>
            <w:color w:val="000000" w:themeColor="text1"/>
            <w:u w:color="000000"/>
            <w:lang w:val="es-ES_tradnl" w:eastAsia="es-ES"/>
          </w:rPr>
          <w:t>puede producir una ralentización del crecimiento</w:t>
        </w:r>
      </w:ins>
      <w:r w:rsidR="009C0B48" w:rsidRPr="009C0B48">
        <w:rPr>
          <w:rFonts w:ascii="Avenir Next" w:eastAsia="Hoefler Text" w:hAnsi="Avenir Next" w:cs="Hoefler Text"/>
          <w:color w:val="000000" w:themeColor="text1"/>
          <w:u w:color="000000"/>
          <w:lang w:val="es-ES_tradnl" w:eastAsia="es-ES"/>
        </w:rPr>
        <w:t xml:space="preserve">. A los riesgos monetarios y comerciales, con especial mención a los tipos de interés y su impacto sobre el crecimiento, </w:t>
      </w:r>
      <w:r>
        <w:rPr>
          <w:rFonts w:ascii="Avenir Next" w:eastAsia="Hoefler Text" w:hAnsi="Avenir Next" w:cs="Hoefler Text"/>
          <w:color w:val="000000" w:themeColor="text1"/>
          <w:u w:color="000000"/>
          <w:lang w:val="es-ES_tradnl" w:eastAsia="es-ES"/>
        </w:rPr>
        <w:t>además de las</w:t>
      </w:r>
      <w:r w:rsidR="009C0B48" w:rsidRPr="009C0B48">
        <w:rPr>
          <w:rFonts w:ascii="Avenir Next" w:eastAsia="Hoefler Text" w:hAnsi="Avenir Next" w:cs="Hoefler Text"/>
          <w:color w:val="000000" w:themeColor="text1"/>
          <w:u w:color="000000"/>
          <w:lang w:val="es-ES_tradnl" w:eastAsia="es-ES"/>
        </w:rPr>
        <w:t xml:space="preserve"> derivadas </w:t>
      </w:r>
      <w:ins w:id="231" w:author="Francisco Ferraro García" w:date="2023-05-15T07:29:00Z">
        <w:r w:rsidR="00CD2E49">
          <w:rPr>
            <w:rFonts w:ascii="Avenir Next" w:eastAsia="Hoefler Text" w:hAnsi="Avenir Next" w:cs="Hoefler Text"/>
            <w:color w:val="000000" w:themeColor="text1"/>
            <w:u w:color="000000"/>
            <w:lang w:val="es-ES_tradnl" w:eastAsia="es-ES"/>
          </w:rPr>
          <w:t xml:space="preserve">de las tensiones </w:t>
        </w:r>
      </w:ins>
      <w:r w:rsidR="009C0B48" w:rsidRPr="009C0B48">
        <w:rPr>
          <w:rFonts w:ascii="Avenir Next" w:eastAsia="Hoefler Text" w:hAnsi="Avenir Next" w:cs="Hoefler Text"/>
          <w:color w:val="000000" w:themeColor="text1"/>
          <w:u w:color="000000"/>
          <w:lang w:val="es-ES_tradnl" w:eastAsia="es-ES"/>
        </w:rPr>
        <w:t xml:space="preserve">geopolíticas </w:t>
      </w:r>
      <w:r w:rsidR="00C970DD">
        <w:rPr>
          <w:rFonts w:ascii="Avenir Next" w:eastAsia="Hoefler Text" w:hAnsi="Avenir Next" w:cs="Hoefler Text"/>
          <w:color w:val="000000" w:themeColor="text1"/>
          <w:u w:color="000000"/>
          <w:lang w:val="es-ES_tradnl" w:eastAsia="es-ES"/>
        </w:rPr>
        <w:t>mencionadas</w:t>
      </w:r>
      <w:ins w:id="232" w:author="Francisco Ferraro García" w:date="2023-05-15T07:30:00Z">
        <w:r w:rsidR="00CD2E49">
          <w:rPr>
            <w:rFonts w:ascii="Avenir Next" w:eastAsia="Hoefler Text" w:hAnsi="Avenir Next" w:cs="Hoefler Text"/>
            <w:color w:val="000000" w:themeColor="text1"/>
            <w:u w:color="000000"/>
            <w:lang w:val="es-ES_tradnl" w:eastAsia="es-ES"/>
          </w:rPr>
          <w:t>,</w:t>
        </w:r>
      </w:ins>
      <w:r w:rsidR="00C970DD">
        <w:rPr>
          <w:rFonts w:ascii="Avenir Next" w:eastAsia="Hoefler Text" w:hAnsi="Avenir Next" w:cs="Hoefler Text"/>
          <w:color w:val="000000" w:themeColor="text1"/>
          <w:u w:color="000000"/>
          <w:lang w:val="es-ES_tradnl" w:eastAsia="es-ES"/>
        </w:rPr>
        <w:t xml:space="preserve"> </w:t>
      </w:r>
      <w:r w:rsidR="009C0B48" w:rsidRPr="009C0B48">
        <w:rPr>
          <w:rFonts w:ascii="Avenir Next" w:eastAsia="Hoefler Text" w:hAnsi="Avenir Next" w:cs="Hoefler Text"/>
          <w:color w:val="000000" w:themeColor="text1"/>
          <w:u w:color="000000"/>
          <w:lang w:val="es-ES_tradnl" w:eastAsia="es-ES"/>
        </w:rPr>
        <w:t xml:space="preserve">hay que sumar </w:t>
      </w:r>
      <w:del w:id="233" w:author="Francisco Ferraro García" w:date="2023-05-15T07:30:00Z">
        <w:r w:rsidR="009C0B48" w:rsidRPr="009C0B48" w:rsidDel="00CD2E49">
          <w:rPr>
            <w:rFonts w:ascii="Avenir Next" w:eastAsia="Hoefler Text" w:hAnsi="Avenir Next" w:cs="Hoefler Text"/>
            <w:color w:val="000000" w:themeColor="text1"/>
            <w:u w:color="000000"/>
            <w:lang w:val="es-ES_tradnl" w:eastAsia="es-ES"/>
          </w:rPr>
          <w:delText>la continua transición en un contexto de elecciones y, particularmente,</w:delText>
        </w:r>
        <w:r w:rsidDel="00CD2E49">
          <w:rPr>
            <w:rFonts w:ascii="Avenir Next" w:eastAsia="Hoefler Text" w:hAnsi="Avenir Next" w:cs="Hoefler Text"/>
            <w:color w:val="000000" w:themeColor="text1"/>
            <w:u w:color="000000"/>
            <w:lang w:val="es-ES_tradnl" w:eastAsia="es-ES"/>
          </w:rPr>
          <w:delText xml:space="preserve"> </w:delText>
        </w:r>
      </w:del>
      <w:r>
        <w:rPr>
          <w:rFonts w:ascii="Avenir Next" w:eastAsia="Hoefler Text" w:hAnsi="Avenir Next" w:cs="Hoefler Text"/>
          <w:color w:val="000000" w:themeColor="text1"/>
          <w:u w:color="000000"/>
          <w:lang w:val="es-ES_tradnl" w:eastAsia="es-ES"/>
        </w:rPr>
        <w:t>el impacto</w:t>
      </w:r>
      <w:r w:rsidR="009C0B48" w:rsidRPr="009C0B48">
        <w:rPr>
          <w:rFonts w:ascii="Avenir Next" w:eastAsia="Hoefler Text" w:hAnsi="Avenir Next" w:cs="Hoefler Text"/>
          <w:color w:val="000000" w:themeColor="text1"/>
          <w:u w:color="000000"/>
          <w:lang w:val="es-ES_tradnl" w:eastAsia="es-ES"/>
        </w:rPr>
        <w:t xml:space="preserve"> de</w:t>
      </w:r>
      <w:r>
        <w:rPr>
          <w:rFonts w:ascii="Avenir Next" w:eastAsia="Hoefler Text" w:hAnsi="Avenir Next" w:cs="Hoefler Text"/>
          <w:color w:val="000000" w:themeColor="text1"/>
          <w:u w:color="000000"/>
          <w:lang w:val="es-ES_tradnl" w:eastAsia="es-ES"/>
        </w:rPr>
        <w:t xml:space="preserve"> una</w:t>
      </w:r>
      <w:r w:rsidR="009C0B48" w:rsidRPr="009C0B48">
        <w:rPr>
          <w:rFonts w:ascii="Avenir Next" w:eastAsia="Hoefler Text" w:hAnsi="Avenir Next" w:cs="Hoefler Text"/>
          <w:color w:val="000000" w:themeColor="text1"/>
          <w:u w:color="000000"/>
          <w:lang w:val="es-ES_tradnl" w:eastAsia="es-ES"/>
        </w:rPr>
        <w:t xml:space="preserve"> sequía</w:t>
      </w:r>
      <w:r>
        <w:rPr>
          <w:rFonts w:ascii="Avenir Next" w:eastAsia="Hoefler Text" w:hAnsi="Avenir Next" w:cs="Hoefler Text"/>
          <w:color w:val="000000" w:themeColor="text1"/>
          <w:u w:color="000000"/>
          <w:lang w:val="es-ES_tradnl" w:eastAsia="es-ES"/>
        </w:rPr>
        <w:t xml:space="preserve"> que difícilmente puede soslayarse. Todo ello </w:t>
      </w:r>
      <w:r w:rsidR="009C0B48" w:rsidRPr="009C0B48">
        <w:rPr>
          <w:rFonts w:ascii="Avenir Next" w:eastAsia="Hoefler Text" w:hAnsi="Avenir Next" w:cs="Hoefler Text"/>
          <w:color w:val="000000" w:themeColor="text1"/>
          <w:u w:color="000000"/>
          <w:lang w:val="es-ES_tradnl" w:eastAsia="es-ES"/>
        </w:rPr>
        <w:t xml:space="preserve">reducirá, especialmente </w:t>
      </w:r>
      <w:r w:rsidR="0040581F">
        <w:rPr>
          <w:rFonts w:ascii="Avenir Next" w:eastAsia="Hoefler Text" w:hAnsi="Avenir Next" w:cs="Hoefler Text"/>
          <w:color w:val="000000" w:themeColor="text1"/>
          <w:u w:color="000000"/>
          <w:lang w:val="es-ES_tradnl" w:eastAsia="es-ES"/>
        </w:rPr>
        <w:t xml:space="preserve">en </w:t>
      </w:r>
      <w:r w:rsidR="009C0B48" w:rsidRPr="009C0B48">
        <w:rPr>
          <w:rFonts w:ascii="Avenir Next" w:eastAsia="Hoefler Text" w:hAnsi="Avenir Next" w:cs="Hoefler Text"/>
          <w:color w:val="000000" w:themeColor="text1"/>
          <w:u w:color="000000"/>
          <w:lang w:val="es-ES_tradnl" w:eastAsia="es-ES"/>
        </w:rPr>
        <w:t>el segundo</w:t>
      </w:r>
      <w:r w:rsidR="0040581F">
        <w:rPr>
          <w:rFonts w:ascii="Avenir Next" w:eastAsia="Hoefler Text" w:hAnsi="Avenir Next" w:cs="Hoefler Text"/>
          <w:color w:val="000000" w:themeColor="text1"/>
          <w:u w:color="000000"/>
          <w:lang w:val="es-ES_tradnl" w:eastAsia="es-ES"/>
        </w:rPr>
        <w:t xml:space="preserve"> semestre</w:t>
      </w:r>
      <w:r>
        <w:rPr>
          <w:rFonts w:ascii="Avenir Next" w:eastAsia="Hoefler Text" w:hAnsi="Avenir Next" w:cs="Hoefler Text"/>
          <w:color w:val="000000" w:themeColor="text1"/>
          <w:u w:color="000000"/>
          <w:lang w:val="es-ES_tradnl" w:eastAsia="es-ES"/>
        </w:rPr>
        <w:t>,</w:t>
      </w:r>
      <w:ins w:id="234" w:author="Pilar Gayan" w:date="2023-05-14T10:25:00Z">
        <w:r w:rsidR="00937B0B">
          <w:rPr>
            <w:rFonts w:ascii="Avenir Next" w:eastAsia="Hoefler Text" w:hAnsi="Avenir Next" w:cs="Hoefler Text"/>
            <w:color w:val="000000" w:themeColor="text1"/>
            <w:u w:color="000000"/>
            <w:lang w:val="es-ES_tradnl" w:eastAsia="es-ES"/>
          </w:rPr>
          <w:t xml:space="preserve"> </w:t>
        </w:r>
      </w:ins>
      <w:r w:rsidR="009C0B48" w:rsidRPr="009C0B48">
        <w:rPr>
          <w:rFonts w:ascii="Avenir Next" w:eastAsia="Hoefler Text" w:hAnsi="Avenir Next" w:cs="Hoefler Text"/>
          <w:color w:val="000000" w:themeColor="text1"/>
          <w:u w:color="000000"/>
          <w:lang w:val="es-ES_tradnl" w:eastAsia="es-ES"/>
        </w:rPr>
        <w:t xml:space="preserve">el crecimiento </w:t>
      </w:r>
      <w:r w:rsidR="00FE1ECF">
        <w:rPr>
          <w:rFonts w:ascii="Avenir Next" w:eastAsia="Hoefler Text" w:hAnsi="Avenir Next" w:cs="Hoefler Text"/>
          <w:color w:val="000000" w:themeColor="text1"/>
          <w:u w:color="000000"/>
          <w:lang w:val="es-ES_tradnl" w:eastAsia="es-ES"/>
        </w:rPr>
        <w:t>esperado.</w:t>
      </w:r>
      <w:ins w:id="235" w:author="Pilar Gayan" w:date="2023-05-14T10:25:00Z">
        <w:r w:rsidR="00937B0B">
          <w:rPr>
            <w:rFonts w:ascii="Avenir Next" w:eastAsia="Hoefler Text" w:hAnsi="Avenir Next" w:cs="Hoefler Text"/>
            <w:color w:val="000000" w:themeColor="text1"/>
            <w:u w:color="000000"/>
            <w:lang w:val="es-ES_tradnl" w:eastAsia="es-ES"/>
          </w:rPr>
          <w:t xml:space="preserve"> </w:t>
        </w:r>
      </w:ins>
      <w:r>
        <w:rPr>
          <w:rFonts w:ascii="Avenir Next" w:eastAsia="Hoefler Text" w:hAnsi="Avenir Next" w:cs="Hoefler Text"/>
          <w:color w:val="000000" w:themeColor="text1"/>
          <w:u w:color="000000"/>
          <w:lang w:val="es-ES_tradnl" w:eastAsia="es-ES"/>
        </w:rPr>
        <w:t>Frente a estas fuerzas pesimistas, debemos destacar en</w:t>
      </w:r>
      <w:ins w:id="236" w:author="Pilar Gayan" w:date="2023-05-14T10:25:00Z">
        <w:r w:rsidR="00937B0B">
          <w:rPr>
            <w:rFonts w:ascii="Avenir Next" w:eastAsia="Hoefler Text" w:hAnsi="Avenir Next" w:cs="Hoefler Text"/>
            <w:color w:val="000000" w:themeColor="text1"/>
            <w:u w:color="000000"/>
            <w:lang w:val="es-ES_tradnl" w:eastAsia="es-ES"/>
          </w:rPr>
          <w:t xml:space="preserve"> </w:t>
        </w:r>
      </w:ins>
      <w:r>
        <w:rPr>
          <w:rFonts w:ascii="Avenir Next" w:eastAsia="Hoefler Text" w:hAnsi="Avenir Next" w:cs="Hoefler Text"/>
          <w:color w:val="000000" w:themeColor="text1"/>
          <w:u w:color="000000"/>
          <w:lang w:val="es-ES_tradnl" w:eastAsia="es-ES"/>
        </w:rPr>
        <w:t>l</w:t>
      </w:r>
      <w:r w:rsidR="009C0B48" w:rsidRPr="009C0B48">
        <w:rPr>
          <w:rFonts w:ascii="Avenir Next" w:eastAsia="Hoefler Text" w:hAnsi="Avenir Next" w:cs="Hoefler Text"/>
          <w:color w:val="000000" w:themeColor="text1"/>
          <w:u w:color="000000"/>
          <w:lang w:val="es-ES_tradnl" w:eastAsia="es-ES"/>
        </w:rPr>
        <w:t>o positivo el</w:t>
      </w:r>
      <w:r>
        <w:rPr>
          <w:rFonts w:ascii="Avenir Next" w:eastAsia="Hoefler Text" w:hAnsi="Avenir Next" w:cs="Hoefler Text"/>
          <w:color w:val="000000" w:themeColor="text1"/>
          <w:u w:color="000000"/>
          <w:lang w:val="es-ES_tradnl" w:eastAsia="es-ES"/>
        </w:rPr>
        <w:t xml:space="preserve"> esperado buen comportamiento de</w:t>
      </w:r>
      <w:r w:rsidR="009C0B48" w:rsidRPr="009C0B48">
        <w:rPr>
          <w:rFonts w:ascii="Avenir Next" w:eastAsia="Hoefler Text" w:hAnsi="Avenir Next" w:cs="Hoefler Text"/>
          <w:color w:val="000000" w:themeColor="text1"/>
          <w:u w:color="000000"/>
          <w:lang w:val="es-ES_tradnl" w:eastAsia="es-ES"/>
        </w:rPr>
        <w:t xml:space="preserve"> la inversión, arrastrada por una ejecución en ascenso de los fondos europeos en general, con los NextGeneration alcanzado una importante velocidad de crucero, así como el de un mercado de trabajo que a inicios de año ha vuelto a mostrar una solidez perdida un año atrás.</w:t>
      </w:r>
    </w:p>
    <w:p w14:paraId="75268319" w14:textId="77777777" w:rsidR="009C0B48" w:rsidRPr="009C0B48" w:rsidRDefault="009C0B48" w:rsidP="001F6C7E">
      <w:pPr>
        <w:spacing w:before="100" w:after="100" w:line="288" w:lineRule="auto"/>
        <w:jc w:val="both"/>
        <w:rPr>
          <w:rFonts w:ascii="Avenir Next" w:eastAsia="Hoefler Text" w:hAnsi="Avenir Next" w:cs="Hoefler Text"/>
          <w:color w:val="000000" w:themeColor="text1"/>
          <w:u w:color="000000"/>
          <w:lang w:val="es-ES_tradnl" w:eastAsia="es-ES"/>
        </w:rPr>
      </w:pPr>
      <w:r w:rsidRPr="009C0B48">
        <w:rPr>
          <w:rFonts w:ascii="Avenir Next" w:eastAsia="Hoefler Text" w:hAnsi="Avenir Next" w:cs="Hoefler Text"/>
          <w:color w:val="000000" w:themeColor="text1"/>
          <w:u w:color="000000"/>
          <w:lang w:val="es-ES_tradnl" w:eastAsia="es-ES"/>
        </w:rPr>
        <w:t>Finalmente, la volatilidad financiera en los mercados globales, que puede ser causada por factores como la política monetaria de los principales bancos centrales, la inflación o las tensiones comerciales, puede</w:t>
      </w:r>
      <w:r w:rsidR="00666F17">
        <w:rPr>
          <w:rFonts w:ascii="Avenir Next" w:eastAsia="Hoefler Text" w:hAnsi="Avenir Next" w:cs="Hoefler Text"/>
          <w:color w:val="000000" w:themeColor="text1"/>
          <w:u w:color="000000"/>
          <w:lang w:val="es-ES_tradnl" w:eastAsia="es-ES"/>
        </w:rPr>
        <w:t>n</w:t>
      </w:r>
      <w:r w:rsidRPr="009C0B48">
        <w:rPr>
          <w:rFonts w:ascii="Avenir Next" w:eastAsia="Hoefler Text" w:hAnsi="Avenir Next" w:cs="Hoefler Text"/>
          <w:color w:val="000000" w:themeColor="text1"/>
          <w:u w:color="000000"/>
          <w:lang w:val="es-ES_tradnl" w:eastAsia="es-ES"/>
        </w:rPr>
        <w:t xml:space="preserve"> afectar el crecimiento económico de España</w:t>
      </w:r>
      <w:r w:rsidR="005F0DA6">
        <w:rPr>
          <w:rFonts w:ascii="Avenir Next" w:eastAsia="Hoefler Text" w:hAnsi="Avenir Next" w:cs="Hoefler Text"/>
          <w:color w:val="000000" w:themeColor="text1"/>
          <w:u w:color="000000"/>
          <w:lang w:val="es-ES_tradnl" w:eastAsia="es-ES"/>
        </w:rPr>
        <w:t>, aunque con un impacto algo menor que en otras economías</w:t>
      </w:r>
      <w:r w:rsidRPr="009C0B48">
        <w:rPr>
          <w:rFonts w:ascii="Avenir Next" w:eastAsia="Hoefler Text" w:hAnsi="Avenir Next" w:cs="Hoefler Text"/>
          <w:color w:val="000000" w:themeColor="text1"/>
          <w:u w:color="000000"/>
          <w:lang w:val="es-ES_tradnl" w:eastAsia="es-ES"/>
        </w:rPr>
        <w:t xml:space="preserve">. </w:t>
      </w:r>
      <w:r w:rsidR="00364128">
        <w:rPr>
          <w:rFonts w:ascii="Avenir Next" w:eastAsia="Hoefler Text" w:hAnsi="Avenir Next" w:cs="Hoefler Text"/>
          <w:color w:val="000000" w:themeColor="text1"/>
          <w:u w:color="000000"/>
          <w:lang w:val="es-ES_tradnl" w:eastAsia="es-ES"/>
        </w:rPr>
        <w:t>No obstante, una</w:t>
      </w:r>
      <w:r w:rsidRPr="009C0B48">
        <w:rPr>
          <w:rFonts w:ascii="Avenir Next" w:eastAsia="Hoefler Text" w:hAnsi="Avenir Next" w:cs="Hoefler Text"/>
          <w:color w:val="000000" w:themeColor="text1"/>
          <w:u w:color="000000"/>
          <w:lang w:val="es-ES_tradnl" w:eastAsia="es-ES"/>
        </w:rPr>
        <w:t xml:space="preserve"> caída en los mercados financieros podría reducir el flujo de capital y afectar negativamente </w:t>
      </w:r>
      <w:r w:rsidR="00364128">
        <w:rPr>
          <w:rFonts w:ascii="Avenir Next" w:eastAsia="Hoefler Text" w:hAnsi="Avenir Next" w:cs="Hoefler Text"/>
          <w:color w:val="000000" w:themeColor="text1"/>
          <w:u w:color="000000"/>
          <w:lang w:val="es-ES_tradnl" w:eastAsia="es-ES"/>
        </w:rPr>
        <w:t>al</w:t>
      </w:r>
      <w:r w:rsidRPr="009C0B48">
        <w:rPr>
          <w:rFonts w:ascii="Avenir Next" w:eastAsia="Hoefler Text" w:hAnsi="Avenir Next" w:cs="Hoefler Text"/>
          <w:color w:val="000000" w:themeColor="text1"/>
          <w:u w:color="000000"/>
          <w:lang w:val="es-ES_tradnl" w:eastAsia="es-ES"/>
        </w:rPr>
        <w:t xml:space="preserve"> crecimiento.</w:t>
      </w:r>
    </w:p>
    <w:p w14:paraId="61804F77" w14:textId="48846FCC" w:rsidR="009C0B48" w:rsidRPr="009C0B48" w:rsidRDefault="006345CF" w:rsidP="001F6C7E">
      <w:pPr>
        <w:spacing w:before="100" w:after="100" w:line="288" w:lineRule="auto"/>
        <w:jc w:val="both"/>
        <w:rPr>
          <w:rFonts w:ascii="Avenir Next" w:eastAsia="Hoefler Text" w:hAnsi="Avenir Next" w:cs="Hoefler Text"/>
          <w:color w:val="000000" w:themeColor="text1"/>
          <w:u w:color="000000"/>
          <w:lang w:val="es-ES_tradnl" w:eastAsia="es-ES"/>
        </w:rPr>
      </w:pPr>
      <w:r>
        <w:rPr>
          <w:rFonts w:ascii="Avenir Next" w:eastAsia="Hoefler Text" w:hAnsi="Avenir Next" w:cs="Hoefler Text"/>
          <w:color w:val="000000" w:themeColor="text1"/>
          <w:u w:color="000000"/>
          <w:lang w:val="es-ES_tradnl" w:eastAsia="es-ES"/>
        </w:rPr>
        <w:t>En lo que respecta a la economía andaluza,</w:t>
      </w:r>
      <w:ins w:id="237" w:author="Pilar Gayan" w:date="2023-05-14T10:25:00Z">
        <w:r w:rsidR="00937B0B">
          <w:rPr>
            <w:rFonts w:ascii="Avenir Next" w:eastAsia="Hoefler Text" w:hAnsi="Avenir Next" w:cs="Hoefler Text"/>
            <w:color w:val="000000" w:themeColor="text1"/>
            <w:u w:color="000000"/>
            <w:lang w:val="es-ES_tradnl" w:eastAsia="es-ES"/>
          </w:rPr>
          <w:t xml:space="preserve"> </w:t>
        </w:r>
      </w:ins>
      <w:r w:rsidR="002D5691">
        <w:rPr>
          <w:rFonts w:ascii="Avenir Next" w:eastAsia="Hoefler Text" w:hAnsi="Avenir Next" w:cs="Hoefler Text"/>
          <w:color w:val="000000" w:themeColor="text1"/>
          <w:u w:color="000000"/>
          <w:lang w:val="es-ES_tradnl" w:eastAsia="es-ES"/>
        </w:rPr>
        <w:t xml:space="preserve">el crecimiento del PIB en el </w:t>
      </w:r>
      <w:r w:rsidR="009C0B48" w:rsidRPr="009C0B48">
        <w:rPr>
          <w:rFonts w:ascii="Avenir Next" w:eastAsia="Hoefler Text" w:hAnsi="Avenir Next" w:cs="Hoefler Text"/>
          <w:color w:val="000000" w:themeColor="text1"/>
          <w:u w:color="000000"/>
          <w:lang w:val="es-ES_tradnl" w:eastAsia="es-ES"/>
        </w:rPr>
        <w:t>primer trimestre de este año</w:t>
      </w:r>
      <w:ins w:id="238" w:author="Francisco Ferraro García" w:date="2023-05-14T22:24:00Z">
        <w:r w:rsidR="008A2CE1">
          <w:rPr>
            <w:rFonts w:ascii="Avenir Next" w:eastAsia="Hoefler Text" w:hAnsi="Avenir Next" w:cs="Hoefler Text"/>
            <w:color w:val="000000" w:themeColor="text1"/>
            <w:u w:color="000000"/>
            <w:lang w:val="es-ES_tradnl" w:eastAsia="es-ES"/>
          </w:rPr>
          <w:t>,</w:t>
        </w:r>
      </w:ins>
      <w:r w:rsidR="009C0B48" w:rsidRPr="009C0B48">
        <w:rPr>
          <w:rFonts w:ascii="Avenir Next" w:eastAsia="Hoefler Text" w:hAnsi="Avenir Next" w:cs="Hoefler Text"/>
          <w:color w:val="000000" w:themeColor="text1"/>
          <w:u w:color="000000"/>
          <w:lang w:val="es-ES_tradnl" w:eastAsia="es-ES"/>
        </w:rPr>
        <w:t xml:space="preserve"> </w:t>
      </w:r>
      <w:r w:rsidR="002D5691">
        <w:rPr>
          <w:rFonts w:ascii="Avenir Next" w:eastAsia="Hoefler Text" w:hAnsi="Avenir Next" w:cs="Hoefler Text"/>
          <w:color w:val="000000" w:themeColor="text1"/>
          <w:u w:color="000000"/>
          <w:lang w:val="es-ES_tradnl" w:eastAsia="es-ES"/>
        </w:rPr>
        <w:t>al que habría que añadir un más que previsible buen dato para el segundo, obliga</w:t>
      </w:r>
      <w:ins w:id="239" w:author="Francisco Ferraro García" w:date="2023-05-14T22:25:00Z">
        <w:r w:rsidR="008A2CE1">
          <w:rPr>
            <w:rFonts w:ascii="Avenir Next" w:eastAsia="Hoefler Text" w:hAnsi="Avenir Next" w:cs="Hoefler Text"/>
            <w:color w:val="000000" w:themeColor="text1"/>
            <w:u w:color="000000"/>
            <w:lang w:val="es-ES_tradnl" w:eastAsia="es-ES"/>
          </w:rPr>
          <w:t>ría</w:t>
        </w:r>
      </w:ins>
      <w:r w:rsidR="002D5691">
        <w:rPr>
          <w:rFonts w:ascii="Avenir Next" w:eastAsia="Hoefler Text" w:hAnsi="Avenir Next" w:cs="Hoefler Text"/>
          <w:color w:val="000000" w:themeColor="text1"/>
          <w:u w:color="000000"/>
          <w:lang w:val="es-ES_tradnl" w:eastAsia="es-ES"/>
        </w:rPr>
        <w:t xml:space="preserve"> a revisar </w:t>
      </w:r>
      <w:del w:id="240" w:author="Francisco Ferraro García" w:date="2023-05-14T22:25:00Z">
        <w:r w:rsidR="002D5691" w:rsidDel="008A2CE1">
          <w:rPr>
            <w:rFonts w:ascii="Avenir Next" w:eastAsia="Hoefler Text" w:hAnsi="Avenir Next" w:cs="Hoefler Text"/>
            <w:color w:val="000000" w:themeColor="text1"/>
            <w:u w:color="000000"/>
            <w:lang w:val="es-ES_tradnl" w:eastAsia="es-ES"/>
          </w:rPr>
          <w:delText>el</w:delText>
        </w:r>
      </w:del>
      <w:ins w:id="241" w:author="Francisco Ferraro García" w:date="2023-05-14T22:25:00Z">
        <w:r w:rsidR="008A2CE1">
          <w:rPr>
            <w:rFonts w:ascii="Avenir Next" w:eastAsia="Hoefler Text" w:hAnsi="Avenir Next" w:cs="Hoefler Text"/>
            <w:color w:val="000000" w:themeColor="text1"/>
            <w:u w:color="000000"/>
            <w:lang w:val="es-ES_tradnl" w:eastAsia="es-ES"/>
          </w:rPr>
          <w:t>la previsión de</w:t>
        </w:r>
      </w:ins>
      <w:r w:rsidR="002D5691">
        <w:rPr>
          <w:rFonts w:ascii="Avenir Next" w:eastAsia="Hoefler Text" w:hAnsi="Avenir Next" w:cs="Hoefler Text"/>
          <w:color w:val="000000" w:themeColor="text1"/>
          <w:u w:color="000000"/>
          <w:lang w:val="es-ES_tradnl" w:eastAsia="es-ES"/>
        </w:rPr>
        <w:t xml:space="preserve"> crecimiento para </w:t>
      </w:r>
      <w:del w:id="242" w:author="Francisco Ferraro García" w:date="2023-05-14T22:25:00Z">
        <w:r w:rsidR="002D5691" w:rsidDel="008A2CE1">
          <w:rPr>
            <w:rFonts w:ascii="Avenir Next" w:eastAsia="Hoefler Text" w:hAnsi="Avenir Next" w:cs="Hoefler Text"/>
            <w:color w:val="000000" w:themeColor="text1"/>
            <w:u w:color="000000"/>
            <w:lang w:val="es-ES_tradnl" w:eastAsia="es-ES"/>
          </w:rPr>
          <w:delText xml:space="preserve">este </w:delText>
        </w:r>
      </w:del>
      <w:ins w:id="243" w:author="Francisco Ferraro García" w:date="2023-05-14T22:25:00Z">
        <w:r w:rsidR="008A2CE1">
          <w:rPr>
            <w:rFonts w:ascii="Avenir Next" w:eastAsia="Hoefler Text" w:hAnsi="Avenir Next" w:cs="Hoefler Text"/>
            <w:color w:val="000000" w:themeColor="text1"/>
            <w:u w:color="000000"/>
            <w:lang w:val="es-ES_tradnl" w:eastAsia="es-ES"/>
          </w:rPr>
          <w:t xml:space="preserve">el año </w:t>
        </w:r>
      </w:ins>
      <w:r w:rsidR="002D5691">
        <w:rPr>
          <w:rFonts w:ascii="Avenir Next" w:eastAsia="Hoefler Text" w:hAnsi="Avenir Next" w:cs="Hoefler Text"/>
          <w:color w:val="000000" w:themeColor="text1"/>
          <w:u w:color="000000"/>
          <w:lang w:val="es-ES_tradnl" w:eastAsia="es-ES"/>
        </w:rPr>
        <w:t xml:space="preserve">2023. </w:t>
      </w:r>
      <w:del w:id="244" w:author="Francisco Ferraro García" w:date="2023-05-14T22:26:00Z">
        <w:r w:rsidR="006A6865" w:rsidDel="008A2CE1">
          <w:rPr>
            <w:rFonts w:ascii="Avenir Next" w:eastAsia="Hoefler Text" w:hAnsi="Avenir Next" w:cs="Hoefler Text"/>
            <w:color w:val="000000" w:themeColor="text1"/>
            <w:u w:color="000000"/>
            <w:lang w:val="es-ES_tradnl" w:eastAsia="es-ES"/>
          </w:rPr>
          <w:delText>No obstante</w:delText>
        </w:r>
      </w:del>
      <w:ins w:id="245" w:author="Francisco Ferraro García" w:date="2023-05-14T22:27:00Z">
        <w:r w:rsidR="008A2CE1">
          <w:rPr>
            <w:rFonts w:ascii="Avenir Next" w:eastAsia="Hoefler Text" w:hAnsi="Avenir Next" w:cs="Hoefler Text"/>
            <w:color w:val="000000" w:themeColor="text1"/>
            <w:u w:color="000000"/>
            <w:lang w:val="es-ES_tradnl" w:eastAsia="es-ES"/>
          </w:rPr>
          <w:t>Pero</w:t>
        </w:r>
      </w:ins>
      <w:r w:rsidR="006A6865">
        <w:rPr>
          <w:rFonts w:ascii="Avenir Next" w:eastAsia="Hoefler Text" w:hAnsi="Avenir Next" w:cs="Hoefler Text"/>
          <w:color w:val="000000" w:themeColor="text1"/>
          <w:u w:color="000000"/>
          <w:lang w:val="es-ES_tradnl" w:eastAsia="es-ES"/>
        </w:rPr>
        <w:t xml:space="preserve">, </w:t>
      </w:r>
      <w:del w:id="246" w:author="Francisco Ferraro García" w:date="2023-05-14T22:28:00Z">
        <w:r w:rsidR="006A6865" w:rsidDel="008A2CE1">
          <w:rPr>
            <w:rFonts w:ascii="Avenir Next" w:eastAsia="Hoefler Text" w:hAnsi="Avenir Next" w:cs="Hoefler Text"/>
            <w:color w:val="000000" w:themeColor="text1"/>
            <w:u w:color="000000"/>
            <w:lang w:val="es-ES_tradnl" w:eastAsia="es-ES"/>
          </w:rPr>
          <w:delText xml:space="preserve">frente a </w:delText>
        </w:r>
      </w:del>
      <w:ins w:id="247" w:author="Francisco Ferraro García" w:date="2023-05-14T22:28:00Z">
        <w:r w:rsidR="008A2CE1">
          <w:rPr>
            <w:rFonts w:ascii="Avenir Next" w:eastAsia="Hoefler Text" w:hAnsi="Avenir Next" w:cs="Hoefler Text"/>
            <w:color w:val="000000" w:themeColor="text1"/>
            <w:u w:color="000000"/>
            <w:lang w:val="es-ES_tradnl" w:eastAsia="es-ES"/>
          </w:rPr>
          <w:t xml:space="preserve">además de </w:t>
        </w:r>
      </w:ins>
      <w:r w:rsidR="002D5691">
        <w:rPr>
          <w:rFonts w:ascii="Avenir Next" w:eastAsia="Hoefler Text" w:hAnsi="Avenir Next" w:cs="Hoefler Text"/>
          <w:color w:val="000000" w:themeColor="text1"/>
          <w:u w:color="000000"/>
          <w:lang w:val="es-ES_tradnl" w:eastAsia="es-ES"/>
        </w:rPr>
        <w:t xml:space="preserve">este </w:t>
      </w:r>
      <w:del w:id="248" w:author="Francisco Ferraro García" w:date="2023-05-14T22:27:00Z">
        <w:r w:rsidR="002D5691" w:rsidDel="008A2CE1">
          <w:rPr>
            <w:rFonts w:ascii="Avenir Next" w:eastAsia="Hoefler Text" w:hAnsi="Avenir Next" w:cs="Hoefler Text"/>
            <w:color w:val="000000" w:themeColor="text1"/>
            <w:u w:color="000000"/>
            <w:lang w:val="es-ES_tradnl" w:eastAsia="es-ES"/>
          </w:rPr>
          <w:delText xml:space="preserve">mejor </w:delText>
        </w:r>
      </w:del>
      <w:ins w:id="249" w:author="Francisco Ferraro García" w:date="2023-05-14T22:27:00Z">
        <w:r w:rsidR="008A2CE1">
          <w:rPr>
            <w:rFonts w:ascii="Avenir Next" w:eastAsia="Hoefler Text" w:hAnsi="Avenir Next" w:cs="Hoefler Text"/>
            <w:color w:val="000000" w:themeColor="text1"/>
            <w:u w:color="000000"/>
            <w:lang w:val="es-ES_tradnl" w:eastAsia="es-ES"/>
          </w:rPr>
          <w:t xml:space="preserve">positivo </w:t>
        </w:r>
      </w:ins>
      <w:r w:rsidR="002D5691">
        <w:rPr>
          <w:rFonts w:ascii="Avenir Next" w:eastAsia="Hoefler Text" w:hAnsi="Avenir Next" w:cs="Hoefler Text"/>
          <w:color w:val="000000" w:themeColor="text1"/>
          <w:u w:color="000000"/>
          <w:lang w:val="es-ES_tradnl" w:eastAsia="es-ES"/>
        </w:rPr>
        <w:t xml:space="preserve">inicio de año </w:t>
      </w:r>
      <w:ins w:id="250" w:author="Francisco Ferraro García" w:date="2023-05-14T22:28:00Z">
        <w:r w:rsidR="008A2CE1">
          <w:rPr>
            <w:rFonts w:ascii="Avenir Next" w:eastAsia="Hoefler Text" w:hAnsi="Avenir Next" w:cs="Hoefler Text"/>
            <w:color w:val="000000" w:themeColor="text1"/>
            <w:u w:color="000000"/>
            <w:lang w:val="es-ES_tradnl" w:eastAsia="es-ES"/>
          </w:rPr>
          <w:t xml:space="preserve">hay que tomar en consideración </w:t>
        </w:r>
      </w:ins>
      <w:del w:id="251" w:author="Francisco Ferraro García" w:date="2023-05-14T22:28:00Z">
        <w:r w:rsidR="002D5691" w:rsidDel="008A2CE1">
          <w:rPr>
            <w:rFonts w:ascii="Avenir Next" w:eastAsia="Hoefler Text" w:hAnsi="Avenir Next" w:cs="Hoefler Text"/>
            <w:color w:val="000000" w:themeColor="text1"/>
            <w:u w:color="000000"/>
            <w:lang w:val="es-ES_tradnl" w:eastAsia="es-ES"/>
          </w:rPr>
          <w:delText xml:space="preserve">del esperado, a </w:delText>
        </w:r>
      </w:del>
      <w:r w:rsidR="002D5691">
        <w:rPr>
          <w:rFonts w:ascii="Avenir Next" w:eastAsia="Hoefler Text" w:hAnsi="Avenir Next" w:cs="Hoefler Text"/>
          <w:color w:val="000000" w:themeColor="text1"/>
          <w:u w:color="000000"/>
          <w:lang w:val="es-ES_tradnl" w:eastAsia="es-ES"/>
        </w:rPr>
        <w:t>l</w:t>
      </w:r>
      <w:r w:rsidR="006A6865">
        <w:rPr>
          <w:rFonts w:ascii="Avenir Next" w:eastAsia="Hoefler Text" w:hAnsi="Avenir Next" w:cs="Hoefler Text"/>
          <w:color w:val="000000" w:themeColor="text1"/>
          <w:u w:color="000000"/>
          <w:lang w:val="es-ES_tradnl" w:eastAsia="es-ES"/>
        </w:rPr>
        <w:t xml:space="preserve">os </w:t>
      </w:r>
      <w:r w:rsidR="002D5691">
        <w:rPr>
          <w:rFonts w:ascii="Avenir Next" w:eastAsia="Hoefler Text" w:hAnsi="Avenir Next" w:cs="Hoefler Text"/>
          <w:color w:val="000000" w:themeColor="text1"/>
          <w:u w:color="000000"/>
          <w:lang w:val="es-ES_tradnl" w:eastAsia="es-ES"/>
        </w:rPr>
        <w:t xml:space="preserve">riesgos </w:t>
      </w:r>
      <w:del w:id="252" w:author="Francisco Ferraro García" w:date="2023-05-14T22:28:00Z">
        <w:r w:rsidR="002D5691" w:rsidDel="008A2CE1">
          <w:rPr>
            <w:rFonts w:ascii="Avenir Next" w:eastAsia="Hoefler Text" w:hAnsi="Avenir Next" w:cs="Hoefler Text"/>
            <w:color w:val="000000" w:themeColor="text1"/>
            <w:u w:color="000000"/>
            <w:lang w:val="es-ES_tradnl" w:eastAsia="es-ES"/>
          </w:rPr>
          <w:delText xml:space="preserve">destacados </w:delText>
        </w:r>
      </w:del>
      <w:ins w:id="253" w:author="Francisco Ferraro García" w:date="2023-05-14T22:28:00Z">
        <w:r w:rsidR="008A2CE1">
          <w:rPr>
            <w:rFonts w:ascii="Avenir Next" w:eastAsia="Hoefler Text" w:hAnsi="Avenir Next" w:cs="Hoefler Text"/>
            <w:color w:val="000000" w:themeColor="text1"/>
            <w:u w:color="000000"/>
            <w:lang w:val="es-ES_tradnl" w:eastAsia="es-ES"/>
          </w:rPr>
          <w:t xml:space="preserve">referidos </w:t>
        </w:r>
      </w:ins>
      <w:r w:rsidR="002D5691">
        <w:rPr>
          <w:rFonts w:ascii="Avenir Next" w:eastAsia="Hoefler Text" w:hAnsi="Avenir Next" w:cs="Hoefler Text"/>
          <w:color w:val="000000" w:themeColor="text1"/>
          <w:u w:color="000000"/>
          <w:lang w:val="es-ES_tradnl" w:eastAsia="es-ES"/>
        </w:rPr>
        <w:t>para el conjunto de las economías</w:t>
      </w:r>
      <w:ins w:id="254" w:author="Francisco Ferraro García" w:date="2023-05-14T22:28:00Z">
        <w:r w:rsidR="008A2CE1">
          <w:rPr>
            <w:rFonts w:ascii="Avenir Next" w:eastAsia="Hoefler Text" w:hAnsi="Avenir Next" w:cs="Hoefler Text"/>
            <w:color w:val="000000" w:themeColor="text1"/>
            <w:u w:color="000000"/>
            <w:lang w:val="es-ES_tradnl" w:eastAsia="es-ES"/>
          </w:rPr>
          <w:t>, a los que</w:t>
        </w:r>
      </w:ins>
      <w:ins w:id="255" w:author="Francisco Ferraro García" w:date="2023-05-14T22:29:00Z">
        <w:r w:rsidR="008A2CE1">
          <w:rPr>
            <w:rFonts w:ascii="Avenir Next" w:eastAsia="Hoefler Text" w:hAnsi="Avenir Next" w:cs="Hoefler Text"/>
            <w:color w:val="000000" w:themeColor="text1"/>
            <w:u w:color="000000"/>
            <w:lang w:val="es-ES_tradnl" w:eastAsia="es-ES"/>
          </w:rPr>
          <w:t xml:space="preserve"> habrían de sumarse otras consideraciones</w:t>
        </w:r>
      </w:ins>
      <w:del w:id="256" w:author="Francisco Ferraro García" w:date="2023-05-14T22:29:00Z">
        <w:r w:rsidR="002D5691" w:rsidDel="008A2CE1">
          <w:rPr>
            <w:rFonts w:ascii="Avenir Next" w:eastAsia="Hoefler Text" w:hAnsi="Avenir Next" w:cs="Hoefler Text"/>
            <w:color w:val="000000" w:themeColor="text1"/>
            <w:u w:color="000000"/>
            <w:lang w:val="es-ES_tradnl" w:eastAsia="es-ES"/>
          </w:rPr>
          <w:delText xml:space="preserve"> habría que sumar </w:delText>
        </w:r>
        <w:r w:rsidR="004F0E5E" w:rsidDel="008A2CE1">
          <w:rPr>
            <w:rFonts w:ascii="Avenir Next" w:eastAsia="Hoefler Text" w:hAnsi="Avenir Next" w:cs="Hoefler Text"/>
            <w:color w:val="000000" w:themeColor="text1"/>
            <w:u w:color="000000"/>
            <w:lang w:val="es-ES_tradnl" w:eastAsia="es-ES"/>
          </w:rPr>
          <w:delText>otras cuestiones</w:delText>
        </w:r>
      </w:del>
      <w:r w:rsidR="004F0E5E">
        <w:rPr>
          <w:rFonts w:ascii="Avenir Next" w:eastAsia="Hoefler Text" w:hAnsi="Avenir Next" w:cs="Hoefler Text"/>
          <w:color w:val="000000" w:themeColor="text1"/>
          <w:u w:color="000000"/>
          <w:lang w:val="es-ES_tradnl" w:eastAsia="es-ES"/>
        </w:rPr>
        <w:t xml:space="preserve">. En primer lugar, </w:t>
      </w:r>
      <w:ins w:id="257" w:author="Francisco Ferraro García" w:date="2023-05-14T22:29:00Z">
        <w:r w:rsidR="008A2CE1">
          <w:rPr>
            <w:rFonts w:ascii="Avenir Next" w:eastAsia="Hoefler Text" w:hAnsi="Avenir Next" w:cs="Hoefler Text"/>
            <w:color w:val="000000" w:themeColor="text1"/>
            <w:u w:color="000000"/>
            <w:lang w:val="es-ES_tradnl" w:eastAsia="es-ES"/>
          </w:rPr>
          <w:t xml:space="preserve">que </w:t>
        </w:r>
      </w:ins>
      <w:r w:rsidR="004F0E5E">
        <w:rPr>
          <w:rFonts w:ascii="Avenir Next" w:eastAsia="Hoefler Text" w:hAnsi="Avenir Next" w:cs="Hoefler Text"/>
          <w:color w:val="000000" w:themeColor="text1"/>
          <w:u w:color="000000"/>
          <w:lang w:val="es-ES_tradnl" w:eastAsia="es-ES"/>
        </w:rPr>
        <w:t xml:space="preserve">el impulso del primer trimestre </w:t>
      </w:r>
      <w:del w:id="258" w:author="Francisco Ferraro García" w:date="2023-05-15T07:32:00Z">
        <w:r w:rsidR="004F0E5E" w:rsidDel="00CD2E49">
          <w:rPr>
            <w:rFonts w:ascii="Avenir Next" w:eastAsia="Hoefler Text" w:hAnsi="Avenir Next" w:cs="Hoefler Text"/>
            <w:color w:val="000000" w:themeColor="text1"/>
            <w:u w:color="000000"/>
            <w:lang w:val="es-ES_tradnl" w:eastAsia="es-ES"/>
          </w:rPr>
          <w:delText xml:space="preserve">es </w:delText>
        </w:r>
      </w:del>
      <w:ins w:id="259" w:author="Francisco Ferraro García" w:date="2023-05-15T07:32:00Z">
        <w:r w:rsidR="00CD2E49">
          <w:rPr>
            <w:rFonts w:ascii="Avenir Next" w:eastAsia="Hoefler Text" w:hAnsi="Avenir Next" w:cs="Hoefler Text"/>
            <w:color w:val="000000" w:themeColor="text1"/>
            <w:u w:color="000000"/>
            <w:lang w:val="es-ES_tradnl" w:eastAsia="es-ES"/>
          </w:rPr>
          <w:t xml:space="preserve">ha estado motivado </w:t>
        </w:r>
      </w:ins>
      <w:r w:rsidR="004F0E5E">
        <w:rPr>
          <w:rFonts w:ascii="Avenir Next" w:eastAsia="Hoefler Text" w:hAnsi="Avenir Next" w:cs="Hoefler Text"/>
          <w:color w:val="000000" w:themeColor="text1"/>
          <w:u w:color="000000"/>
          <w:lang w:val="es-ES_tradnl" w:eastAsia="es-ES"/>
        </w:rPr>
        <w:t xml:space="preserve">en buena </w:t>
      </w:r>
      <w:del w:id="260" w:author="Francisco Ferraro García" w:date="2023-05-15T07:32:00Z">
        <w:r w:rsidR="004F0E5E" w:rsidDel="00CD2E49">
          <w:rPr>
            <w:rFonts w:ascii="Avenir Next" w:eastAsia="Hoefler Text" w:hAnsi="Avenir Next" w:cs="Hoefler Text"/>
            <w:color w:val="000000" w:themeColor="text1"/>
            <w:u w:color="000000"/>
            <w:lang w:val="es-ES_tradnl" w:eastAsia="es-ES"/>
          </w:rPr>
          <w:delText xml:space="preserve">parte debido a </w:delText>
        </w:r>
      </w:del>
      <w:ins w:id="261" w:author="Francisco Ferraro García" w:date="2023-05-15T07:32:00Z">
        <w:r w:rsidR="00CD2E49">
          <w:rPr>
            <w:rFonts w:ascii="Avenir Next" w:eastAsia="Hoefler Text" w:hAnsi="Avenir Next" w:cs="Hoefler Text"/>
            <w:color w:val="000000" w:themeColor="text1"/>
            <w:u w:color="000000"/>
            <w:lang w:val="es-ES_tradnl" w:eastAsia="es-ES"/>
          </w:rPr>
          <w:t xml:space="preserve">medida por </w:t>
        </w:r>
      </w:ins>
      <w:r w:rsidR="004F0E5E">
        <w:rPr>
          <w:rFonts w:ascii="Avenir Next" w:eastAsia="Hoefler Text" w:hAnsi="Avenir Next" w:cs="Hoefler Text"/>
          <w:color w:val="000000" w:themeColor="text1"/>
          <w:u w:color="000000"/>
          <w:lang w:val="es-ES_tradnl" w:eastAsia="es-ES"/>
        </w:rPr>
        <w:t xml:space="preserve">la normalización de los datos turísticos, así como </w:t>
      </w:r>
      <w:del w:id="262" w:author="Francisco Ferraro García" w:date="2023-05-15T07:32:00Z">
        <w:r w:rsidR="004F0E5E" w:rsidDel="00CD2E49">
          <w:rPr>
            <w:rFonts w:ascii="Avenir Next" w:eastAsia="Hoefler Text" w:hAnsi="Avenir Next" w:cs="Hoefler Text"/>
            <w:color w:val="000000" w:themeColor="text1"/>
            <w:u w:color="000000"/>
            <w:lang w:val="es-ES_tradnl" w:eastAsia="es-ES"/>
          </w:rPr>
          <w:delText xml:space="preserve">a </w:delText>
        </w:r>
      </w:del>
      <w:ins w:id="263" w:author="Francisco Ferraro García" w:date="2023-05-15T07:32:00Z">
        <w:r w:rsidR="00CD2E49">
          <w:rPr>
            <w:rFonts w:ascii="Avenir Next" w:eastAsia="Hoefler Text" w:hAnsi="Avenir Next" w:cs="Hoefler Text"/>
            <w:color w:val="000000" w:themeColor="text1"/>
            <w:u w:color="000000"/>
            <w:lang w:val="es-ES_tradnl" w:eastAsia="es-ES"/>
          </w:rPr>
          <w:t xml:space="preserve">por </w:t>
        </w:r>
      </w:ins>
      <w:r w:rsidR="004F0E5E">
        <w:rPr>
          <w:rFonts w:ascii="Avenir Next" w:eastAsia="Hoefler Text" w:hAnsi="Avenir Next" w:cs="Hoefler Text"/>
          <w:color w:val="000000" w:themeColor="text1"/>
          <w:u w:color="000000"/>
          <w:lang w:val="es-ES_tradnl" w:eastAsia="es-ES"/>
        </w:rPr>
        <w:t>una recuperación del consumo privado</w:t>
      </w:r>
      <w:del w:id="264" w:author="Francisco Ferraro García" w:date="2023-05-15T07:32:00Z">
        <w:r w:rsidR="004F0E5E" w:rsidDel="00CD2E49">
          <w:rPr>
            <w:rFonts w:ascii="Avenir Next" w:eastAsia="Hoefler Text" w:hAnsi="Avenir Next" w:cs="Hoefler Text"/>
            <w:color w:val="000000" w:themeColor="text1"/>
            <w:u w:color="000000"/>
            <w:lang w:val="es-ES_tradnl" w:eastAsia="es-ES"/>
          </w:rPr>
          <w:delText xml:space="preserve"> que se antoja temporal</w:delText>
        </w:r>
      </w:del>
      <w:r w:rsidR="004F0E5E">
        <w:rPr>
          <w:rFonts w:ascii="Avenir Next" w:eastAsia="Hoefler Text" w:hAnsi="Avenir Next" w:cs="Hoefler Text"/>
          <w:color w:val="000000" w:themeColor="text1"/>
          <w:u w:color="000000"/>
          <w:lang w:val="es-ES_tradnl" w:eastAsia="es-ES"/>
        </w:rPr>
        <w:t xml:space="preserve">. Para que estos dos factores que han propiciado el crecimiento al inicio del curso puedan mantenerse es necesario un escenario económico que no es el más probable. Por un lado, la subida de tipos, como se ha avanzado, afectará al consumo entre los residentes, pero </w:t>
      </w:r>
      <w:r w:rsidR="004F0E5E">
        <w:rPr>
          <w:rFonts w:ascii="Avenir Next" w:eastAsia="Hoefler Text" w:hAnsi="Avenir Next" w:cs="Hoefler Text"/>
          <w:color w:val="000000" w:themeColor="text1"/>
          <w:u w:color="000000"/>
          <w:lang w:val="es-ES_tradnl" w:eastAsia="es-ES"/>
        </w:rPr>
        <w:lastRenderedPageBreak/>
        <w:t xml:space="preserve">afectará también a las economías emisoras de turistas, con el más que probable efecto sobre las decisiones de viajar. Esto hace previsible una reducción en el futuro cercano de </w:t>
      </w:r>
      <w:r w:rsidR="00214E38">
        <w:rPr>
          <w:rFonts w:ascii="Avenir Next" w:eastAsia="Hoefler Text" w:hAnsi="Avenir Next" w:cs="Hoefler Text"/>
          <w:color w:val="000000" w:themeColor="text1"/>
          <w:u w:color="000000"/>
          <w:lang w:val="es-ES_tradnl" w:eastAsia="es-ES"/>
        </w:rPr>
        <w:t>la</w:t>
      </w:r>
      <w:r w:rsidR="004F0E5E">
        <w:rPr>
          <w:rFonts w:ascii="Avenir Next" w:eastAsia="Hoefler Text" w:hAnsi="Avenir Next" w:cs="Hoefler Text"/>
          <w:color w:val="000000" w:themeColor="text1"/>
          <w:u w:color="000000"/>
          <w:lang w:val="es-ES_tradnl" w:eastAsia="es-ES"/>
        </w:rPr>
        <w:t xml:space="preserve"> intensidad de crecimiento vía estas dos rúbricas de la demanda</w:t>
      </w:r>
      <w:ins w:id="265" w:author="Francisco Ferraro García" w:date="2023-05-14T22:51:00Z">
        <w:r w:rsidR="007629BD">
          <w:rPr>
            <w:rFonts w:ascii="Avenir Next" w:eastAsia="Hoefler Text" w:hAnsi="Avenir Next" w:cs="Hoefler Text"/>
            <w:color w:val="000000" w:themeColor="text1"/>
            <w:u w:color="000000"/>
            <w:lang w:val="es-ES_tradnl" w:eastAsia="es-ES"/>
          </w:rPr>
          <w:t>, teniendo en cuenta el agotamiento del ahorro embalsado en la pa</w:t>
        </w:r>
      </w:ins>
      <w:ins w:id="266" w:author="Francisco Ferraro García" w:date="2023-05-14T22:52:00Z">
        <w:r w:rsidR="007629BD">
          <w:rPr>
            <w:rFonts w:ascii="Avenir Next" w:eastAsia="Hoefler Text" w:hAnsi="Avenir Next" w:cs="Hoefler Text"/>
            <w:color w:val="000000" w:themeColor="text1"/>
            <w:u w:color="000000"/>
            <w:lang w:val="es-ES_tradnl" w:eastAsia="es-ES"/>
          </w:rPr>
          <w:t xml:space="preserve">ndemia en España y la debilidad del crecimiento de emisores </w:t>
        </w:r>
      </w:ins>
      <w:ins w:id="267" w:author="Francisco Ferraro García" w:date="2023-05-14T22:53:00Z">
        <w:r w:rsidR="007629BD">
          <w:rPr>
            <w:rFonts w:ascii="Avenir Next" w:eastAsia="Hoefler Text" w:hAnsi="Avenir Next" w:cs="Hoefler Text"/>
            <w:color w:val="000000" w:themeColor="text1"/>
            <w:u w:color="000000"/>
            <w:lang w:val="es-ES_tradnl" w:eastAsia="es-ES"/>
          </w:rPr>
          <w:t xml:space="preserve">turísticos </w:t>
        </w:r>
      </w:ins>
      <w:ins w:id="268" w:author="Francisco Ferraro García" w:date="2023-05-14T22:52:00Z">
        <w:r w:rsidR="007629BD">
          <w:rPr>
            <w:rFonts w:ascii="Avenir Next" w:eastAsia="Hoefler Text" w:hAnsi="Avenir Next" w:cs="Hoefler Text"/>
            <w:color w:val="000000" w:themeColor="text1"/>
            <w:u w:color="000000"/>
            <w:lang w:val="es-ES_tradnl" w:eastAsia="es-ES"/>
          </w:rPr>
          <w:t>como Alemania y Reino Unido</w:t>
        </w:r>
      </w:ins>
      <w:r w:rsidR="004F0E5E">
        <w:rPr>
          <w:rFonts w:ascii="Avenir Next" w:eastAsia="Hoefler Text" w:hAnsi="Avenir Next" w:cs="Hoefler Text"/>
          <w:color w:val="000000" w:themeColor="text1"/>
          <w:u w:color="000000"/>
          <w:lang w:val="es-ES_tradnl" w:eastAsia="es-ES"/>
        </w:rPr>
        <w:t>. Por el lado de la oferta tendrán su reflejo</w:t>
      </w:r>
      <w:del w:id="269" w:author="Francisco Ferraro García" w:date="2023-05-14T22:30:00Z">
        <w:r w:rsidR="004F0E5E" w:rsidDel="008A2CE1">
          <w:rPr>
            <w:rFonts w:ascii="Avenir Next" w:eastAsia="Hoefler Text" w:hAnsi="Avenir Next" w:cs="Hoefler Text"/>
            <w:color w:val="000000" w:themeColor="text1"/>
            <w:u w:color="000000"/>
            <w:lang w:val="es-ES_tradnl" w:eastAsia="es-ES"/>
          </w:rPr>
          <w:delText xml:space="preserve">, precisamente, </w:delText>
        </w:r>
      </w:del>
      <w:ins w:id="270" w:author="Francisco Ferraro García" w:date="2023-05-14T22:30:00Z">
        <w:r w:rsidR="008A2CE1">
          <w:rPr>
            <w:rFonts w:ascii="Avenir Next" w:eastAsia="Hoefler Text" w:hAnsi="Avenir Next" w:cs="Hoefler Text"/>
            <w:color w:val="000000" w:themeColor="text1"/>
            <w:u w:color="000000"/>
            <w:lang w:val="es-ES_tradnl" w:eastAsia="es-ES"/>
          </w:rPr>
          <w:t xml:space="preserve"> </w:t>
        </w:r>
      </w:ins>
      <w:r w:rsidR="004F0E5E">
        <w:rPr>
          <w:rFonts w:ascii="Avenir Next" w:eastAsia="Hoefler Text" w:hAnsi="Avenir Next" w:cs="Hoefler Text"/>
          <w:color w:val="000000" w:themeColor="text1"/>
          <w:u w:color="000000"/>
          <w:lang w:val="es-ES_tradnl" w:eastAsia="es-ES"/>
        </w:rPr>
        <w:t xml:space="preserve">en el sector que más crecimiento ha aportado durante el primer trimestre, como </w:t>
      </w:r>
      <w:ins w:id="271" w:author="Francisco Ferraro García" w:date="2023-05-14T22:53:00Z">
        <w:r w:rsidR="007629BD">
          <w:rPr>
            <w:rFonts w:ascii="Avenir Next" w:eastAsia="Hoefler Text" w:hAnsi="Avenir Next" w:cs="Hoefler Text"/>
            <w:color w:val="000000" w:themeColor="text1"/>
            <w:u w:color="000000"/>
            <w:lang w:val="es-ES_tradnl" w:eastAsia="es-ES"/>
          </w:rPr>
          <w:t xml:space="preserve">los vinculado al turismo </w:t>
        </w:r>
      </w:ins>
      <w:ins w:id="272" w:author="Francisco Ferraro García" w:date="2023-05-14T22:54:00Z">
        <w:r w:rsidR="007629BD">
          <w:rPr>
            <w:rFonts w:ascii="Avenir Next" w:eastAsia="Hoefler Text" w:hAnsi="Avenir Next" w:cs="Hoefler Text"/>
            <w:color w:val="000000" w:themeColor="text1"/>
            <w:u w:color="000000"/>
            <w:lang w:val="es-ES_tradnl" w:eastAsia="es-ES"/>
          </w:rPr>
          <w:t>(s</w:t>
        </w:r>
      </w:ins>
      <w:ins w:id="273" w:author="Francisco Ferraro García" w:date="2023-05-14T22:53:00Z">
        <w:r w:rsidR="007629BD">
          <w:rPr>
            <w:rFonts w:ascii="Avenir Next" w:eastAsia="Hoefler Text" w:hAnsi="Avenir Next" w:cs="Hoefler Text"/>
            <w:color w:val="000000" w:themeColor="text1"/>
            <w:u w:color="000000"/>
            <w:lang w:val="es-ES_tradnl" w:eastAsia="es-ES"/>
          </w:rPr>
          <w:t xml:space="preserve">ingularmente </w:t>
        </w:r>
      </w:ins>
      <w:del w:id="274" w:author="Francisco Ferraro García" w:date="2023-05-14T22:54:00Z">
        <w:r w:rsidR="004F0E5E" w:rsidDel="007629BD">
          <w:rPr>
            <w:rFonts w:ascii="Avenir Next" w:eastAsia="Hoefler Text" w:hAnsi="Avenir Next" w:cs="Hoefler Text"/>
            <w:color w:val="000000" w:themeColor="text1"/>
            <w:u w:color="000000"/>
            <w:lang w:val="es-ES_tradnl" w:eastAsia="es-ES"/>
          </w:rPr>
          <w:delText xml:space="preserve">es </w:delText>
        </w:r>
      </w:del>
      <w:r w:rsidR="004F0E5E">
        <w:rPr>
          <w:rFonts w:ascii="Avenir Next" w:eastAsia="Hoefler Text" w:hAnsi="Avenir Next" w:cs="Hoefler Text"/>
          <w:color w:val="000000" w:themeColor="text1"/>
          <w:u w:color="000000"/>
          <w:lang w:val="es-ES_tradnl" w:eastAsia="es-ES"/>
        </w:rPr>
        <w:t>el comercio, el transporte y la hostelería</w:t>
      </w:r>
      <w:ins w:id="275" w:author="Francisco Ferraro García" w:date="2023-05-14T22:54:00Z">
        <w:r w:rsidR="007629BD">
          <w:rPr>
            <w:rFonts w:ascii="Avenir Next" w:eastAsia="Hoefler Text" w:hAnsi="Avenir Next" w:cs="Hoefler Text"/>
            <w:color w:val="000000" w:themeColor="text1"/>
            <w:u w:color="000000"/>
            <w:lang w:val="es-ES_tradnl" w:eastAsia="es-ES"/>
          </w:rPr>
          <w:t>)</w:t>
        </w:r>
      </w:ins>
      <w:r w:rsidR="004F0E5E">
        <w:rPr>
          <w:rFonts w:ascii="Avenir Next" w:eastAsia="Hoefler Text" w:hAnsi="Avenir Next" w:cs="Hoefler Text"/>
          <w:color w:val="000000" w:themeColor="text1"/>
          <w:u w:color="000000"/>
          <w:lang w:val="es-ES_tradnl" w:eastAsia="es-ES"/>
        </w:rPr>
        <w:t xml:space="preserve">. </w:t>
      </w:r>
      <w:del w:id="276" w:author="Francisco Ferraro García" w:date="2023-05-14T22:30:00Z">
        <w:r w:rsidR="004F0E5E" w:rsidDel="008A2CE1">
          <w:rPr>
            <w:rFonts w:ascii="Avenir Next" w:eastAsia="Hoefler Text" w:hAnsi="Avenir Next" w:cs="Hoefler Text"/>
            <w:color w:val="000000" w:themeColor="text1"/>
            <w:u w:color="000000"/>
            <w:lang w:val="es-ES_tradnl" w:eastAsia="es-ES"/>
          </w:rPr>
          <w:delText xml:space="preserve"> </w:delText>
        </w:r>
      </w:del>
      <w:r w:rsidR="004F0E5E">
        <w:rPr>
          <w:rFonts w:ascii="Avenir Next" w:eastAsia="Hoefler Text" w:hAnsi="Avenir Next" w:cs="Hoefler Text"/>
          <w:color w:val="000000" w:themeColor="text1"/>
          <w:u w:color="000000"/>
          <w:lang w:val="es-ES_tradnl" w:eastAsia="es-ES"/>
        </w:rPr>
        <w:t xml:space="preserve">En segundo lugar, el impacto de la sequía tendrá un efecto diferencial más grave en </w:t>
      </w:r>
      <w:ins w:id="277" w:author="Francisco Ferraro García" w:date="2023-05-14T22:33:00Z">
        <w:r w:rsidR="0029748B">
          <w:rPr>
            <w:rFonts w:ascii="Avenir Next" w:eastAsia="Hoefler Text" w:hAnsi="Avenir Next" w:cs="Hoefler Text"/>
            <w:color w:val="000000" w:themeColor="text1"/>
            <w:u w:color="000000"/>
            <w:lang w:val="es-ES_tradnl" w:eastAsia="es-ES"/>
          </w:rPr>
          <w:t xml:space="preserve">Andalucía, tanto por ser más intensa que en la mayor parte del país, como por el mayor peso </w:t>
        </w:r>
      </w:ins>
      <w:ins w:id="278" w:author="Francisco Ferraro García" w:date="2023-05-14T22:34:00Z">
        <w:r w:rsidR="0029748B">
          <w:rPr>
            <w:rFonts w:ascii="Avenir Next" w:eastAsia="Hoefler Text" w:hAnsi="Avenir Next" w:cs="Hoefler Text"/>
            <w:color w:val="000000" w:themeColor="text1"/>
            <w:u w:color="000000"/>
            <w:lang w:val="es-ES_tradnl" w:eastAsia="es-ES"/>
          </w:rPr>
          <w:t xml:space="preserve">de la agricultura y de la industria agroalimentaria </w:t>
        </w:r>
      </w:ins>
      <w:del w:id="279" w:author="Francisco Ferraro García" w:date="2023-05-14T22:34:00Z">
        <w:r w:rsidR="004F0E5E" w:rsidDel="0029748B">
          <w:rPr>
            <w:rFonts w:ascii="Avenir Next" w:eastAsia="Hoefler Text" w:hAnsi="Avenir Next" w:cs="Hoefler Text"/>
            <w:color w:val="000000" w:themeColor="text1"/>
            <w:u w:color="000000"/>
            <w:lang w:val="es-ES_tradnl" w:eastAsia="es-ES"/>
          </w:rPr>
          <w:delText xml:space="preserve">una </w:delText>
        </w:r>
      </w:del>
      <w:ins w:id="280" w:author="Francisco Ferraro García" w:date="2023-05-14T22:34:00Z">
        <w:r w:rsidR="0029748B">
          <w:rPr>
            <w:rFonts w:ascii="Avenir Next" w:eastAsia="Hoefler Text" w:hAnsi="Avenir Next" w:cs="Hoefler Text"/>
            <w:color w:val="000000" w:themeColor="text1"/>
            <w:u w:color="000000"/>
            <w:lang w:val="es-ES_tradnl" w:eastAsia="es-ES"/>
          </w:rPr>
          <w:t xml:space="preserve">en la </w:t>
        </w:r>
      </w:ins>
      <w:r w:rsidR="004F0E5E">
        <w:rPr>
          <w:rFonts w:ascii="Avenir Next" w:eastAsia="Hoefler Text" w:hAnsi="Avenir Next" w:cs="Hoefler Text"/>
          <w:color w:val="000000" w:themeColor="text1"/>
          <w:u w:color="000000"/>
          <w:lang w:val="es-ES_tradnl" w:eastAsia="es-ES"/>
        </w:rPr>
        <w:t xml:space="preserve">economía </w:t>
      </w:r>
      <w:ins w:id="281" w:author="Francisco Ferraro García" w:date="2023-05-14T22:34:00Z">
        <w:r w:rsidR="0029748B">
          <w:rPr>
            <w:rFonts w:ascii="Avenir Next" w:eastAsia="Hoefler Text" w:hAnsi="Avenir Next" w:cs="Hoefler Text"/>
            <w:color w:val="000000" w:themeColor="text1"/>
            <w:u w:color="000000"/>
            <w:lang w:val="es-ES_tradnl" w:eastAsia="es-ES"/>
          </w:rPr>
          <w:t xml:space="preserve">regional </w:t>
        </w:r>
      </w:ins>
      <w:del w:id="282" w:author="Francisco Ferraro García" w:date="2023-05-14T22:34:00Z">
        <w:r w:rsidR="004F0E5E" w:rsidDel="0029748B">
          <w:rPr>
            <w:rFonts w:ascii="Avenir Next" w:eastAsia="Hoefler Text" w:hAnsi="Avenir Next" w:cs="Hoefler Text"/>
            <w:color w:val="000000" w:themeColor="text1"/>
            <w:u w:color="000000"/>
            <w:lang w:val="es-ES_tradnl" w:eastAsia="es-ES"/>
          </w:rPr>
          <w:delText xml:space="preserve">como la andaluza donde el peso de la agricultura y de la industria agroalimentaria </w:delText>
        </w:r>
      </w:del>
      <w:ins w:id="283" w:author="Francisco Ferraro García" w:date="2023-05-14T22:34:00Z">
        <w:r w:rsidR="0029748B">
          <w:rPr>
            <w:rFonts w:ascii="Avenir Next" w:eastAsia="Hoefler Text" w:hAnsi="Avenir Next" w:cs="Hoefler Text"/>
            <w:color w:val="000000" w:themeColor="text1"/>
            <w:u w:color="000000"/>
            <w:lang w:val="es-ES_tradnl" w:eastAsia="es-ES"/>
          </w:rPr>
          <w:t xml:space="preserve"> que en la del conjunto </w:t>
        </w:r>
      </w:ins>
      <w:del w:id="284" w:author="Francisco Ferraro García" w:date="2023-05-14T22:35:00Z">
        <w:r w:rsidR="004F0E5E" w:rsidDel="0029748B">
          <w:rPr>
            <w:rFonts w:ascii="Avenir Next" w:eastAsia="Hoefler Text" w:hAnsi="Avenir Next" w:cs="Hoefler Text"/>
            <w:color w:val="000000" w:themeColor="text1"/>
            <w:u w:color="000000"/>
            <w:lang w:val="es-ES_tradnl" w:eastAsia="es-ES"/>
          </w:rPr>
          <w:delText xml:space="preserve">es mayor que en el resto </w:delText>
        </w:r>
      </w:del>
      <w:r w:rsidR="004F0E5E">
        <w:rPr>
          <w:rFonts w:ascii="Avenir Next" w:eastAsia="Hoefler Text" w:hAnsi="Avenir Next" w:cs="Hoefler Text"/>
          <w:color w:val="000000" w:themeColor="text1"/>
          <w:u w:color="000000"/>
          <w:lang w:val="es-ES_tradnl" w:eastAsia="es-ES"/>
        </w:rPr>
        <w:t>de España</w:t>
      </w:r>
      <w:commentRangeStart w:id="285"/>
      <w:r w:rsidR="004F0E5E">
        <w:rPr>
          <w:rFonts w:ascii="Avenir Next" w:eastAsia="Hoefler Text" w:hAnsi="Avenir Next" w:cs="Hoefler Text"/>
          <w:color w:val="000000" w:themeColor="text1"/>
          <w:u w:color="000000"/>
          <w:lang w:val="es-ES_tradnl" w:eastAsia="es-ES"/>
        </w:rPr>
        <w:t>.</w:t>
      </w:r>
      <w:del w:id="286" w:author="Francisco Ferraro García" w:date="2023-05-14T22:35:00Z">
        <w:r w:rsidR="004F0E5E" w:rsidDel="0029748B">
          <w:rPr>
            <w:rFonts w:ascii="Avenir Next" w:eastAsia="Hoefler Text" w:hAnsi="Avenir Next" w:cs="Hoefler Text"/>
            <w:color w:val="000000" w:themeColor="text1"/>
            <w:u w:color="000000"/>
            <w:lang w:val="es-ES_tradnl" w:eastAsia="es-ES"/>
          </w:rPr>
          <w:delText xml:space="preserve"> Además, este efecto se trasladará al lado de la demanda pues las exportaciones agrarias, singularmente de bienes como el aceite de oliva, ocupa una posición relevante</w:delText>
        </w:r>
      </w:del>
      <w:r w:rsidR="004F0E5E">
        <w:rPr>
          <w:rFonts w:ascii="Avenir Next" w:eastAsia="Hoefler Text" w:hAnsi="Avenir Next" w:cs="Hoefler Text"/>
          <w:color w:val="000000" w:themeColor="text1"/>
          <w:u w:color="000000"/>
          <w:lang w:val="es-ES_tradnl" w:eastAsia="es-ES"/>
        </w:rPr>
        <w:t>.</w:t>
      </w:r>
      <w:commentRangeEnd w:id="285"/>
      <w:r w:rsidR="0029748B">
        <w:rPr>
          <w:rStyle w:val="Refdecomentario"/>
        </w:rPr>
        <w:commentReference w:id="285"/>
      </w:r>
      <w:r w:rsidR="004F0E5E">
        <w:rPr>
          <w:rFonts w:ascii="Avenir Next" w:eastAsia="Hoefler Text" w:hAnsi="Avenir Next" w:cs="Hoefler Text"/>
          <w:color w:val="000000" w:themeColor="text1"/>
          <w:u w:color="000000"/>
          <w:lang w:val="es-ES_tradnl" w:eastAsia="es-ES"/>
        </w:rPr>
        <w:t xml:space="preserve"> Frente a todo ello, otros factores que pueden compensar </w:t>
      </w:r>
      <w:del w:id="287" w:author="Francisco Ferraro García" w:date="2023-05-14T22:36:00Z">
        <w:r w:rsidR="004F0E5E" w:rsidDel="0029748B">
          <w:rPr>
            <w:rFonts w:ascii="Avenir Next" w:eastAsia="Hoefler Text" w:hAnsi="Avenir Next" w:cs="Hoefler Text"/>
            <w:color w:val="000000" w:themeColor="text1"/>
            <w:u w:color="000000"/>
            <w:lang w:val="es-ES_tradnl" w:eastAsia="es-ES"/>
          </w:rPr>
          <w:delText xml:space="preserve">desde el flanco positivo </w:delText>
        </w:r>
      </w:del>
      <w:r w:rsidR="004F0E5E">
        <w:rPr>
          <w:rFonts w:ascii="Avenir Next" w:eastAsia="Hoefler Text" w:hAnsi="Avenir Next" w:cs="Hoefler Text"/>
          <w:color w:val="000000" w:themeColor="text1"/>
          <w:u w:color="000000"/>
          <w:lang w:val="es-ES_tradnl" w:eastAsia="es-ES"/>
        </w:rPr>
        <w:t xml:space="preserve">son la inversión, </w:t>
      </w:r>
      <w:commentRangeStart w:id="288"/>
      <w:r w:rsidR="004F0E5E">
        <w:rPr>
          <w:rFonts w:ascii="Avenir Next" w:eastAsia="Hoefler Text" w:hAnsi="Avenir Next" w:cs="Hoefler Text"/>
          <w:color w:val="000000" w:themeColor="text1"/>
          <w:u w:color="000000"/>
          <w:lang w:val="es-ES_tradnl" w:eastAsia="es-ES"/>
        </w:rPr>
        <w:t xml:space="preserve">particularmente la pública, </w:t>
      </w:r>
      <w:commentRangeEnd w:id="288"/>
      <w:r w:rsidR="0029748B">
        <w:rPr>
          <w:rStyle w:val="Refdecomentario"/>
        </w:rPr>
        <w:commentReference w:id="288"/>
      </w:r>
      <w:r w:rsidR="004F0E5E">
        <w:rPr>
          <w:rFonts w:ascii="Avenir Next" w:eastAsia="Hoefler Text" w:hAnsi="Avenir Next" w:cs="Hoefler Text"/>
          <w:color w:val="000000" w:themeColor="text1"/>
          <w:u w:color="000000"/>
          <w:lang w:val="es-ES_tradnl" w:eastAsia="es-ES"/>
        </w:rPr>
        <w:t xml:space="preserve">y un mercado de trabajo que podría compensar los efectos </w:t>
      </w:r>
      <w:del w:id="289" w:author="Francisco Ferraro García" w:date="2023-05-14T22:38:00Z">
        <w:r w:rsidR="004F0E5E" w:rsidDel="0029748B">
          <w:rPr>
            <w:rFonts w:ascii="Avenir Next" w:eastAsia="Hoefler Text" w:hAnsi="Avenir Next" w:cs="Hoefler Text"/>
            <w:color w:val="000000" w:themeColor="text1"/>
            <w:u w:color="000000"/>
            <w:lang w:val="es-ES_tradnl" w:eastAsia="es-ES"/>
          </w:rPr>
          <w:delText xml:space="preserve">perniciosos </w:delText>
        </w:r>
      </w:del>
      <w:ins w:id="290" w:author="Francisco Ferraro García" w:date="2023-05-14T22:38:00Z">
        <w:r w:rsidR="0029748B">
          <w:rPr>
            <w:rFonts w:ascii="Avenir Next" w:eastAsia="Hoefler Text" w:hAnsi="Avenir Next" w:cs="Hoefler Text"/>
            <w:color w:val="000000" w:themeColor="text1"/>
            <w:u w:color="000000"/>
            <w:lang w:val="es-ES_tradnl" w:eastAsia="es-ES"/>
          </w:rPr>
          <w:t xml:space="preserve">negativos en el consumo </w:t>
        </w:r>
      </w:ins>
      <w:r w:rsidR="004F0E5E">
        <w:rPr>
          <w:rFonts w:ascii="Avenir Next" w:eastAsia="Hoefler Text" w:hAnsi="Avenir Next" w:cs="Hoefler Text"/>
          <w:color w:val="000000" w:themeColor="text1"/>
          <w:u w:color="000000"/>
          <w:lang w:val="es-ES_tradnl" w:eastAsia="es-ES"/>
        </w:rPr>
        <w:t xml:space="preserve">del aumento de los tipos. La normalización de la inflación y una probable recuperación, por tibia que pueda ser, de los salarios reales podrían, a su vez, compensar parte del efecto de la subida de tipos. </w:t>
      </w:r>
    </w:p>
    <w:p w14:paraId="12756BF7" w14:textId="3735A50A" w:rsidR="009228D6" w:rsidRDefault="009C0B48" w:rsidP="009C0B48">
      <w:pPr>
        <w:spacing w:before="100" w:after="100" w:line="288" w:lineRule="auto"/>
        <w:jc w:val="both"/>
        <w:rPr>
          <w:rFonts w:ascii="Avenir Next" w:eastAsia="Hoefler Text" w:hAnsi="Avenir Next" w:cs="Hoefler Text"/>
          <w:color w:val="000000" w:themeColor="text1"/>
          <w:u w:color="000000"/>
          <w:lang w:val="es-ES_tradnl" w:eastAsia="es-ES"/>
        </w:rPr>
      </w:pPr>
      <w:r w:rsidRPr="009C0B48">
        <w:rPr>
          <w:rFonts w:ascii="Avenir Next" w:eastAsia="Hoefler Text" w:hAnsi="Avenir Next" w:cs="Hoefler Text"/>
          <w:color w:val="000000" w:themeColor="text1"/>
          <w:u w:color="000000"/>
          <w:lang w:val="es-ES_tradnl" w:eastAsia="es-ES"/>
        </w:rPr>
        <w:t xml:space="preserve">En conclusión, </w:t>
      </w:r>
      <w:r w:rsidR="00C970DD">
        <w:rPr>
          <w:rFonts w:ascii="Avenir Next" w:eastAsia="Hoefler Text" w:hAnsi="Avenir Next" w:cs="Hoefler Text"/>
          <w:color w:val="000000" w:themeColor="text1"/>
          <w:u w:color="000000"/>
          <w:lang w:val="es-ES_tradnl" w:eastAsia="es-ES"/>
        </w:rPr>
        <w:t xml:space="preserve">y </w:t>
      </w:r>
      <w:r w:rsidRPr="009C0B48">
        <w:rPr>
          <w:rFonts w:ascii="Avenir Next" w:eastAsia="Hoefler Text" w:hAnsi="Avenir Next" w:cs="Hoefler Text"/>
          <w:color w:val="000000" w:themeColor="text1"/>
          <w:u w:color="000000"/>
          <w:lang w:val="es-ES_tradnl" w:eastAsia="es-ES"/>
        </w:rPr>
        <w:t xml:space="preserve">gracias a la mejora del </w:t>
      </w:r>
      <w:del w:id="291" w:author="Francisco Ferraro García" w:date="2023-05-14T22:44:00Z">
        <w:r w:rsidRPr="009C0B48" w:rsidDel="000C65D3">
          <w:rPr>
            <w:rFonts w:ascii="Avenir Next" w:eastAsia="Hoefler Text" w:hAnsi="Avenir Next" w:cs="Hoefler Text"/>
            <w:color w:val="000000" w:themeColor="text1"/>
            <w:u w:color="000000"/>
            <w:lang w:val="es-ES_tradnl" w:eastAsia="es-ES"/>
          </w:rPr>
          <w:delText xml:space="preserve">dato de </w:delText>
        </w:r>
      </w:del>
      <w:r w:rsidRPr="009C0B48">
        <w:rPr>
          <w:rFonts w:ascii="Avenir Next" w:eastAsia="Hoefler Text" w:hAnsi="Avenir Next" w:cs="Hoefler Text"/>
          <w:color w:val="000000" w:themeColor="text1"/>
          <w:u w:color="000000"/>
          <w:lang w:val="es-ES_tradnl" w:eastAsia="es-ES"/>
        </w:rPr>
        <w:t>crecimiento para el primer trimestre de 2023 y de la evolución del mercado de trabajo, se revisa en dos décimas el crecimiento andaluz para 2023 hasta el 1,6 %</w:t>
      </w:r>
      <w:r w:rsidR="002D5691">
        <w:rPr>
          <w:rFonts w:ascii="Avenir Next" w:eastAsia="Hoefler Text" w:hAnsi="Avenir Next" w:cs="Hoefler Text"/>
          <w:color w:val="000000" w:themeColor="text1"/>
          <w:u w:color="000000"/>
          <w:lang w:val="es-ES_tradnl" w:eastAsia="es-ES"/>
        </w:rPr>
        <w:t>, unas cuatro décimas inferior a</w:t>
      </w:r>
      <w:ins w:id="292" w:author="Francisco Ferraro García" w:date="2023-05-15T07:35:00Z">
        <w:r w:rsidR="00CD2E49">
          <w:rPr>
            <w:rFonts w:ascii="Avenir Next" w:eastAsia="Hoefler Text" w:hAnsi="Avenir Next" w:cs="Hoefler Text"/>
            <w:color w:val="000000" w:themeColor="text1"/>
            <w:u w:color="000000"/>
            <w:lang w:val="es-ES_tradnl" w:eastAsia="es-ES"/>
          </w:rPr>
          <w:t xml:space="preserve"> la previsión de crecimiento de consenso del PIB nacional en torno al 2%</w:t>
        </w:r>
      </w:ins>
      <w:del w:id="293" w:author="Francisco Ferraro García" w:date="2023-05-15T07:35:00Z">
        <w:r w:rsidR="002D5691" w:rsidDel="00CD2E49">
          <w:rPr>
            <w:rFonts w:ascii="Avenir Next" w:eastAsia="Hoefler Text" w:hAnsi="Avenir Next" w:cs="Hoefler Text"/>
            <w:color w:val="000000" w:themeColor="text1"/>
            <w:u w:color="000000"/>
            <w:lang w:val="es-ES_tradnl" w:eastAsia="es-ES"/>
          </w:rPr>
          <w:delText>l esperado por instituciones como el Banco de España u otros organismos para el conjunto de la economía española</w:delText>
        </w:r>
      </w:del>
      <w:r w:rsidRPr="009C0B48">
        <w:rPr>
          <w:rFonts w:ascii="Avenir Next" w:eastAsia="Hoefler Text" w:hAnsi="Avenir Next" w:cs="Hoefler Text"/>
          <w:color w:val="000000" w:themeColor="text1"/>
          <w:u w:color="000000"/>
          <w:lang w:val="es-ES_tradnl" w:eastAsia="es-ES"/>
        </w:rPr>
        <w:t>. Para 2024 se espera un crecimiento del 2,</w:t>
      </w:r>
      <w:r w:rsidR="00C970DD">
        <w:rPr>
          <w:rFonts w:ascii="Avenir Next" w:eastAsia="Hoefler Text" w:hAnsi="Avenir Next" w:cs="Hoefler Text"/>
          <w:color w:val="000000" w:themeColor="text1"/>
          <w:u w:color="000000"/>
          <w:lang w:val="es-ES_tradnl" w:eastAsia="es-ES"/>
        </w:rPr>
        <w:t>1</w:t>
      </w:r>
      <w:r w:rsidRPr="009C0B48">
        <w:rPr>
          <w:rFonts w:ascii="Avenir Next" w:eastAsia="Hoefler Text" w:hAnsi="Avenir Next" w:cs="Hoefler Text"/>
          <w:color w:val="000000" w:themeColor="text1"/>
          <w:u w:color="000000"/>
          <w:lang w:val="es-ES_tradnl" w:eastAsia="es-ES"/>
        </w:rPr>
        <w:t xml:space="preserve"> %, acorde con las previsiones para la economía española</w:t>
      </w:r>
      <w:r w:rsidR="004F0E5E">
        <w:rPr>
          <w:rFonts w:ascii="Avenir Next" w:eastAsia="Hoefler Text" w:hAnsi="Avenir Next" w:cs="Hoefler Text"/>
          <w:color w:val="000000" w:themeColor="text1"/>
          <w:u w:color="000000"/>
          <w:lang w:val="es-ES_tradnl" w:eastAsia="es-ES"/>
        </w:rPr>
        <w:t>. Con estas cifras, y dadas las proyecciones de crecimiento de la población</w:t>
      </w:r>
      <w:del w:id="294" w:author="Francisco Ferraro García" w:date="2023-05-15T07:36:00Z">
        <w:r w:rsidR="004F0E5E" w:rsidDel="00CD2E49">
          <w:rPr>
            <w:rFonts w:ascii="Avenir Next" w:eastAsia="Hoefler Text" w:hAnsi="Avenir Next" w:cs="Hoefler Text"/>
            <w:color w:val="000000" w:themeColor="text1"/>
            <w:u w:color="000000"/>
            <w:lang w:val="es-ES_tradnl" w:eastAsia="es-ES"/>
          </w:rPr>
          <w:delText xml:space="preserve"> en la región en 2023 y 2024</w:delText>
        </w:r>
      </w:del>
      <w:r w:rsidR="004F0E5E">
        <w:rPr>
          <w:rFonts w:ascii="Avenir Next" w:eastAsia="Hoefler Text" w:hAnsi="Avenir Next" w:cs="Hoefler Text"/>
          <w:color w:val="000000" w:themeColor="text1"/>
          <w:u w:color="000000"/>
          <w:lang w:val="es-ES_tradnl" w:eastAsia="es-ES"/>
        </w:rPr>
        <w:t>, se estima que a lo largo de</w:t>
      </w:r>
      <w:del w:id="295" w:author="Francisco Ferraro García" w:date="2023-05-15T07:36:00Z">
        <w:r w:rsidR="004F0E5E" w:rsidDel="00CD2E49">
          <w:rPr>
            <w:rFonts w:ascii="Avenir Next" w:eastAsia="Hoefler Text" w:hAnsi="Avenir Next" w:cs="Hoefler Text"/>
            <w:color w:val="000000" w:themeColor="text1"/>
            <w:u w:color="000000"/>
            <w:lang w:val="es-ES_tradnl" w:eastAsia="es-ES"/>
          </w:rPr>
          <w:delText xml:space="preserve">l año que viene en nuestra región </w:delText>
        </w:r>
      </w:del>
      <w:ins w:id="296" w:author="Francisco Ferraro García" w:date="2023-05-15T07:36:00Z">
        <w:r w:rsidR="00CD2E49">
          <w:rPr>
            <w:rFonts w:ascii="Avenir Next" w:eastAsia="Hoefler Text" w:hAnsi="Avenir Next" w:cs="Hoefler Text"/>
            <w:color w:val="000000" w:themeColor="text1"/>
            <w:u w:color="000000"/>
            <w:lang w:val="es-ES_tradnl" w:eastAsia="es-ES"/>
          </w:rPr>
          <w:t xml:space="preserve"> 2024 Andalucía </w:t>
        </w:r>
      </w:ins>
      <w:del w:id="297" w:author="Francisco Ferraro García" w:date="2023-05-15T07:37:00Z">
        <w:r w:rsidR="004F0E5E" w:rsidDel="00CD2E49">
          <w:rPr>
            <w:rFonts w:ascii="Avenir Next" w:eastAsia="Hoefler Text" w:hAnsi="Avenir Next" w:cs="Hoefler Text"/>
            <w:color w:val="000000" w:themeColor="text1"/>
            <w:u w:color="000000"/>
            <w:lang w:val="es-ES_tradnl" w:eastAsia="es-ES"/>
          </w:rPr>
          <w:delText xml:space="preserve">se </w:delText>
        </w:r>
      </w:del>
      <w:del w:id="298" w:author="Francisco Ferraro García" w:date="2023-05-14T22:46:00Z">
        <w:r w:rsidR="004F0E5E" w:rsidDel="000C65D3">
          <w:rPr>
            <w:rFonts w:ascii="Avenir Next" w:eastAsia="Hoefler Text" w:hAnsi="Avenir Next" w:cs="Hoefler Text"/>
            <w:color w:val="000000" w:themeColor="text1"/>
            <w:u w:color="000000"/>
            <w:lang w:val="es-ES_tradnl" w:eastAsia="es-ES"/>
          </w:rPr>
          <w:delText xml:space="preserve">llegue a </w:delText>
        </w:r>
      </w:del>
      <w:ins w:id="299" w:author="Francisco Ferraro García" w:date="2023-05-14T22:46:00Z">
        <w:r w:rsidR="000C65D3">
          <w:rPr>
            <w:rFonts w:ascii="Avenir Next" w:eastAsia="Hoefler Text" w:hAnsi="Avenir Next" w:cs="Hoefler Text"/>
            <w:color w:val="000000" w:themeColor="text1"/>
            <w:u w:color="000000"/>
            <w:lang w:val="es-ES_tradnl" w:eastAsia="es-ES"/>
          </w:rPr>
          <w:t xml:space="preserve">pueda </w:t>
        </w:r>
      </w:ins>
      <w:r w:rsidR="004F0E5E">
        <w:rPr>
          <w:rFonts w:ascii="Avenir Next" w:eastAsia="Hoefler Text" w:hAnsi="Avenir Next" w:cs="Hoefler Text"/>
          <w:color w:val="000000" w:themeColor="text1"/>
          <w:u w:color="000000"/>
          <w:lang w:val="es-ES_tradnl" w:eastAsia="es-ES"/>
        </w:rPr>
        <w:t xml:space="preserve">recuperar </w:t>
      </w:r>
      <w:r w:rsidR="00C970DD">
        <w:rPr>
          <w:rFonts w:ascii="Avenir Next" w:eastAsia="Hoefler Text" w:hAnsi="Avenir Next" w:cs="Hoefler Text"/>
          <w:color w:val="000000" w:themeColor="text1"/>
          <w:u w:color="000000"/>
          <w:lang w:val="es-ES_tradnl" w:eastAsia="es-ES"/>
        </w:rPr>
        <w:t xml:space="preserve">el </w:t>
      </w:r>
      <w:ins w:id="300" w:author="Francisco Ferraro García" w:date="2023-05-14T22:45:00Z">
        <w:r w:rsidR="000C65D3">
          <w:rPr>
            <w:rFonts w:ascii="Avenir Next" w:eastAsia="Hoefler Text" w:hAnsi="Avenir Next" w:cs="Hoefler Text"/>
            <w:color w:val="000000" w:themeColor="text1"/>
            <w:u w:color="000000"/>
            <w:lang w:val="es-ES_tradnl" w:eastAsia="es-ES"/>
          </w:rPr>
          <w:t xml:space="preserve">nivel de </w:t>
        </w:r>
      </w:ins>
      <w:r w:rsidR="00C970DD">
        <w:rPr>
          <w:rFonts w:ascii="Avenir Next" w:eastAsia="Hoefler Text" w:hAnsi="Avenir Next" w:cs="Hoefler Text"/>
          <w:color w:val="000000" w:themeColor="text1"/>
          <w:u w:color="000000"/>
          <w:lang w:val="es-ES_tradnl" w:eastAsia="es-ES"/>
        </w:rPr>
        <w:t xml:space="preserve">PIB per cápita </w:t>
      </w:r>
      <w:del w:id="301" w:author="Francisco Ferraro García" w:date="2023-05-15T07:37:00Z">
        <w:r w:rsidR="00C970DD" w:rsidDel="00CD2E49">
          <w:rPr>
            <w:rFonts w:ascii="Avenir Next" w:eastAsia="Hoefler Text" w:hAnsi="Avenir Next" w:cs="Hoefler Text"/>
            <w:color w:val="000000" w:themeColor="text1"/>
            <w:u w:color="000000"/>
            <w:lang w:val="es-ES_tradnl" w:eastAsia="es-ES"/>
          </w:rPr>
          <w:delText>andaluz</w:delText>
        </w:r>
        <w:r w:rsidR="004F0E5E" w:rsidDel="00CD2E49">
          <w:rPr>
            <w:rFonts w:ascii="Avenir Next" w:eastAsia="Hoefler Text" w:hAnsi="Avenir Next" w:cs="Hoefler Text"/>
            <w:color w:val="000000" w:themeColor="text1"/>
            <w:u w:color="000000"/>
            <w:lang w:val="es-ES_tradnl" w:eastAsia="es-ES"/>
          </w:rPr>
          <w:delText xml:space="preserve"> </w:delText>
        </w:r>
      </w:del>
      <w:del w:id="302" w:author="Francisco Ferraro García" w:date="2023-05-14T22:45:00Z">
        <w:r w:rsidR="004F0E5E" w:rsidDel="000C65D3">
          <w:rPr>
            <w:rFonts w:ascii="Avenir Next" w:eastAsia="Hoefler Text" w:hAnsi="Avenir Next" w:cs="Hoefler Text"/>
            <w:color w:val="000000" w:themeColor="text1"/>
            <w:u w:color="000000"/>
            <w:lang w:val="es-ES_tradnl" w:eastAsia="es-ES"/>
          </w:rPr>
          <w:delText>perdido</w:delText>
        </w:r>
        <w:r w:rsidR="00C970DD" w:rsidDel="000C65D3">
          <w:rPr>
            <w:rFonts w:ascii="Avenir Next" w:eastAsia="Hoefler Text" w:hAnsi="Avenir Next" w:cs="Hoefler Text"/>
            <w:color w:val="000000" w:themeColor="text1"/>
            <w:u w:color="000000"/>
            <w:lang w:val="es-ES_tradnl" w:eastAsia="es-ES"/>
          </w:rPr>
          <w:delText xml:space="preserve"> </w:delText>
        </w:r>
      </w:del>
      <w:r w:rsidR="00C970DD">
        <w:rPr>
          <w:rFonts w:ascii="Avenir Next" w:eastAsia="Hoefler Text" w:hAnsi="Avenir Next" w:cs="Hoefler Text"/>
          <w:color w:val="000000" w:themeColor="text1"/>
          <w:u w:color="000000"/>
          <w:lang w:val="es-ES_tradnl" w:eastAsia="es-ES"/>
        </w:rPr>
        <w:t>de antes de la pandemia</w:t>
      </w:r>
      <w:r w:rsidRPr="009C0B48">
        <w:rPr>
          <w:rFonts w:ascii="Avenir Next" w:eastAsia="Hoefler Text" w:hAnsi="Avenir Next" w:cs="Hoefler Text"/>
          <w:color w:val="000000" w:themeColor="text1"/>
          <w:u w:color="000000"/>
          <w:lang w:val="es-ES_tradnl" w:eastAsia="es-ES"/>
        </w:rPr>
        <w:t>.</w:t>
      </w:r>
    </w:p>
    <w:p w14:paraId="3DBB8D24" w14:textId="77777777" w:rsidR="009228D6" w:rsidRDefault="009228D6" w:rsidP="009C0B48">
      <w:pPr>
        <w:spacing w:before="100" w:after="100" w:line="288" w:lineRule="auto"/>
        <w:jc w:val="both"/>
        <w:rPr>
          <w:rFonts w:ascii="Avenir Next" w:eastAsia="Hoefler Text" w:hAnsi="Avenir Next" w:cs="Hoefler Text"/>
          <w:color w:val="000000" w:themeColor="text1"/>
          <w:u w:color="000000"/>
          <w:lang w:val="es-ES_tradnl" w:eastAsia="es-ES"/>
        </w:rPr>
      </w:pPr>
    </w:p>
    <w:p w14:paraId="5F227093" w14:textId="77777777" w:rsidR="009228D6" w:rsidRDefault="009228D6" w:rsidP="009C0B48">
      <w:pPr>
        <w:spacing w:before="100" w:after="100" w:line="288" w:lineRule="auto"/>
        <w:jc w:val="both"/>
        <w:rPr>
          <w:rFonts w:ascii="Avenir Next" w:eastAsia="Hoefler Text" w:hAnsi="Avenir Next" w:cs="Hoefler Text"/>
          <w:color w:val="000000" w:themeColor="text1"/>
          <w:u w:color="000000"/>
          <w:lang w:val="es-ES_tradnl" w:eastAsia="es-ES"/>
        </w:rPr>
      </w:pPr>
    </w:p>
    <w:p w14:paraId="474590B7" w14:textId="77777777" w:rsidR="009135E1" w:rsidRDefault="009135E1" w:rsidP="009C0B48">
      <w:pPr>
        <w:spacing w:before="100" w:after="100" w:line="288" w:lineRule="auto"/>
        <w:jc w:val="both"/>
        <w:rPr>
          <w:rFonts w:ascii="Avenir Next" w:eastAsia="Hoefler Text" w:hAnsi="Avenir Next" w:cs="Hoefler Text"/>
          <w:u w:color="000000"/>
          <w:lang w:val="es-ES_tradnl" w:eastAsia="es-ES"/>
        </w:rPr>
      </w:pPr>
      <w:r>
        <w:rPr>
          <w:rFonts w:ascii="Avenir Next" w:eastAsia="Hoefler Text" w:hAnsi="Avenir Next" w:cs="Hoefler Text"/>
          <w:u w:color="000000"/>
          <w:lang w:val="es-ES_tradnl" w:eastAsia="es-ES"/>
        </w:rPr>
        <w:br w:type="page"/>
      </w:r>
    </w:p>
    <w:bookmarkEnd w:id="2"/>
    <w:p w14:paraId="52CDAA1A" w14:textId="77777777" w:rsidR="00522B20" w:rsidRDefault="009C0B48">
      <w:pPr>
        <w:pStyle w:val="BodyA"/>
        <w:jc w:val="center"/>
        <w:outlineLvl w:val="0"/>
        <w:rPr>
          <w:color w:val="022ED3"/>
          <w:u w:color="022ED3"/>
        </w:rPr>
      </w:pPr>
      <w:r w:rsidRPr="009C0B48">
        <w:rPr>
          <w:noProof/>
          <w:lang w:val="es-ES"/>
        </w:rPr>
        <w:lastRenderedPageBreak/>
        <w:drawing>
          <wp:inline distT="0" distB="0" distL="0" distR="0" wp14:anchorId="118FD809" wp14:editId="565F8D70">
            <wp:extent cx="6184900" cy="8691245"/>
            <wp:effectExtent l="0" t="0" r="6350" b="0"/>
            <wp:docPr id="201650445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4900" cy="8691245"/>
                    </a:xfrm>
                    <a:prstGeom prst="rect">
                      <a:avLst/>
                    </a:prstGeom>
                    <a:noFill/>
                    <a:ln>
                      <a:noFill/>
                    </a:ln>
                  </pic:spPr>
                </pic:pic>
              </a:graphicData>
            </a:graphic>
          </wp:inline>
        </w:drawing>
      </w:r>
    </w:p>
    <w:p w14:paraId="37037752" w14:textId="77777777" w:rsidR="00522B20" w:rsidRDefault="00522B20">
      <w:pPr>
        <w:pStyle w:val="BodyA"/>
        <w:jc w:val="center"/>
        <w:outlineLvl w:val="0"/>
        <w:rPr>
          <w:color w:val="022ED3"/>
          <w:u w:color="022ED3"/>
        </w:rPr>
      </w:pPr>
    </w:p>
    <w:p w14:paraId="1B055065" w14:textId="77777777" w:rsidR="00522B20" w:rsidRDefault="00522B20">
      <w:pPr>
        <w:pStyle w:val="BodyA"/>
        <w:jc w:val="center"/>
        <w:outlineLvl w:val="0"/>
        <w:rPr>
          <w:color w:val="022ED3"/>
          <w:u w:color="022ED3"/>
        </w:rPr>
      </w:pPr>
    </w:p>
    <w:p w14:paraId="35E9F0BC" w14:textId="77777777" w:rsidR="00522B20" w:rsidRDefault="00522B20">
      <w:pPr>
        <w:pStyle w:val="BodyA"/>
        <w:jc w:val="center"/>
        <w:outlineLvl w:val="0"/>
        <w:rPr>
          <w:color w:val="022ED3"/>
          <w:u w:color="022ED3"/>
        </w:rPr>
      </w:pPr>
    </w:p>
    <w:p w14:paraId="6AC51F0E" w14:textId="77777777" w:rsidR="00522B20" w:rsidRDefault="00522B20">
      <w:pPr>
        <w:pStyle w:val="BodyA"/>
        <w:jc w:val="center"/>
        <w:outlineLvl w:val="0"/>
        <w:rPr>
          <w:color w:val="022ED3"/>
          <w:u w:color="022ED3"/>
        </w:rPr>
      </w:pPr>
    </w:p>
    <w:p w14:paraId="27455639" w14:textId="77777777" w:rsidR="00522B20" w:rsidRDefault="00522B20">
      <w:pPr>
        <w:pStyle w:val="BodyA"/>
        <w:jc w:val="center"/>
        <w:rPr>
          <w:rFonts w:ascii="Avenir Next" w:eastAsia="Avenir Next" w:hAnsi="Avenir Next" w:cs="Avenir Next"/>
        </w:rPr>
      </w:pPr>
    </w:p>
    <w:p w14:paraId="2A097F2E" w14:textId="77777777" w:rsidR="00614FAC" w:rsidRDefault="00614FAC">
      <w:pPr>
        <w:pStyle w:val="BodyA"/>
        <w:jc w:val="center"/>
        <w:rPr>
          <w:rFonts w:ascii="Avenir Next" w:eastAsia="Avenir Next" w:hAnsi="Avenir Next" w:cs="Avenir Next"/>
        </w:rPr>
      </w:pPr>
    </w:p>
    <w:p w14:paraId="4960E393" w14:textId="77777777" w:rsidR="00522B20" w:rsidRDefault="00194024">
      <w:pPr>
        <w:pStyle w:val="BodyA"/>
        <w:jc w:val="center"/>
        <w:rPr>
          <w:rFonts w:ascii="Avenir Next" w:eastAsia="Avenir Next" w:hAnsi="Avenir Next" w:cs="Avenir Next"/>
        </w:rPr>
      </w:pPr>
      <w:r>
        <w:rPr>
          <w:rFonts w:ascii="Avenir Next" w:eastAsia="Avenir Next" w:hAnsi="Avenir Next" w:cs="Avenir Next"/>
        </w:rPr>
        <w:t>ELABORACIÓN</w:t>
      </w:r>
    </w:p>
    <w:p w14:paraId="25074C68" w14:textId="77777777" w:rsidR="00400A00" w:rsidRDefault="00400A00">
      <w:pPr>
        <w:pStyle w:val="BodyA"/>
        <w:jc w:val="center"/>
        <w:rPr>
          <w:rFonts w:ascii="Avenir Next" w:eastAsia="Avenir Next" w:hAnsi="Avenir Next" w:cs="Avenir Next"/>
        </w:rPr>
      </w:pPr>
    </w:p>
    <w:p w14:paraId="240AE8A1" w14:textId="77777777" w:rsidR="00400A00" w:rsidRDefault="003753C4">
      <w:pPr>
        <w:pStyle w:val="BodyA"/>
        <w:jc w:val="center"/>
        <w:rPr>
          <w:rFonts w:ascii="Avenir Next" w:eastAsia="Avenir Next" w:hAnsi="Avenir Next" w:cs="Avenir Next"/>
        </w:rPr>
      </w:pPr>
      <w:r>
        <w:rPr>
          <w:noProof/>
          <w:lang w:val="es-ES"/>
        </w:rPr>
        <w:drawing>
          <wp:anchor distT="0" distB="0" distL="0" distR="0" simplePos="0" relativeHeight="251658241" behindDoc="0" locked="0" layoutInCell="1" allowOverlap="1" wp14:anchorId="2AC1D60F" wp14:editId="693DC527">
            <wp:simplePos x="0" y="0"/>
            <wp:positionH relativeFrom="margin">
              <wp:posOffset>583870</wp:posOffset>
            </wp:positionH>
            <wp:positionV relativeFrom="line">
              <wp:posOffset>127152</wp:posOffset>
            </wp:positionV>
            <wp:extent cx="2362200" cy="705002"/>
            <wp:effectExtent l="0" t="0" r="0" b="0"/>
            <wp:wrapNone/>
            <wp:docPr id="1" name="officeArt object"/>
            <wp:cNvGraphicFramePr/>
            <a:graphic xmlns:a="http://schemas.openxmlformats.org/drawingml/2006/main">
              <a:graphicData uri="http://schemas.openxmlformats.org/drawingml/2006/picture">
                <pic:pic xmlns:pic="http://schemas.openxmlformats.org/drawingml/2006/picture">
                  <pic:nvPicPr>
                    <pic:cNvPr id="1073741848" name="image1.png"/>
                    <pic:cNvPicPr>
                      <a:picLocks noChangeAspect="1"/>
                    </pic:cNvPicPr>
                  </pic:nvPicPr>
                  <pic:blipFill>
                    <a:blip r:embed="rId17" cstate="print"/>
                    <a:stretch>
                      <a:fillRect/>
                    </a:stretch>
                  </pic:blipFill>
                  <pic:spPr>
                    <a:xfrm>
                      <a:off x="0" y="0"/>
                      <a:ext cx="2362200" cy="705002"/>
                    </a:xfrm>
                    <a:prstGeom prst="rect">
                      <a:avLst/>
                    </a:prstGeom>
                    <a:ln w="12700" cap="flat">
                      <a:noFill/>
                      <a:miter lim="400000"/>
                    </a:ln>
                    <a:effectLst/>
                  </pic:spPr>
                </pic:pic>
              </a:graphicData>
            </a:graphic>
          </wp:anchor>
        </w:drawing>
      </w:r>
      <w:r w:rsidR="00194024">
        <w:rPr>
          <w:noProof/>
          <w:lang w:val="es-ES"/>
        </w:rPr>
        <w:drawing>
          <wp:anchor distT="0" distB="0" distL="114300" distR="114300" simplePos="0" relativeHeight="251663377" behindDoc="0" locked="0" layoutInCell="1" allowOverlap="1" wp14:anchorId="01C162DB" wp14:editId="72FA1E6F">
            <wp:simplePos x="0" y="0"/>
            <wp:positionH relativeFrom="column">
              <wp:posOffset>3571875</wp:posOffset>
            </wp:positionH>
            <wp:positionV relativeFrom="paragraph">
              <wp:posOffset>118745</wp:posOffset>
            </wp:positionV>
            <wp:extent cx="1619250" cy="629344"/>
            <wp:effectExtent l="0" t="0" r="0" b="0"/>
            <wp:wrapNone/>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619250" cy="629344"/>
                    </a:xfrm>
                    <a:prstGeom prst="rect">
                      <a:avLst/>
                    </a:prstGeom>
                  </pic:spPr>
                </pic:pic>
              </a:graphicData>
            </a:graphic>
          </wp:anchor>
        </w:drawing>
      </w:r>
    </w:p>
    <w:p w14:paraId="518B40D4" w14:textId="77777777" w:rsidR="00163183" w:rsidRDefault="00163183">
      <w:pPr>
        <w:pStyle w:val="BodyA"/>
        <w:jc w:val="center"/>
        <w:rPr>
          <w:rFonts w:ascii="Avenir Next" w:eastAsia="Avenir Next" w:hAnsi="Avenir Next" w:cs="Avenir Next"/>
        </w:rPr>
      </w:pPr>
    </w:p>
    <w:p w14:paraId="6642E4C6" w14:textId="77777777" w:rsidR="00522B20" w:rsidRDefault="00522B20">
      <w:pPr>
        <w:pStyle w:val="BodyA"/>
        <w:jc w:val="center"/>
        <w:rPr>
          <w:rFonts w:ascii="Avenir Next" w:eastAsia="Avenir Next" w:hAnsi="Avenir Next" w:cs="Avenir Next"/>
        </w:rPr>
      </w:pPr>
    </w:p>
    <w:p w14:paraId="2F4F5F04" w14:textId="77777777" w:rsidR="00522B20" w:rsidRDefault="00522B20">
      <w:pPr>
        <w:pStyle w:val="BodyA"/>
        <w:jc w:val="center"/>
        <w:rPr>
          <w:rFonts w:ascii="Avenir Next" w:eastAsia="Avenir Next" w:hAnsi="Avenir Next" w:cs="Avenir Next"/>
        </w:rPr>
      </w:pPr>
    </w:p>
    <w:p w14:paraId="12FCE330" w14:textId="77777777" w:rsidR="00522B20" w:rsidRDefault="00522B20">
      <w:pPr>
        <w:pStyle w:val="BodyA"/>
        <w:jc w:val="center"/>
        <w:rPr>
          <w:rFonts w:ascii="Avenir Next" w:eastAsia="Avenir Next" w:hAnsi="Avenir Next" w:cs="Avenir Next"/>
        </w:rPr>
      </w:pPr>
    </w:p>
    <w:p w14:paraId="0AA46DE6" w14:textId="77777777" w:rsidR="00522B20" w:rsidRDefault="00240724">
      <w:pPr>
        <w:pStyle w:val="BodyA"/>
        <w:jc w:val="center"/>
        <w:outlineLvl w:val="0"/>
        <w:rPr>
          <w:rFonts w:ascii="Avenir Next" w:eastAsia="Avenir Next" w:hAnsi="Avenir Next" w:cs="Avenir Next"/>
        </w:rPr>
      </w:pPr>
      <w:r>
        <w:rPr>
          <w:rFonts w:ascii="Avenir Next" w:hAnsi="Avenir Next"/>
        </w:rPr>
        <w:t>CON LA COLABORACIÓN DE</w:t>
      </w:r>
    </w:p>
    <w:p w14:paraId="6118D2A4" w14:textId="77777777" w:rsidR="00522B20" w:rsidRDefault="00240724">
      <w:pPr>
        <w:pStyle w:val="BodyA"/>
        <w:jc w:val="center"/>
        <w:outlineLvl w:val="0"/>
      </w:pPr>
      <w:r>
        <w:rPr>
          <w:rFonts w:ascii="Avenir Next" w:eastAsia="Avenir Next" w:hAnsi="Avenir Next" w:cs="Avenir Next"/>
          <w:noProof/>
          <w:lang w:val="es-ES"/>
        </w:rPr>
        <w:drawing>
          <wp:anchor distT="152400" distB="152400" distL="152400" distR="152400" simplePos="0" relativeHeight="251658240" behindDoc="0" locked="0" layoutInCell="1" allowOverlap="1" wp14:anchorId="006E6EFC" wp14:editId="27A457E5">
            <wp:simplePos x="0" y="0"/>
            <wp:positionH relativeFrom="page">
              <wp:posOffset>2495550</wp:posOffset>
            </wp:positionH>
            <wp:positionV relativeFrom="line">
              <wp:posOffset>530225</wp:posOffset>
            </wp:positionV>
            <wp:extent cx="2266950" cy="685800"/>
            <wp:effectExtent l="19050" t="0" r="0" b="0"/>
            <wp:wrapThrough wrapText="bothSides" distL="152400" distR="152400">
              <wp:wrapPolygon edited="1">
                <wp:start x="2174" y="0"/>
                <wp:lineTo x="2174" y="5949"/>
                <wp:lineTo x="3261" y="6315"/>
                <wp:lineTo x="3261" y="8146"/>
                <wp:lineTo x="2700" y="7597"/>
                <wp:lineTo x="2349" y="7670"/>
                <wp:lineTo x="2349" y="9153"/>
                <wp:lineTo x="3086" y="9519"/>
                <wp:lineTo x="3401" y="10525"/>
                <wp:lineTo x="3296" y="11532"/>
                <wp:lineTo x="2910" y="11715"/>
                <wp:lineTo x="2665" y="11258"/>
                <wp:lineTo x="2700" y="10251"/>
                <wp:lineTo x="2805" y="9793"/>
                <wp:lineTo x="2209" y="9793"/>
                <wp:lineTo x="2104" y="10434"/>
                <wp:lineTo x="2174" y="14461"/>
                <wp:lineTo x="2314" y="14827"/>
                <wp:lineTo x="2910" y="14644"/>
                <wp:lineTo x="3331" y="13454"/>
                <wp:lineTo x="3436" y="13271"/>
                <wp:lineTo x="3331" y="14186"/>
                <wp:lineTo x="2875" y="15102"/>
                <wp:lineTo x="2069" y="15102"/>
                <wp:lineTo x="1473" y="14003"/>
                <wp:lineTo x="1262" y="12997"/>
                <wp:lineTo x="1332" y="11075"/>
                <wp:lineTo x="1788" y="9702"/>
                <wp:lineTo x="2349" y="9153"/>
                <wp:lineTo x="2349" y="7670"/>
                <wp:lineTo x="1823" y="7780"/>
                <wp:lineTo x="1122" y="8969"/>
                <wp:lineTo x="736" y="10708"/>
                <wp:lineTo x="736" y="13729"/>
                <wp:lineTo x="1192" y="15559"/>
                <wp:lineTo x="1788" y="16566"/>
                <wp:lineTo x="2665" y="16749"/>
                <wp:lineTo x="3331" y="16017"/>
                <wp:lineTo x="3331" y="17939"/>
                <wp:lineTo x="2630" y="18397"/>
                <wp:lineTo x="1613" y="18122"/>
                <wp:lineTo x="771" y="16841"/>
                <wp:lineTo x="175" y="14736"/>
                <wp:lineTo x="0" y="13088"/>
                <wp:lineTo x="105" y="10159"/>
                <wp:lineTo x="596" y="8054"/>
                <wp:lineTo x="1297" y="6590"/>
                <wp:lineTo x="2174" y="5949"/>
                <wp:lineTo x="2174" y="0"/>
                <wp:lineTo x="5260" y="0"/>
                <wp:lineTo x="5260" y="5308"/>
                <wp:lineTo x="5540" y="5583"/>
                <wp:lineTo x="5505" y="6224"/>
                <wp:lineTo x="4699" y="7681"/>
                <wp:lineTo x="4699" y="9153"/>
                <wp:lineTo x="5575" y="9519"/>
                <wp:lineTo x="5751" y="9976"/>
                <wp:lineTo x="5821" y="14553"/>
                <wp:lineTo x="6136" y="14369"/>
                <wp:lineTo x="5926" y="15102"/>
                <wp:lineTo x="5365" y="15102"/>
                <wp:lineTo x="5155" y="14369"/>
                <wp:lineTo x="4664" y="15193"/>
                <wp:lineTo x="4068" y="15102"/>
                <wp:lineTo x="3822" y="14369"/>
                <wp:lineTo x="3892" y="12905"/>
                <wp:lineTo x="4313" y="12081"/>
                <wp:lineTo x="5190" y="11807"/>
                <wp:lineTo x="5190" y="12264"/>
                <wp:lineTo x="4629" y="12356"/>
                <wp:lineTo x="4418" y="12905"/>
                <wp:lineTo x="4453" y="14186"/>
                <wp:lineTo x="4804" y="14461"/>
                <wp:lineTo x="5084" y="14095"/>
                <wp:lineTo x="5190" y="13546"/>
                <wp:lineTo x="5190" y="12264"/>
                <wp:lineTo x="5190" y="11807"/>
                <wp:lineTo x="5155" y="9702"/>
                <wp:lineTo x="4488" y="9702"/>
                <wp:lineTo x="4488" y="10342"/>
                <wp:lineTo x="4453" y="11166"/>
                <wp:lineTo x="3997" y="11166"/>
                <wp:lineTo x="4032" y="9976"/>
                <wp:lineTo x="4488" y="9244"/>
                <wp:lineTo x="4699" y="9153"/>
                <wp:lineTo x="4699" y="7681"/>
                <wp:lineTo x="4594" y="7871"/>
                <wp:lineTo x="4348" y="7780"/>
                <wp:lineTo x="5260" y="5308"/>
                <wp:lineTo x="5260" y="0"/>
                <wp:lineTo x="7925" y="0"/>
                <wp:lineTo x="7925" y="9153"/>
                <wp:lineTo x="8486" y="9519"/>
                <wp:lineTo x="8731" y="10251"/>
                <wp:lineTo x="9082" y="9336"/>
                <wp:lineTo x="9818" y="9336"/>
                <wp:lineTo x="10064" y="10068"/>
                <wp:lineTo x="10099" y="14644"/>
                <wp:lineTo x="10449" y="14644"/>
                <wp:lineTo x="10449" y="15010"/>
                <wp:lineTo x="10204" y="15010"/>
                <wp:lineTo x="10204" y="18305"/>
                <wp:lineTo x="10414" y="18397"/>
                <wp:lineTo x="10414" y="21325"/>
                <wp:lineTo x="10519" y="21508"/>
                <wp:lineTo x="10134" y="21417"/>
                <wp:lineTo x="10239" y="21325"/>
                <wp:lineTo x="10239" y="18488"/>
                <wp:lineTo x="10099" y="18397"/>
                <wp:lineTo x="10204" y="18305"/>
                <wp:lineTo x="10204" y="15010"/>
                <wp:lineTo x="9713" y="15010"/>
                <wp:lineTo x="9713" y="18305"/>
                <wp:lineTo x="9923" y="18397"/>
                <wp:lineTo x="9994" y="21417"/>
                <wp:lineTo x="9608" y="21325"/>
                <wp:lineTo x="9748" y="21325"/>
                <wp:lineTo x="9748" y="18488"/>
                <wp:lineTo x="9608" y="18397"/>
                <wp:lineTo x="9713" y="18305"/>
                <wp:lineTo x="9713" y="15010"/>
                <wp:lineTo x="9257" y="15010"/>
                <wp:lineTo x="9257" y="18488"/>
                <wp:lineTo x="9432" y="18580"/>
                <wp:lineTo x="9397" y="18946"/>
                <wp:lineTo x="9222" y="18763"/>
                <wp:lineTo x="9257" y="18488"/>
                <wp:lineTo x="9257" y="15010"/>
                <wp:lineTo x="9187" y="15010"/>
                <wp:lineTo x="9187" y="14644"/>
                <wp:lineTo x="9503" y="14644"/>
                <wp:lineTo x="9432" y="9885"/>
                <wp:lineTo x="9152" y="9885"/>
                <wp:lineTo x="9152" y="19678"/>
                <wp:lineTo x="9397" y="19678"/>
                <wp:lineTo x="9468" y="21417"/>
                <wp:lineTo x="9152" y="21325"/>
                <wp:lineTo x="9257" y="21325"/>
                <wp:lineTo x="9257" y="19769"/>
                <wp:lineTo x="9152" y="19678"/>
                <wp:lineTo x="9152" y="9885"/>
                <wp:lineTo x="9012" y="9885"/>
                <wp:lineTo x="8731" y="10892"/>
                <wp:lineTo x="8696" y="14644"/>
                <wp:lineTo x="8977" y="14644"/>
                <wp:lineTo x="8977" y="15010"/>
                <wp:lineTo x="8310" y="15010"/>
                <wp:lineTo x="8310" y="19678"/>
                <wp:lineTo x="8556" y="19769"/>
                <wp:lineTo x="8766" y="20868"/>
                <wp:lineTo x="8871" y="19769"/>
                <wp:lineTo x="8977" y="19769"/>
                <wp:lineTo x="8661" y="21508"/>
                <wp:lineTo x="8381" y="19769"/>
                <wp:lineTo x="8310" y="19678"/>
                <wp:lineTo x="8310" y="15010"/>
                <wp:lineTo x="7784" y="15010"/>
                <wp:lineTo x="7784" y="14644"/>
                <wp:lineTo x="8100" y="14644"/>
                <wp:lineTo x="8030" y="9885"/>
                <wp:lineTo x="7749" y="9885"/>
                <wp:lineTo x="7749" y="19678"/>
                <wp:lineTo x="7995" y="19784"/>
                <wp:lineTo x="7995" y="19861"/>
                <wp:lineTo x="7749" y="19953"/>
                <wp:lineTo x="7749" y="20319"/>
                <wp:lineTo x="8065" y="20319"/>
                <wp:lineTo x="7995" y="19861"/>
                <wp:lineTo x="7995" y="19784"/>
                <wp:lineTo x="8170" y="19861"/>
                <wp:lineTo x="8205" y="20502"/>
                <wp:lineTo x="7714" y="20502"/>
                <wp:lineTo x="7784" y="21325"/>
                <wp:lineTo x="8135" y="21234"/>
                <wp:lineTo x="8205" y="20959"/>
                <wp:lineTo x="8100" y="21508"/>
                <wp:lineTo x="7679" y="21417"/>
                <wp:lineTo x="7539" y="20319"/>
                <wp:lineTo x="7749" y="19678"/>
                <wp:lineTo x="7749" y="9885"/>
                <wp:lineTo x="7609" y="9885"/>
                <wp:lineTo x="7294" y="11166"/>
                <wp:lineTo x="7258" y="14644"/>
                <wp:lineTo x="7574" y="14644"/>
                <wp:lineTo x="7574" y="15010"/>
                <wp:lineTo x="6873" y="15010"/>
                <wp:lineTo x="6873" y="18305"/>
                <wp:lineTo x="7364" y="18397"/>
                <wp:lineTo x="7294" y="19037"/>
                <wp:lineTo x="7153" y="18488"/>
                <wp:lineTo x="6803" y="18671"/>
                <wp:lineTo x="6803" y="19312"/>
                <wp:lineTo x="7399" y="19953"/>
                <wp:lineTo x="7364" y="21234"/>
                <wp:lineTo x="6943" y="21600"/>
                <wp:lineTo x="6662" y="21508"/>
                <wp:lineTo x="6732" y="20685"/>
                <wp:lineTo x="6943" y="21417"/>
                <wp:lineTo x="7294" y="21142"/>
                <wp:lineTo x="7258" y="20319"/>
                <wp:lineTo x="6697" y="19678"/>
                <wp:lineTo x="6732" y="18580"/>
                <wp:lineTo x="6873" y="18305"/>
                <wp:lineTo x="6873" y="15010"/>
                <wp:lineTo x="6312" y="15010"/>
                <wp:lineTo x="6312" y="14644"/>
                <wp:lineTo x="6662" y="14644"/>
                <wp:lineTo x="6662" y="9610"/>
                <wp:lineTo x="6277" y="9610"/>
                <wp:lineTo x="6312" y="9244"/>
                <wp:lineTo x="7258" y="9244"/>
                <wp:lineTo x="7329" y="10434"/>
                <wp:lineTo x="7679" y="9336"/>
                <wp:lineTo x="7925" y="9153"/>
                <wp:lineTo x="7925" y="0"/>
                <wp:lineTo x="8906" y="0"/>
                <wp:lineTo x="8906" y="1098"/>
                <wp:lineTo x="9327" y="1281"/>
                <wp:lineTo x="9327" y="2654"/>
                <wp:lineTo x="9678" y="2654"/>
                <wp:lineTo x="9748" y="5125"/>
                <wp:lineTo x="10169" y="5034"/>
                <wp:lineTo x="10204" y="3020"/>
                <wp:lineTo x="9958" y="2746"/>
                <wp:lineTo x="10484" y="2654"/>
                <wp:lineTo x="10519" y="5217"/>
                <wp:lineTo x="10660" y="5217"/>
                <wp:lineTo x="10660" y="5492"/>
                <wp:lineTo x="10239" y="5492"/>
                <wp:lineTo x="10169" y="5217"/>
                <wp:lineTo x="9958" y="5583"/>
                <wp:lineTo x="9538" y="5400"/>
                <wp:lineTo x="9432" y="5034"/>
                <wp:lineTo x="9362" y="2929"/>
                <wp:lineTo x="9222" y="2746"/>
                <wp:lineTo x="9327" y="2654"/>
                <wp:lineTo x="9327" y="1281"/>
                <wp:lineTo x="9257" y="1739"/>
                <wp:lineTo x="8906" y="1464"/>
                <wp:lineTo x="8801" y="1831"/>
                <wp:lineTo x="8801" y="2654"/>
                <wp:lineTo x="9117" y="2654"/>
                <wp:lineTo x="9117" y="3020"/>
                <wp:lineTo x="8801" y="3020"/>
                <wp:lineTo x="8836" y="5217"/>
                <wp:lineTo x="9047" y="5492"/>
                <wp:lineTo x="8345" y="5308"/>
                <wp:lineTo x="8556" y="5125"/>
                <wp:lineTo x="8556" y="3020"/>
                <wp:lineTo x="8275" y="2929"/>
                <wp:lineTo x="8310" y="2654"/>
                <wp:lineTo x="8556" y="2654"/>
                <wp:lineTo x="8661" y="1556"/>
                <wp:lineTo x="8906" y="1098"/>
                <wp:lineTo x="8906" y="0"/>
                <wp:lineTo x="11677" y="0"/>
                <wp:lineTo x="11677" y="2563"/>
                <wp:lineTo x="12027" y="2837"/>
                <wp:lineTo x="12132" y="3295"/>
                <wp:lineTo x="12203" y="5308"/>
                <wp:lineTo x="12308" y="5492"/>
                <wp:lineTo x="11677" y="5308"/>
                <wp:lineTo x="11852" y="5217"/>
                <wp:lineTo x="11782" y="3020"/>
                <wp:lineTo x="11571" y="3070"/>
                <wp:lineTo x="11571" y="9153"/>
                <wp:lineTo x="12448" y="9519"/>
                <wp:lineTo x="12658" y="10068"/>
                <wp:lineTo x="12694" y="14553"/>
                <wp:lineTo x="13044" y="14369"/>
                <wp:lineTo x="12729" y="15193"/>
                <wp:lineTo x="12273" y="15102"/>
                <wp:lineTo x="12062" y="14369"/>
                <wp:lineTo x="11536" y="15193"/>
                <wp:lineTo x="10940" y="15102"/>
                <wp:lineTo x="10800" y="14631"/>
                <wp:lineTo x="10800" y="19678"/>
                <wp:lineTo x="11221" y="19861"/>
                <wp:lineTo x="11291" y="21325"/>
                <wp:lineTo x="11326" y="21325"/>
                <wp:lineTo x="11151" y="21600"/>
                <wp:lineTo x="11010" y="21417"/>
                <wp:lineTo x="10660" y="21417"/>
                <wp:lineTo x="10695" y="20685"/>
                <wp:lineTo x="11081" y="20410"/>
                <wp:lineTo x="11081" y="20685"/>
                <wp:lineTo x="10800" y="20776"/>
                <wp:lineTo x="10835" y="21325"/>
                <wp:lineTo x="11081" y="21142"/>
                <wp:lineTo x="11081" y="20685"/>
                <wp:lineTo x="11081" y="20410"/>
                <wp:lineTo x="11045" y="19769"/>
                <wp:lineTo x="10835" y="19953"/>
                <wp:lineTo x="10835" y="20319"/>
                <wp:lineTo x="10695" y="20227"/>
                <wp:lineTo x="10730" y="19769"/>
                <wp:lineTo x="10800" y="19678"/>
                <wp:lineTo x="10800" y="14631"/>
                <wp:lineTo x="10695" y="14278"/>
                <wp:lineTo x="10765" y="12997"/>
                <wp:lineTo x="11116" y="12173"/>
                <wp:lineTo x="12062" y="11807"/>
                <wp:lineTo x="12062" y="12264"/>
                <wp:lineTo x="11501" y="12356"/>
                <wp:lineTo x="11291" y="12997"/>
                <wp:lineTo x="11361" y="14278"/>
                <wp:lineTo x="11712" y="14461"/>
                <wp:lineTo x="12027" y="13820"/>
                <wp:lineTo x="12062" y="12264"/>
                <wp:lineTo x="12062" y="11807"/>
                <wp:lineTo x="11992" y="9610"/>
                <wp:lineTo x="11361" y="9702"/>
                <wp:lineTo x="11326" y="11258"/>
                <wp:lineTo x="10905" y="11166"/>
                <wp:lineTo x="10905" y="10068"/>
                <wp:lineTo x="11291" y="9336"/>
                <wp:lineTo x="11571" y="9153"/>
                <wp:lineTo x="11571" y="3070"/>
                <wp:lineTo x="11396" y="3112"/>
                <wp:lineTo x="11396" y="5308"/>
                <wp:lineTo x="11501" y="5492"/>
                <wp:lineTo x="10870" y="5308"/>
                <wp:lineTo x="11045" y="5217"/>
                <wp:lineTo x="11045" y="3020"/>
                <wp:lineTo x="10870" y="2746"/>
                <wp:lineTo x="11326" y="2654"/>
                <wp:lineTo x="11361" y="2929"/>
                <wp:lineTo x="11677" y="2563"/>
                <wp:lineTo x="11677" y="0"/>
                <wp:lineTo x="13184" y="0"/>
                <wp:lineTo x="13184" y="1098"/>
                <wp:lineTo x="13710" y="1098"/>
                <wp:lineTo x="13745" y="5217"/>
                <wp:lineTo x="13921" y="5400"/>
                <wp:lineTo x="13219" y="5492"/>
                <wp:lineTo x="12764" y="5400"/>
                <wp:lineTo x="12518" y="4576"/>
                <wp:lineTo x="12588" y="3295"/>
                <wp:lineTo x="12904" y="2654"/>
                <wp:lineTo x="13290" y="2717"/>
                <wp:lineTo x="13290" y="2929"/>
                <wp:lineTo x="12939" y="3020"/>
                <wp:lineTo x="12799" y="3661"/>
                <wp:lineTo x="12869" y="4942"/>
                <wp:lineTo x="13219" y="5217"/>
                <wp:lineTo x="13465" y="4942"/>
                <wp:lineTo x="13395" y="3020"/>
                <wp:lineTo x="13290" y="2929"/>
                <wp:lineTo x="13290" y="2717"/>
                <wp:lineTo x="13465" y="2746"/>
                <wp:lineTo x="13430" y="1464"/>
                <wp:lineTo x="13149" y="1190"/>
                <wp:lineTo x="13184" y="1098"/>
                <wp:lineTo x="13184" y="0"/>
                <wp:lineTo x="14587" y="0"/>
                <wp:lineTo x="14587" y="2563"/>
                <wp:lineTo x="15078" y="2929"/>
                <wp:lineTo x="15148" y="5217"/>
                <wp:lineTo x="15323" y="5400"/>
                <wp:lineTo x="14903" y="5400"/>
                <wp:lineTo x="14903" y="9153"/>
                <wp:lineTo x="15358" y="9519"/>
                <wp:lineTo x="15429" y="10342"/>
                <wp:lineTo x="15288" y="10892"/>
                <wp:lineTo x="14903" y="10800"/>
                <wp:lineTo x="14832" y="9793"/>
                <wp:lineTo x="14517" y="10159"/>
                <wp:lineTo x="14271" y="11532"/>
                <wp:lineTo x="14236" y="14644"/>
                <wp:lineTo x="14727" y="14644"/>
                <wp:lineTo x="14727" y="15010"/>
                <wp:lineTo x="13290" y="15010"/>
                <wp:lineTo x="13290" y="14644"/>
                <wp:lineTo x="13605" y="14644"/>
                <wp:lineTo x="13605" y="9610"/>
                <wp:lineTo x="13255" y="9610"/>
                <wp:lineTo x="13255" y="9244"/>
                <wp:lineTo x="14236" y="9244"/>
                <wp:lineTo x="14271" y="10525"/>
                <wp:lineTo x="14762" y="9244"/>
                <wp:lineTo x="14903" y="9153"/>
                <wp:lineTo x="14903" y="5400"/>
                <wp:lineTo x="14727" y="5400"/>
                <wp:lineTo x="14201" y="5400"/>
                <wp:lineTo x="14201" y="4302"/>
                <wp:lineTo x="14868" y="3753"/>
                <wp:lineTo x="14868" y="4027"/>
                <wp:lineTo x="14412" y="4485"/>
                <wp:lineTo x="14447" y="5217"/>
                <wp:lineTo x="14832" y="5034"/>
                <wp:lineTo x="14868" y="4027"/>
                <wp:lineTo x="14868" y="3753"/>
                <wp:lineTo x="14797" y="2929"/>
                <wp:lineTo x="14447" y="2929"/>
                <wp:lineTo x="14412" y="3569"/>
                <wp:lineTo x="14201" y="3478"/>
                <wp:lineTo x="14271" y="2837"/>
                <wp:lineTo x="14587" y="2563"/>
                <wp:lineTo x="14587" y="0"/>
                <wp:lineTo x="16586" y="0"/>
                <wp:lineTo x="17357" y="183"/>
                <wp:lineTo x="17357" y="1281"/>
                <wp:lineTo x="16831" y="1136"/>
                <wp:lineTo x="16831" y="2014"/>
                <wp:lineTo x="17357" y="2380"/>
                <wp:lineTo x="17462" y="3203"/>
                <wp:lineTo x="17357" y="3661"/>
                <wp:lineTo x="17042" y="3478"/>
                <wp:lineTo x="17077" y="2563"/>
                <wp:lineTo x="17077" y="2288"/>
                <wp:lineTo x="16726" y="2471"/>
                <wp:lineTo x="16761" y="5492"/>
                <wp:lineTo x="17252" y="5400"/>
                <wp:lineTo x="17427" y="4576"/>
                <wp:lineTo x="17532" y="4576"/>
                <wp:lineTo x="17357" y="5492"/>
                <wp:lineTo x="16796" y="5858"/>
                <wp:lineTo x="16305" y="5125"/>
                <wp:lineTo x="16130" y="4302"/>
                <wp:lineTo x="16270" y="2837"/>
                <wp:lineTo x="16656" y="2105"/>
                <wp:lineTo x="16831" y="2014"/>
                <wp:lineTo x="16831" y="1136"/>
                <wp:lineTo x="16691" y="1098"/>
                <wp:lineTo x="16165" y="1647"/>
                <wp:lineTo x="15814" y="2837"/>
                <wp:lineTo x="15814" y="4942"/>
                <wp:lineTo x="16200" y="6315"/>
                <wp:lineTo x="16936" y="6864"/>
                <wp:lineTo x="17427" y="6407"/>
                <wp:lineTo x="17357" y="7688"/>
                <wp:lineTo x="16516" y="7688"/>
                <wp:lineTo x="16516" y="9153"/>
                <wp:lineTo x="17357" y="9519"/>
                <wp:lineTo x="17568" y="9976"/>
                <wp:lineTo x="17603" y="14553"/>
                <wp:lineTo x="17953" y="14369"/>
                <wp:lineTo x="17638" y="15193"/>
                <wp:lineTo x="17182" y="15102"/>
                <wp:lineTo x="16971" y="14369"/>
                <wp:lineTo x="16481" y="15193"/>
                <wp:lineTo x="15849" y="15102"/>
                <wp:lineTo x="15604" y="14186"/>
                <wp:lineTo x="15709" y="12905"/>
                <wp:lineTo x="16130" y="12081"/>
                <wp:lineTo x="17006" y="11807"/>
                <wp:lineTo x="17006" y="12264"/>
                <wp:lineTo x="16410" y="12356"/>
                <wp:lineTo x="16200" y="13088"/>
                <wp:lineTo x="16305" y="14278"/>
                <wp:lineTo x="16621" y="14461"/>
                <wp:lineTo x="16936" y="13912"/>
                <wp:lineTo x="17006" y="12264"/>
                <wp:lineTo x="17006" y="11807"/>
                <wp:lineTo x="16936" y="9702"/>
                <wp:lineTo x="16270" y="9702"/>
                <wp:lineTo x="16270" y="11166"/>
                <wp:lineTo x="15814" y="11166"/>
                <wp:lineTo x="15849" y="9976"/>
                <wp:lineTo x="16305" y="9244"/>
                <wp:lineTo x="16516" y="9153"/>
                <wp:lineTo x="16516" y="7688"/>
                <wp:lineTo x="16375" y="7688"/>
                <wp:lineTo x="15744" y="6590"/>
                <wp:lineTo x="15394" y="4851"/>
                <wp:lineTo x="15429" y="2654"/>
                <wp:lineTo x="15814" y="1098"/>
                <wp:lineTo x="16445" y="92"/>
                <wp:lineTo x="16586" y="0"/>
                <wp:lineTo x="17848" y="0"/>
                <wp:lineTo x="17848" y="2654"/>
                <wp:lineTo x="18269" y="2654"/>
                <wp:lineTo x="18304" y="5217"/>
                <wp:lineTo x="18479" y="5492"/>
                <wp:lineTo x="17848" y="5400"/>
                <wp:lineTo x="18023" y="5125"/>
                <wp:lineTo x="17988" y="3020"/>
                <wp:lineTo x="17778" y="2746"/>
                <wp:lineTo x="17848" y="2654"/>
                <wp:lineTo x="17848" y="0"/>
                <wp:lineTo x="18023" y="0"/>
                <wp:lineTo x="18023" y="1190"/>
                <wp:lineTo x="18304" y="1373"/>
                <wp:lineTo x="18234" y="1922"/>
                <wp:lineTo x="17953" y="1739"/>
                <wp:lineTo x="18023" y="1190"/>
                <wp:lineTo x="18023" y="0"/>
                <wp:lineTo x="19356" y="0"/>
                <wp:lineTo x="19356" y="1098"/>
                <wp:lineTo x="19566" y="1281"/>
                <wp:lineTo x="19286" y="2014"/>
                <wp:lineTo x="19216" y="2066"/>
                <wp:lineTo x="19216" y="2563"/>
                <wp:lineTo x="19426" y="2709"/>
                <wp:lineTo x="19426" y="2929"/>
                <wp:lineTo x="19075" y="3020"/>
                <wp:lineTo x="18935" y="4485"/>
                <wp:lineTo x="19145" y="5308"/>
                <wp:lineTo x="19496" y="5217"/>
                <wp:lineTo x="19636" y="4759"/>
                <wp:lineTo x="19601" y="3295"/>
                <wp:lineTo x="19426" y="2929"/>
                <wp:lineTo x="19426" y="2709"/>
                <wp:lineTo x="19742" y="2929"/>
                <wp:lineTo x="19917" y="3569"/>
                <wp:lineTo x="19847" y="4942"/>
                <wp:lineTo x="19496" y="5583"/>
                <wp:lineTo x="18935" y="5400"/>
                <wp:lineTo x="18690" y="4759"/>
                <wp:lineTo x="18725" y="3295"/>
                <wp:lineTo x="19040" y="2654"/>
                <wp:lineTo x="19216" y="2563"/>
                <wp:lineTo x="19216" y="2066"/>
                <wp:lineTo x="19040" y="2197"/>
                <wp:lineTo x="19356" y="1098"/>
                <wp:lineTo x="19356" y="0"/>
                <wp:lineTo x="20969" y="0"/>
                <wp:lineTo x="20969" y="2563"/>
                <wp:lineTo x="21319" y="2837"/>
                <wp:lineTo x="21425" y="3295"/>
                <wp:lineTo x="21495" y="5308"/>
                <wp:lineTo x="21600" y="5492"/>
                <wp:lineTo x="20969" y="5308"/>
                <wp:lineTo x="21144" y="5217"/>
                <wp:lineTo x="21074" y="3020"/>
                <wp:lineTo x="20688" y="3112"/>
                <wp:lineTo x="20688" y="5308"/>
                <wp:lineTo x="20794" y="5492"/>
                <wp:lineTo x="20162" y="5308"/>
                <wp:lineTo x="20338" y="5217"/>
                <wp:lineTo x="20268" y="2929"/>
                <wp:lineTo x="20162" y="2746"/>
                <wp:lineTo x="20618" y="2746"/>
                <wp:lineTo x="20653" y="2929"/>
                <wp:lineTo x="20969" y="2563"/>
                <wp:lineTo x="20969" y="0"/>
                <wp:lineTo x="2174"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5.png"/>
                    <pic:cNvPicPr>
                      <a:picLocks noChangeAspect="1"/>
                    </pic:cNvPicPr>
                  </pic:nvPicPr>
                  <pic:blipFill>
                    <a:blip r:embed="rId19" cstate="print"/>
                    <a:stretch>
                      <a:fillRect/>
                    </a:stretch>
                  </pic:blipFill>
                  <pic:spPr>
                    <a:xfrm>
                      <a:off x="0" y="0"/>
                      <a:ext cx="2266950" cy="685800"/>
                    </a:xfrm>
                    <a:prstGeom prst="rect">
                      <a:avLst/>
                    </a:prstGeom>
                    <a:ln w="12700" cap="flat">
                      <a:noFill/>
                      <a:miter lim="400000"/>
                    </a:ln>
                    <a:effectLst/>
                  </pic:spPr>
                </pic:pic>
              </a:graphicData>
            </a:graphic>
          </wp:anchor>
        </w:drawing>
      </w:r>
      <w:bookmarkEnd w:id="1"/>
    </w:p>
    <w:sectPr w:rsidR="00522B20" w:rsidSect="00522B20">
      <w:headerReference w:type="default" r:id="rId20"/>
      <w:footerReference w:type="default" r:id="rId21"/>
      <w:pgSz w:w="11900" w:h="16840"/>
      <w:pgMar w:top="1080" w:right="1080" w:bottom="720" w:left="1080" w:header="216" w:footer="36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8" w:author="Francisco Ferraro García" w:date="2023-05-14T22:42:00Z" w:initials="FFG">
    <w:p w14:paraId="2AABAF43" w14:textId="0981C1B1" w:rsidR="000C65D3" w:rsidRPr="004F71C9" w:rsidRDefault="000C65D3">
      <w:pPr>
        <w:pStyle w:val="Textocomentario"/>
        <w:rPr>
          <w:lang w:val="es-ES"/>
        </w:rPr>
      </w:pPr>
      <w:r>
        <w:rPr>
          <w:rStyle w:val="Refdecomentario"/>
        </w:rPr>
        <w:annotationRef/>
      </w:r>
      <w:r w:rsidRPr="004F71C9">
        <w:rPr>
          <w:lang w:val="es-ES"/>
        </w:rPr>
        <w:t>Prescindible</w:t>
      </w:r>
    </w:p>
  </w:comment>
  <w:comment w:id="132" w:author="Francisco Ferraro García" w:date="2023-05-14T21:56:00Z" w:initials="FFG">
    <w:p w14:paraId="7C8D8966" w14:textId="6C02AE7F" w:rsidR="003C1E8F" w:rsidRPr="003C1E8F" w:rsidRDefault="003C1E8F">
      <w:pPr>
        <w:pStyle w:val="Textocomentario"/>
        <w:rPr>
          <w:lang w:val="es-ES"/>
        </w:rPr>
      </w:pPr>
      <w:r>
        <w:rPr>
          <w:rStyle w:val="Refdecomentario"/>
        </w:rPr>
        <w:annotationRef/>
      </w:r>
      <w:r w:rsidRPr="003C1E8F">
        <w:rPr>
          <w:lang w:val="es-ES"/>
        </w:rPr>
        <w:t>Son dos factores muy diferentes.</w:t>
      </w:r>
      <w:r>
        <w:rPr>
          <w:lang w:val="es-ES"/>
        </w:rPr>
        <w:t xml:space="preserve"> Lo primero puede provocar efectos inflacionistas y lo segundo lo contrario</w:t>
      </w:r>
    </w:p>
  </w:comment>
  <w:comment w:id="179" w:author="Francisco Ferraro García" w:date="2023-05-14T23:01:00Z" w:initials="FFG">
    <w:p w14:paraId="76BB2F60" w14:textId="7DAB1632" w:rsidR="00CB593A" w:rsidRPr="00CB593A" w:rsidRDefault="00CB593A">
      <w:pPr>
        <w:pStyle w:val="Textocomentario"/>
        <w:rPr>
          <w:lang w:val="es-ES"/>
        </w:rPr>
      </w:pPr>
      <w:r>
        <w:rPr>
          <w:rStyle w:val="Refdecomentario"/>
        </w:rPr>
        <w:annotationRef/>
      </w:r>
      <w:r w:rsidRPr="00CB593A">
        <w:rPr>
          <w:lang w:val="es-ES"/>
        </w:rPr>
        <w:t>Habrá que hacer alguna r</w:t>
      </w:r>
      <w:r>
        <w:rPr>
          <w:lang w:val="es-ES"/>
        </w:rPr>
        <w:t>eferencia a</w:t>
      </w:r>
      <w:r w:rsidR="001E77C0">
        <w:rPr>
          <w:lang w:val="es-ES"/>
        </w:rPr>
        <w:t xml:space="preserve"> </w:t>
      </w:r>
      <w:r>
        <w:rPr>
          <w:lang w:val="es-ES"/>
        </w:rPr>
        <w:t xml:space="preserve">la guerra </w:t>
      </w:r>
      <w:r w:rsidR="001E77C0">
        <w:rPr>
          <w:lang w:val="es-ES"/>
        </w:rPr>
        <w:t xml:space="preserve">de Ucrania y </w:t>
      </w:r>
      <w:r>
        <w:rPr>
          <w:lang w:val="es-ES"/>
        </w:rPr>
        <w:t xml:space="preserve">en </w:t>
      </w:r>
      <w:r w:rsidR="001E77C0">
        <w:rPr>
          <w:lang w:val="es-ES"/>
        </w:rPr>
        <w:t xml:space="preserve">los riesgos para </w:t>
      </w:r>
      <w:r>
        <w:rPr>
          <w:lang w:val="es-ES"/>
        </w:rPr>
        <w:t>Europa</w:t>
      </w:r>
    </w:p>
  </w:comment>
  <w:comment w:id="213" w:author="Francisco Ferraro García" w:date="2023-05-15T07:27:00Z" w:initials="FFG">
    <w:p w14:paraId="5C510EE3" w14:textId="3171FC06" w:rsidR="00AC4BB1" w:rsidRPr="00AC4BB1" w:rsidRDefault="00AC4BB1">
      <w:pPr>
        <w:pStyle w:val="Textocomentario"/>
        <w:rPr>
          <w:lang w:val="es-ES"/>
        </w:rPr>
      </w:pPr>
      <w:r>
        <w:rPr>
          <w:rStyle w:val="Refdecomentario"/>
        </w:rPr>
        <w:annotationRef/>
      </w:r>
      <w:r w:rsidRPr="00AC4BB1">
        <w:rPr>
          <w:lang w:val="es-ES"/>
        </w:rPr>
        <w:t>Creo que hay que revisar e</w:t>
      </w:r>
      <w:r>
        <w:rPr>
          <w:lang w:val="es-ES"/>
        </w:rPr>
        <w:t>l dato para España en abril, que ha superado el nivel 57</w:t>
      </w:r>
    </w:p>
  </w:comment>
  <w:comment w:id="285" w:author="Francisco Ferraro García" w:date="2023-05-14T22:35:00Z" w:initials="FFG">
    <w:p w14:paraId="60CACA6D" w14:textId="7580F816" w:rsidR="0029748B" w:rsidRPr="0029748B" w:rsidRDefault="0029748B">
      <w:pPr>
        <w:pStyle w:val="Textocomentario"/>
        <w:rPr>
          <w:lang w:val="es-ES"/>
        </w:rPr>
      </w:pPr>
      <w:r>
        <w:rPr>
          <w:rStyle w:val="Refdecomentario"/>
        </w:rPr>
        <w:annotationRef/>
      </w:r>
      <w:r w:rsidRPr="0029748B">
        <w:rPr>
          <w:lang w:val="es-ES"/>
        </w:rPr>
        <w:t xml:space="preserve">Esto no es </w:t>
      </w:r>
      <w:r w:rsidR="000C65D3">
        <w:rPr>
          <w:lang w:val="es-ES"/>
        </w:rPr>
        <w:t>s</w:t>
      </w:r>
      <w:r w:rsidRPr="0029748B">
        <w:rPr>
          <w:lang w:val="es-ES"/>
        </w:rPr>
        <w:t xml:space="preserve">eguro porque </w:t>
      </w:r>
      <w:r>
        <w:rPr>
          <w:lang w:val="es-ES"/>
        </w:rPr>
        <w:t>el aceite que se exporta este año es de la cosecha del año pasado</w:t>
      </w:r>
    </w:p>
  </w:comment>
  <w:comment w:id="288" w:author="Francisco Ferraro García" w:date="2023-05-14T22:37:00Z" w:initials="FFG">
    <w:p w14:paraId="7969BD1C" w14:textId="74D73B8B" w:rsidR="0029748B" w:rsidRPr="0029748B" w:rsidRDefault="0029748B">
      <w:pPr>
        <w:pStyle w:val="Textocomentario"/>
        <w:rPr>
          <w:lang w:val="es-ES"/>
        </w:rPr>
      </w:pPr>
      <w:r>
        <w:rPr>
          <w:rStyle w:val="Refdecomentario"/>
        </w:rPr>
        <w:annotationRef/>
      </w:r>
      <w:r w:rsidRPr="0029748B">
        <w:rPr>
          <w:lang w:val="es-ES"/>
        </w:rPr>
        <w:t>Creo que el margen no e</w:t>
      </w:r>
      <w:r>
        <w:rPr>
          <w:lang w:val="es-ES"/>
        </w:rPr>
        <w:t>s muy elevado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ABAF43" w15:done="0"/>
  <w15:commentEx w15:paraId="7C8D8966" w15:done="0"/>
  <w15:commentEx w15:paraId="76BB2F60" w15:done="0"/>
  <w15:commentEx w15:paraId="5C510EE3" w15:done="0"/>
  <w15:commentEx w15:paraId="60CACA6D" w15:done="0"/>
  <w15:commentEx w15:paraId="7969BD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BE254" w16cex:dateUtc="2023-05-14T20:42:00Z"/>
  <w16cex:commentExtensible w16cex:durableId="280BD7A0" w16cex:dateUtc="2023-05-14T19:56:00Z"/>
  <w16cex:commentExtensible w16cex:durableId="280BE6C2" w16cex:dateUtc="2023-05-14T21:01:00Z"/>
  <w16cex:commentExtensible w16cex:durableId="280C5D47" w16cex:dateUtc="2023-05-15T05:27:00Z"/>
  <w16cex:commentExtensible w16cex:durableId="280BE0B9" w16cex:dateUtc="2023-05-14T20:35:00Z"/>
  <w16cex:commentExtensible w16cex:durableId="280BE11D" w16cex:dateUtc="2023-05-14T2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ABAF43" w16cid:durableId="280BE254"/>
  <w16cid:commentId w16cid:paraId="7C8D8966" w16cid:durableId="280BD7A0"/>
  <w16cid:commentId w16cid:paraId="76BB2F60" w16cid:durableId="280BE6C2"/>
  <w16cid:commentId w16cid:paraId="5C510EE3" w16cid:durableId="280C5D47"/>
  <w16cid:commentId w16cid:paraId="60CACA6D" w16cid:durableId="280BE0B9"/>
  <w16cid:commentId w16cid:paraId="7969BD1C" w16cid:durableId="280BE1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881E4" w14:textId="77777777" w:rsidR="00AF0BAD" w:rsidRDefault="00AF0BAD" w:rsidP="00522B20">
      <w:r>
        <w:separator/>
      </w:r>
    </w:p>
  </w:endnote>
  <w:endnote w:type="continuationSeparator" w:id="0">
    <w:p w14:paraId="3C689979" w14:textId="77777777" w:rsidR="00AF0BAD" w:rsidRDefault="00AF0BAD" w:rsidP="00522B20">
      <w:r>
        <w:continuationSeparator/>
      </w:r>
    </w:p>
  </w:endnote>
  <w:endnote w:type="continuationNotice" w:id="1">
    <w:p w14:paraId="5CFD3131" w14:textId="77777777" w:rsidR="00AF0BAD" w:rsidRDefault="00AF0B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w:altName w:val="Times New Roman"/>
    <w:charset w:val="00"/>
    <w:family w:val="swiss"/>
    <w:pitch w:val="variable"/>
    <w:sig w:usb0="8000002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oefler Text">
    <w:altName w:val="Times New Roman"/>
    <w:charset w:val="4D"/>
    <w:family w:val="roman"/>
    <w:pitch w:val="variable"/>
    <w:sig w:usb0="800002FF" w:usb1="5000204B" w:usb2="00000004" w:usb3="00000000" w:csb0="00000197" w:csb1="00000000"/>
  </w:font>
  <w:font w:name="Avenir Next Medium">
    <w:altName w:val="Times New Roman"/>
    <w:charset w:val="00"/>
    <w:family w:val="swiss"/>
    <w:pitch w:val="variable"/>
    <w:sig w:usb0="8000002F" w:usb1="5000204A" w:usb2="00000000" w:usb3="00000000" w:csb0="0000009B" w:csb1="00000000"/>
  </w:font>
  <w:font w:name="Avenir Next Ultra Light">
    <w:altName w:val="Times New Roman"/>
    <w:charset w:val="4D"/>
    <w:family w:val="swiss"/>
    <w:pitch w:val="variable"/>
    <w:sig w:usb0="800000AF" w:usb1="5000204A" w:usb2="00000000" w:usb3="00000000" w:csb0="0000009B"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venir Next Demi Bold">
    <w:altName w:val="Times New Roman"/>
    <w:charset w:val="00"/>
    <w:family w:val="swiss"/>
    <w:pitch w:val="variable"/>
    <w:sig w:usb0="8000002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D44B0" w14:textId="77777777" w:rsidR="00130982" w:rsidRDefault="00130982">
    <w:pPr>
      <w:pStyle w:val="HeaderFooterA"/>
      <w:tabs>
        <w:tab w:val="clear" w:pos="9020"/>
        <w:tab w:val="center" w:pos="4750"/>
        <w:tab w:val="right" w:pos="9240"/>
      </w:tabs>
    </w:pPr>
    <w:r>
      <w:tab/>
    </w:r>
    <w:r>
      <w:tab/>
    </w:r>
    <w:r w:rsidR="00330B24">
      <w:fldChar w:fldCharType="begin"/>
    </w:r>
    <w:r w:rsidR="00D40DA6">
      <w:instrText xml:space="preserve"> PAGE </w:instrText>
    </w:r>
    <w:r w:rsidR="00330B24">
      <w:fldChar w:fldCharType="separate"/>
    </w:r>
    <w:r w:rsidR="00937B0B">
      <w:rPr>
        <w:noProof/>
      </w:rPr>
      <w:t>8</w:t>
    </w:r>
    <w:r w:rsidR="00330B2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9A840" w14:textId="77777777" w:rsidR="00AF0BAD" w:rsidRDefault="00AF0BAD" w:rsidP="00522B20">
      <w:r>
        <w:separator/>
      </w:r>
    </w:p>
  </w:footnote>
  <w:footnote w:type="continuationSeparator" w:id="0">
    <w:p w14:paraId="13595B3B" w14:textId="77777777" w:rsidR="00AF0BAD" w:rsidRDefault="00AF0BAD" w:rsidP="00522B20">
      <w:r>
        <w:continuationSeparator/>
      </w:r>
    </w:p>
  </w:footnote>
  <w:footnote w:type="continuationNotice" w:id="1">
    <w:p w14:paraId="31C53D9B" w14:textId="77777777" w:rsidR="00AF0BAD" w:rsidRDefault="00AF0B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21F4B" w14:textId="77777777" w:rsidR="00130982" w:rsidRDefault="00130982" w:rsidP="002B0D10">
    <w:pPr>
      <w:pStyle w:val="HeaderFooterA"/>
      <w:tabs>
        <w:tab w:val="clear" w:pos="9020"/>
        <w:tab w:val="center" w:pos="4750"/>
        <w:tab w:val="right" w:pos="9240"/>
      </w:tabs>
      <w:jc w:val="center"/>
    </w:pPr>
    <w:r>
      <w:rPr>
        <w:color w:val="0026B4"/>
        <w:u w:color="0026B4"/>
      </w:rPr>
      <w:t>Observatorio Económico de Andalucía</w:t>
    </w:r>
    <w:r>
      <w:rPr>
        <w:color w:val="0026B4"/>
        <w:u w:color="0026B4"/>
      </w:rPr>
      <w:tab/>
    </w:r>
    <w:r>
      <w:rPr>
        <w:color w:val="0026B4"/>
        <w:u w:color="0026B4"/>
      </w:rPr>
      <w:tab/>
    </w:r>
    <w:r w:rsidR="009C0B48">
      <w:rPr>
        <w:color w:val="0026B4"/>
        <w:u w:color="0026B4"/>
      </w:rPr>
      <w:t xml:space="preserve">16 </w:t>
    </w:r>
    <w:r>
      <w:rPr>
        <w:color w:val="0026B4"/>
        <w:u w:color="0026B4"/>
      </w:rPr>
      <w:t xml:space="preserve">de </w:t>
    </w:r>
    <w:r w:rsidR="009C0B48">
      <w:rPr>
        <w:color w:val="0026B4"/>
        <w:u w:color="0026B4"/>
      </w:rPr>
      <w:t xml:space="preserve">mayo </w:t>
    </w:r>
    <w:r>
      <w:rPr>
        <w:color w:val="0026B4"/>
        <w:u w:color="0026B4"/>
      </w:rPr>
      <w:t>de 202</w:t>
    </w:r>
    <w:r w:rsidR="008C59C2">
      <w:rPr>
        <w:color w:val="0026B4"/>
        <w:u w:color="0026B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8633C"/>
    <w:multiLevelType w:val="hybridMultilevel"/>
    <w:tmpl w:val="ADFE9422"/>
    <w:lvl w:ilvl="0" w:tplc="464AE39E">
      <w:start w:val="1"/>
      <w:numFmt w:val="decimal"/>
      <w:lvlText w:val="%1."/>
      <w:lvlJc w:val="left"/>
      <w:pPr>
        <w:ind w:left="720" w:hanging="360"/>
      </w:pPr>
      <w:rPr>
        <w:b w:val="0"/>
        <w:bCs w:val="0"/>
        <w:color w:val="auto"/>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A15AA4"/>
    <w:multiLevelType w:val="hybridMultilevel"/>
    <w:tmpl w:val="E62E1DDE"/>
    <w:lvl w:ilvl="0" w:tplc="5E38232E">
      <w:numFmt w:val="bullet"/>
      <w:lvlText w:val="-"/>
      <w:lvlJc w:val="left"/>
      <w:pPr>
        <w:ind w:left="720" w:hanging="360"/>
      </w:pPr>
      <w:rPr>
        <w:rFonts w:ascii="Avenir Next" w:eastAsia="Arial Unicode MS" w:hAnsi="Avenir Next" w:cs="Arial Unicode M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594209"/>
    <w:multiLevelType w:val="hybridMultilevel"/>
    <w:tmpl w:val="711E0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8608EB"/>
    <w:multiLevelType w:val="hybridMultilevel"/>
    <w:tmpl w:val="7D0CDB0A"/>
    <w:lvl w:ilvl="0" w:tplc="FB2EAA44">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E0235B0"/>
    <w:multiLevelType w:val="hybridMultilevel"/>
    <w:tmpl w:val="7B6AF71E"/>
    <w:lvl w:ilvl="0" w:tplc="0C66E80A">
      <w:start w:val="2"/>
      <w:numFmt w:val="bullet"/>
      <w:lvlText w:val=""/>
      <w:lvlJc w:val="left"/>
      <w:pPr>
        <w:ind w:left="720" w:hanging="360"/>
      </w:pPr>
      <w:rPr>
        <w:rFonts w:ascii="Wingdings" w:eastAsia="Hoefler Text" w:hAnsi="Wingdings" w:cs="Hoefl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93006063">
    <w:abstractNumId w:val="3"/>
  </w:num>
  <w:num w:numId="2" w16cid:durableId="2091612886">
    <w:abstractNumId w:val="1"/>
  </w:num>
  <w:num w:numId="3" w16cid:durableId="594441177">
    <w:abstractNumId w:val="4"/>
  </w:num>
  <w:num w:numId="4" w16cid:durableId="501747580">
    <w:abstractNumId w:val="2"/>
  </w:num>
  <w:num w:numId="5" w16cid:durableId="3734331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co Ferraro García">
    <w15:presenceInfo w15:providerId="Windows Live" w15:userId="0a0dd0ca1f24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defaultTabStop w:val="720"/>
  <w:autoHyphenation/>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20"/>
    <w:rsid w:val="000004C4"/>
    <w:rsid w:val="000006E8"/>
    <w:rsid w:val="00000732"/>
    <w:rsid w:val="00000A24"/>
    <w:rsid w:val="0000104E"/>
    <w:rsid w:val="000011C4"/>
    <w:rsid w:val="0000142D"/>
    <w:rsid w:val="000019C9"/>
    <w:rsid w:val="00001B74"/>
    <w:rsid w:val="00001EED"/>
    <w:rsid w:val="00002813"/>
    <w:rsid w:val="00002F9F"/>
    <w:rsid w:val="0000357D"/>
    <w:rsid w:val="00003C7A"/>
    <w:rsid w:val="000040C3"/>
    <w:rsid w:val="00004647"/>
    <w:rsid w:val="0000514D"/>
    <w:rsid w:val="00005A25"/>
    <w:rsid w:val="000066BD"/>
    <w:rsid w:val="00006D71"/>
    <w:rsid w:val="00007331"/>
    <w:rsid w:val="00007A6A"/>
    <w:rsid w:val="00010241"/>
    <w:rsid w:val="000102E4"/>
    <w:rsid w:val="00010C85"/>
    <w:rsid w:val="00011B3B"/>
    <w:rsid w:val="00011D51"/>
    <w:rsid w:val="00012557"/>
    <w:rsid w:val="00012855"/>
    <w:rsid w:val="000128C6"/>
    <w:rsid w:val="0001372F"/>
    <w:rsid w:val="0001489E"/>
    <w:rsid w:val="00014968"/>
    <w:rsid w:val="00015349"/>
    <w:rsid w:val="00015436"/>
    <w:rsid w:val="000155BF"/>
    <w:rsid w:val="000158E5"/>
    <w:rsid w:val="00015ACB"/>
    <w:rsid w:val="00015C4F"/>
    <w:rsid w:val="0001695C"/>
    <w:rsid w:val="00017109"/>
    <w:rsid w:val="00017844"/>
    <w:rsid w:val="00017915"/>
    <w:rsid w:val="00021035"/>
    <w:rsid w:val="00021572"/>
    <w:rsid w:val="00021F4E"/>
    <w:rsid w:val="00022256"/>
    <w:rsid w:val="000225B1"/>
    <w:rsid w:val="000228B9"/>
    <w:rsid w:val="000231B6"/>
    <w:rsid w:val="00024642"/>
    <w:rsid w:val="000256C6"/>
    <w:rsid w:val="0002758C"/>
    <w:rsid w:val="00027CA2"/>
    <w:rsid w:val="00030197"/>
    <w:rsid w:val="0003068E"/>
    <w:rsid w:val="00030EF7"/>
    <w:rsid w:val="00031A92"/>
    <w:rsid w:val="00031D3D"/>
    <w:rsid w:val="00033109"/>
    <w:rsid w:val="00034361"/>
    <w:rsid w:val="00034823"/>
    <w:rsid w:val="00034B36"/>
    <w:rsid w:val="00034E89"/>
    <w:rsid w:val="00035D5A"/>
    <w:rsid w:val="000363A7"/>
    <w:rsid w:val="00036CD2"/>
    <w:rsid w:val="00037D6B"/>
    <w:rsid w:val="00037FC1"/>
    <w:rsid w:val="00041256"/>
    <w:rsid w:val="00041603"/>
    <w:rsid w:val="000425E3"/>
    <w:rsid w:val="00042ECB"/>
    <w:rsid w:val="000430E3"/>
    <w:rsid w:val="0004363A"/>
    <w:rsid w:val="000440F8"/>
    <w:rsid w:val="00045096"/>
    <w:rsid w:val="0005072F"/>
    <w:rsid w:val="000508CF"/>
    <w:rsid w:val="00050F8F"/>
    <w:rsid w:val="00051462"/>
    <w:rsid w:val="000519ED"/>
    <w:rsid w:val="00052B23"/>
    <w:rsid w:val="0005321D"/>
    <w:rsid w:val="000539D7"/>
    <w:rsid w:val="00053DB3"/>
    <w:rsid w:val="00053EAC"/>
    <w:rsid w:val="00054C2A"/>
    <w:rsid w:val="00055AEA"/>
    <w:rsid w:val="00056867"/>
    <w:rsid w:val="00056E6B"/>
    <w:rsid w:val="0005761C"/>
    <w:rsid w:val="00057F2B"/>
    <w:rsid w:val="00060222"/>
    <w:rsid w:val="00060762"/>
    <w:rsid w:val="00060BE4"/>
    <w:rsid w:val="00060E64"/>
    <w:rsid w:val="00061EAF"/>
    <w:rsid w:val="0006260A"/>
    <w:rsid w:val="000627B5"/>
    <w:rsid w:val="00062908"/>
    <w:rsid w:val="000629B7"/>
    <w:rsid w:val="00062BF9"/>
    <w:rsid w:val="00062F92"/>
    <w:rsid w:val="00063641"/>
    <w:rsid w:val="00063B2A"/>
    <w:rsid w:val="00063BC9"/>
    <w:rsid w:val="00063CDA"/>
    <w:rsid w:val="00064562"/>
    <w:rsid w:val="0006460A"/>
    <w:rsid w:val="00064866"/>
    <w:rsid w:val="00064F6C"/>
    <w:rsid w:val="000652D9"/>
    <w:rsid w:val="0006654B"/>
    <w:rsid w:val="00066663"/>
    <w:rsid w:val="00066698"/>
    <w:rsid w:val="000671DA"/>
    <w:rsid w:val="0006774D"/>
    <w:rsid w:val="0007102F"/>
    <w:rsid w:val="0007120E"/>
    <w:rsid w:val="000724D6"/>
    <w:rsid w:val="000730BE"/>
    <w:rsid w:val="00074376"/>
    <w:rsid w:val="00074472"/>
    <w:rsid w:val="000751F9"/>
    <w:rsid w:val="000768FA"/>
    <w:rsid w:val="00076C09"/>
    <w:rsid w:val="00077631"/>
    <w:rsid w:val="00077E4A"/>
    <w:rsid w:val="00080E3B"/>
    <w:rsid w:val="00081848"/>
    <w:rsid w:val="00081DD7"/>
    <w:rsid w:val="00082750"/>
    <w:rsid w:val="00082FA4"/>
    <w:rsid w:val="00083058"/>
    <w:rsid w:val="00084830"/>
    <w:rsid w:val="000848AA"/>
    <w:rsid w:val="00084BC7"/>
    <w:rsid w:val="00086334"/>
    <w:rsid w:val="00086A71"/>
    <w:rsid w:val="0008757B"/>
    <w:rsid w:val="00087F99"/>
    <w:rsid w:val="0009064E"/>
    <w:rsid w:val="000909F3"/>
    <w:rsid w:val="00090F94"/>
    <w:rsid w:val="0009116A"/>
    <w:rsid w:val="00092170"/>
    <w:rsid w:val="00092657"/>
    <w:rsid w:val="00092AAD"/>
    <w:rsid w:val="0009374B"/>
    <w:rsid w:val="00094852"/>
    <w:rsid w:val="000949AF"/>
    <w:rsid w:val="00095350"/>
    <w:rsid w:val="00095822"/>
    <w:rsid w:val="00095C1E"/>
    <w:rsid w:val="00096070"/>
    <w:rsid w:val="00096E37"/>
    <w:rsid w:val="00096EDB"/>
    <w:rsid w:val="0009719A"/>
    <w:rsid w:val="00097843"/>
    <w:rsid w:val="000A00BF"/>
    <w:rsid w:val="000A08A9"/>
    <w:rsid w:val="000A19EE"/>
    <w:rsid w:val="000A1A18"/>
    <w:rsid w:val="000A1E8A"/>
    <w:rsid w:val="000A2590"/>
    <w:rsid w:val="000A2636"/>
    <w:rsid w:val="000A273E"/>
    <w:rsid w:val="000A2C2B"/>
    <w:rsid w:val="000A3663"/>
    <w:rsid w:val="000A38DC"/>
    <w:rsid w:val="000A5A10"/>
    <w:rsid w:val="000A5D36"/>
    <w:rsid w:val="000A62BF"/>
    <w:rsid w:val="000A757B"/>
    <w:rsid w:val="000A7B3A"/>
    <w:rsid w:val="000A7C4C"/>
    <w:rsid w:val="000A7E11"/>
    <w:rsid w:val="000B023D"/>
    <w:rsid w:val="000B0F8B"/>
    <w:rsid w:val="000B1262"/>
    <w:rsid w:val="000B147B"/>
    <w:rsid w:val="000B2169"/>
    <w:rsid w:val="000B237B"/>
    <w:rsid w:val="000B25F9"/>
    <w:rsid w:val="000B349D"/>
    <w:rsid w:val="000B365D"/>
    <w:rsid w:val="000B4282"/>
    <w:rsid w:val="000B4CFB"/>
    <w:rsid w:val="000B4D75"/>
    <w:rsid w:val="000B5DA4"/>
    <w:rsid w:val="000B6669"/>
    <w:rsid w:val="000B67D7"/>
    <w:rsid w:val="000B6E43"/>
    <w:rsid w:val="000B7995"/>
    <w:rsid w:val="000C2370"/>
    <w:rsid w:val="000C2457"/>
    <w:rsid w:val="000C24CC"/>
    <w:rsid w:val="000C2E24"/>
    <w:rsid w:val="000C3BCB"/>
    <w:rsid w:val="000C3CB6"/>
    <w:rsid w:val="000C3CCC"/>
    <w:rsid w:val="000C3EB3"/>
    <w:rsid w:val="000C47DD"/>
    <w:rsid w:val="000C4C26"/>
    <w:rsid w:val="000C5431"/>
    <w:rsid w:val="000C65D3"/>
    <w:rsid w:val="000C662E"/>
    <w:rsid w:val="000C79BC"/>
    <w:rsid w:val="000C7A7D"/>
    <w:rsid w:val="000D0C76"/>
    <w:rsid w:val="000D1385"/>
    <w:rsid w:val="000D39F8"/>
    <w:rsid w:val="000D3C8A"/>
    <w:rsid w:val="000D3E17"/>
    <w:rsid w:val="000D5495"/>
    <w:rsid w:val="000E0386"/>
    <w:rsid w:val="000E0F26"/>
    <w:rsid w:val="000E3718"/>
    <w:rsid w:val="000E37F6"/>
    <w:rsid w:val="000E3889"/>
    <w:rsid w:val="000E3C20"/>
    <w:rsid w:val="000E6298"/>
    <w:rsid w:val="000E62F8"/>
    <w:rsid w:val="000E63EA"/>
    <w:rsid w:val="000E6F8E"/>
    <w:rsid w:val="000E70AD"/>
    <w:rsid w:val="000E7C07"/>
    <w:rsid w:val="000F065E"/>
    <w:rsid w:val="000F0898"/>
    <w:rsid w:val="000F11AA"/>
    <w:rsid w:val="000F13E9"/>
    <w:rsid w:val="000F1543"/>
    <w:rsid w:val="000F18E7"/>
    <w:rsid w:val="000F214E"/>
    <w:rsid w:val="000F2451"/>
    <w:rsid w:val="000F263D"/>
    <w:rsid w:val="000F2F1C"/>
    <w:rsid w:val="000F3049"/>
    <w:rsid w:val="000F3B9B"/>
    <w:rsid w:val="000F3C0A"/>
    <w:rsid w:val="000F41ED"/>
    <w:rsid w:val="000F4B84"/>
    <w:rsid w:val="000F5790"/>
    <w:rsid w:val="000F5A43"/>
    <w:rsid w:val="000F7C12"/>
    <w:rsid w:val="00100A61"/>
    <w:rsid w:val="0010123F"/>
    <w:rsid w:val="0010271D"/>
    <w:rsid w:val="00102BC4"/>
    <w:rsid w:val="00103136"/>
    <w:rsid w:val="001041D9"/>
    <w:rsid w:val="00104285"/>
    <w:rsid w:val="00104925"/>
    <w:rsid w:val="00104AC8"/>
    <w:rsid w:val="00104CF1"/>
    <w:rsid w:val="0010606D"/>
    <w:rsid w:val="00106158"/>
    <w:rsid w:val="00106406"/>
    <w:rsid w:val="00106ACE"/>
    <w:rsid w:val="00106CB3"/>
    <w:rsid w:val="00106E91"/>
    <w:rsid w:val="001104EC"/>
    <w:rsid w:val="001106A2"/>
    <w:rsid w:val="00110A3C"/>
    <w:rsid w:val="00111F04"/>
    <w:rsid w:val="00113492"/>
    <w:rsid w:val="00113ACE"/>
    <w:rsid w:val="00113C6E"/>
    <w:rsid w:val="00114178"/>
    <w:rsid w:val="00114309"/>
    <w:rsid w:val="00114374"/>
    <w:rsid w:val="00114710"/>
    <w:rsid w:val="001148E7"/>
    <w:rsid w:val="001148FD"/>
    <w:rsid w:val="001160BC"/>
    <w:rsid w:val="0011645C"/>
    <w:rsid w:val="0011681B"/>
    <w:rsid w:val="00116FB8"/>
    <w:rsid w:val="00117E84"/>
    <w:rsid w:val="0012051A"/>
    <w:rsid w:val="00120EB7"/>
    <w:rsid w:val="00120F04"/>
    <w:rsid w:val="001214D7"/>
    <w:rsid w:val="00121C10"/>
    <w:rsid w:val="00121CEF"/>
    <w:rsid w:val="00123073"/>
    <w:rsid w:val="00124922"/>
    <w:rsid w:val="0012498E"/>
    <w:rsid w:val="00125024"/>
    <w:rsid w:val="0012520D"/>
    <w:rsid w:val="001255B3"/>
    <w:rsid w:val="00126554"/>
    <w:rsid w:val="001270DB"/>
    <w:rsid w:val="00127230"/>
    <w:rsid w:val="001304B4"/>
    <w:rsid w:val="00130780"/>
    <w:rsid w:val="00130982"/>
    <w:rsid w:val="00130FE1"/>
    <w:rsid w:val="00131397"/>
    <w:rsid w:val="0013265D"/>
    <w:rsid w:val="00132E0E"/>
    <w:rsid w:val="0013320A"/>
    <w:rsid w:val="0013430B"/>
    <w:rsid w:val="00134492"/>
    <w:rsid w:val="0013487C"/>
    <w:rsid w:val="00134BA7"/>
    <w:rsid w:val="00134C84"/>
    <w:rsid w:val="001354D8"/>
    <w:rsid w:val="00136301"/>
    <w:rsid w:val="001363F1"/>
    <w:rsid w:val="00136841"/>
    <w:rsid w:val="00137149"/>
    <w:rsid w:val="00137331"/>
    <w:rsid w:val="00137D85"/>
    <w:rsid w:val="0014093A"/>
    <w:rsid w:val="001409C4"/>
    <w:rsid w:val="001413EE"/>
    <w:rsid w:val="0014175D"/>
    <w:rsid w:val="00141F43"/>
    <w:rsid w:val="00142F2B"/>
    <w:rsid w:val="00144C8B"/>
    <w:rsid w:val="00144E93"/>
    <w:rsid w:val="00146366"/>
    <w:rsid w:val="001467EB"/>
    <w:rsid w:val="00146A7E"/>
    <w:rsid w:val="00146CAD"/>
    <w:rsid w:val="00146EBA"/>
    <w:rsid w:val="00147314"/>
    <w:rsid w:val="0015042A"/>
    <w:rsid w:val="00151EA6"/>
    <w:rsid w:val="001520CF"/>
    <w:rsid w:val="001520FA"/>
    <w:rsid w:val="001522DE"/>
    <w:rsid w:val="00153FBF"/>
    <w:rsid w:val="0015702B"/>
    <w:rsid w:val="001603DC"/>
    <w:rsid w:val="00160C11"/>
    <w:rsid w:val="001612B7"/>
    <w:rsid w:val="001613FF"/>
    <w:rsid w:val="001615E7"/>
    <w:rsid w:val="00161D91"/>
    <w:rsid w:val="001628E1"/>
    <w:rsid w:val="001629B8"/>
    <w:rsid w:val="00163183"/>
    <w:rsid w:val="0016344A"/>
    <w:rsid w:val="001638D8"/>
    <w:rsid w:val="001642E1"/>
    <w:rsid w:val="001655A7"/>
    <w:rsid w:val="00165622"/>
    <w:rsid w:val="001658A6"/>
    <w:rsid w:val="00166219"/>
    <w:rsid w:val="00166D24"/>
    <w:rsid w:val="00166F19"/>
    <w:rsid w:val="00166F2D"/>
    <w:rsid w:val="0016722B"/>
    <w:rsid w:val="001674FC"/>
    <w:rsid w:val="00167FE1"/>
    <w:rsid w:val="001703E8"/>
    <w:rsid w:val="001714D1"/>
    <w:rsid w:val="0017195F"/>
    <w:rsid w:val="00171C29"/>
    <w:rsid w:val="00172656"/>
    <w:rsid w:val="001729F0"/>
    <w:rsid w:val="00172CF3"/>
    <w:rsid w:val="00172F86"/>
    <w:rsid w:val="00173005"/>
    <w:rsid w:val="00173255"/>
    <w:rsid w:val="001748BA"/>
    <w:rsid w:val="00174A08"/>
    <w:rsid w:val="0017741C"/>
    <w:rsid w:val="00177E41"/>
    <w:rsid w:val="00180B95"/>
    <w:rsid w:val="00180BA6"/>
    <w:rsid w:val="001811C6"/>
    <w:rsid w:val="0018134B"/>
    <w:rsid w:val="0018182C"/>
    <w:rsid w:val="00181B35"/>
    <w:rsid w:val="00182544"/>
    <w:rsid w:val="001828B5"/>
    <w:rsid w:val="00182C83"/>
    <w:rsid w:val="001830F4"/>
    <w:rsid w:val="001836BE"/>
    <w:rsid w:val="00183FC5"/>
    <w:rsid w:val="00184464"/>
    <w:rsid w:val="00184D0C"/>
    <w:rsid w:val="00185451"/>
    <w:rsid w:val="001857C5"/>
    <w:rsid w:val="00185E8D"/>
    <w:rsid w:val="00186AF9"/>
    <w:rsid w:val="00187491"/>
    <w:rsid w:val="001900C5"/>
    <w:rsid w:val="001906F4"/>
    <w:rsid w:val="00190BF3"/>
    <w:rsid w:val="00191C7B"/>
    <w:rsid w:val="00191E1A"/>
    <w:rsid w:val="001920A8"/>
    <w:rsid w:val="00192179"/>
    <w:rsid w:val="0019226D"/>
    <w:rsid w:val="00193246"/>
    <w:rsid w:val="0019329D"/>
    <w:rsid w:val="0019348E"/>
    <w:rsid w:val="00193FB2"/>
    <w:rsid w:val="00194024"/>
    <w:rsid w:val="0019433F"/>
    <w:rsid w:val="00194AB8"/>
    <w:rsid w:val="0019547F"/>
    <w:rsid w:val="0019574D"/>
    <w:rsid w:val="00195ACB"/>
    <w:rsid w:val="00196A5F"/>
    <w:rsid w:val="00196A8F"/>
    <w:rsid w:val="00196A94"/>
    <w:rsid w:val="00196B5D"/>
    <w:rsid w:val="00197833"/>
    <w:rsid w:val="00197EBE"/>
    <w:rsid w:val="001A0008"/>
    <w:rsid w:val="001A156F"/>
    <w:rsid w:val="001A162D"/>
    <w:rsid w:val="001A1687"/>
    <w:rsid w:val="001A172A"/>
    <w:rsid w:val="001A2384"/>
    <w:rsid w:val="001A280B"/>
    <w:rsid w:val="001A2B1B"/>
    <w:rsid w:val="001A4FE9"/>
    <w:rsid w:val="001A52E4"/>
    <w:rsid w:val="001A569D"/>
    <w:rsid w:val="001A5D3A"/>
    <w:rsid w:val="001A6001"/>
    <w:rsid w:val="001A61A7"/>
    <w:rsid w:val="001A64AE"/>
    <w:rsid w:val="001A6A39"/>
    <w:rsid w:val="001A70F8"/>
    <w:rsid w:val="001A786C"/>
    <w:rsid w:val="001B0390"/>
    <w:rsid w:val="001B0661"/>
    <w:rsid w:val="001B0B98"/>
    <w:rsid w:val="001B11E3"/>
    <w:rsid w:val="001B1274"/>
    <w:rsid w:val="001B12D2"/>
    <w:rsid w:val="001B1397"/>
    <w:rsid w:val="001B2361"/>
    <w:rsid w:val="001B3690"/>
    <w:rsid w:val="001B37F0"/>
    <w:rsid w:val="001B3C15"/>
    <w:rsid w:val="001B40F2"/>
    <w:rsid w:val="001B49DA"/>
    <w:rsid w:val="001B59BC"/>
    <w:rsid w:val="001B67EA"/>
    <w:rsid w:val="001B6BD5"/>
    <w:rsid w:val="001B6CF9"/>
    <w:rsid w:val="001C0132"/>
    <w:rsid w:val="001C063A"/>
    <w:rsid w:val="001C1148"/>
    <w:rsid w:val="001C1185"/>
    <w:rsid w:val="001C180F"/>
    <w:rsid w:val="001C1C21"/>
    <w:rsid w:val="001C2241"/>
    <w:rsid w:val="001C23F9"/>
    <w:rsid w:val="001C2833"/>
    <w:rsid w:val="001C2A80"/>
    <w:rsid w:val="001C58A0"/>
    <w:rsid w:val="001C5A4F"/>
    <w:rsid w:val="001C7DDE"/>
    <w:rsid w:val="001C7FEE"/>
    <w:rsid w:val="001D0D36"/>
    <w:rsid w:val="001D16BA"/>
    <w:rsid w:val="001D183B"/>
    <w:rsid w:val="001D1F80"/>
    <w:rsid w:val="001D3C65"/>
    <w:rsid w:val="001D4913"/>
    <w:rsid w:val="001D4A10"/>
    <w:rsid w:val="001D4AAC"/>
    <w:rsid w:val="001D4EC3"/>
    <w:rsid w:val="001D528C"/>
    <w:rsid w:val="001D52C1"/>
    <w:rsid w:val="001D61F7"/>
    <w:rsid w:val="001D62EB"/>
    <w:rsid w:val="001D770D"/>
    <w:rsid w:val="001E03E0"/>
    <w:rsid w:val="001E062C"/>
    <w:rsid w:val="001E0770"/>
    <w:rsid w:val="001E0A7B"/>
    <w:rsid w:val="001E0D16"/>
    <w:rsid w:val="001E13F1"/>
    <w:rsid w:val="001E267F"/>
    <w:rsid w:val="001E2B7F"/>
    <w:rsid w:val="001E2C0D"/>
    <w:rsid w:val="001E2F96"/>
    <w:rsid w:val="001E43B9"/>
    <w:rsid w:val="001E443F"/>
    <w:rsid w:val="001E449F"/>
    <w:rsid w:val="001E48DC"/>
    <w:rsid w:val="001E57BF"/>
    <w:rsid w:val="001E5FA6"/>
    <w:rsid w:val="001E5FF3"/>
    <w:rsid w:val="001E6FEB"/>
    <w:rsid w:val="001E77C0"/>
    <w:rsid w:val="001E77DA"/>
    <w:rsid w:val="001E7F7D"/>
    <w:rsid w:val="001E7FC8"/>
    <w:rsid w:val="001F0D8F"/>
    <w:rsid w:val="001F0E15"/>
    <w:rsid w:val="001F114B"/>
    <w:rsid w:val="001F276E"/>
    <w:rsid w:val="001F2C0B"/>
    <w:rsid w:val="001F36A7"/>
    <w:rsid w:val="001F444E"/>
    <w:rsid w:val="001F481D"/>
    <w:rsid w:val="001F49EC"/>
    <w:rsid w:val="001F508D"/>
    <w:rsid w:val="001F54B4"/>
    <w:rsid w:val="001F58D7"/>
    <w:rsid w:val="001F5929"/>
    <w:rsid w:val="001F669C"/>
    <w:rsid w:val="001F6872"/>
    <w:rsid w:val="001F68B4"/>
    <w:rsid w:val="001F6C7E"/>
    <w:rsid w:val="001F741D"/>
    <w:rsid w:val="001F7888"/>
    <w:rsid w:val="00200125"/>
    <w:rsid w:val="0020061B"/>
    <w:rsid w:val="00200AE1"/>
    <w:rsid w:val="002011A9"/>
    <w:rsid w:val="00201372"/>
    <w:rsid w:val="00201E41"/>
    <w:rsid w:val="00202F51"/>
    <w:rsid w:val="00206802"/>
    <w:rsid w:val="00206E3E"/>
    <w:rsid w:val="00211064"/>
    <w:rsid w:val="002113F7"/>
    <w:rsid w:val="00211F87"/>
    <w:rsid w:val="00212134"/>
    <w:rsid w:val="002128BB"/>
    <w:rsid w:val="002130F6"/>
    <w:rsid w:val="00213199"/>
    <w:rsid w:val="002132FC"/>
    <w:rsid w:val="00213607"/>
    <w:rsid w:val="0021383E"/>
    <w:rsid w:val="00213C4B"/>
    <w:rsid w:val="002142D1"/>
    <w:rsid w:val="00214779"/>
    <w:rsid w:val="00214E38"/>
    <w:rsid w:val="00216B47"/>
    <w:rsid w:val="002200B8"/>
    <w:rsid w:val="0022016A"/>
    <w:rsid w:val="00220493"/>
    <w:rsid w:val="00220CDB"/>
    <w:rsid w:val="00221B3B"/>
    <w:rsid w:val="00221B69"/>
    <w:rsid w:val="00221D1B"/>
    <w:rsid w:val="00221F95"/>
    <w:rsid w:val="002227D6"/>
    <w:rsid w:val="00222977"/>
    <w:rsid w:val="002230D9"/>
    <w:rsid w:val="00223A5C"/>
    <w:rsid w:val="00223C0F"/>
    <w:rsid w:val="00223C36"/>
    <w:rsid w:val="0022461D"/>
    <w:rsid w:val="00224B10"/>
    <w:rsid w:val="00224B70"/>
    <w:rsid w:val="00224B90"/>
    <w:rsid w:val="00224BC5"/>
    <w:rsid w:val="00225933"/>
    <w:rsid w:val="00225EA1"/>
    <w:rsid w:val="00226B08"/>
    <w:rsid w:val="00227AF1"/>
    <w:rsid w:val="00227E2B"/>
    <w:rsid w:val="00230FF0"/>
    <w:rsid w:val="002320B2"/>
    <w:rsid w:val="0023225C"/>
    <w:rsid w:val="002329EB"/>
    <w:rsid w:val="002331DB"/>
    <w:rsid w:val="00233490"/>
    <w:rsid w:val="00235699"/>
    <w:rsid w:val="002360C6"/>
    <w:rsid w:val="0023671E"/>
    <w:rsid w:val="00236EA6"/>
    <w:rsid w:val="00236F58"/>
    <w:rsid w:val="00240280"/>
    <w:rsid w:val="00240724"/>
    <w:rsid w:val="00240B6D"/>
    <w:rsid w:val="00241061"/>
    <w:rsid w:val="002413D7"/>
    <w:rsid w:val="00242434"/>
    <w:rsid w:val="00242802"/>
    <w:rsid w:val="00243683"/>
    <w:rsid w:val="00243F67"/>
    <w:rsid w:val="00244098"/>
    <w:rsid w:val="002441B0"/>
    <w:rsid w:val="00244261"/>
    <w:rsid w:val="00244563"/>
    <w:rsid w:val="0024470D"/>
    <w:rsid w:val="00244A8F"/>
    <w:rsid w:val="00244C69"/>
    <w:rsid w:val="00244CAB"/>
    <w:rsid w:val="00245763"/>
    <w:rsid w:val="00246107"/>
    <w:rsid w:val="002461D2"/>
    <w:rsid w:val="00246857"/>
    <w:rsid w:val="00246DE3"/>
    <w:rsid w:val="0024701D"/>
    <w:rsid w:val="002501B2"/>
    <w:rsid w:val="00250E5C"/>
    <w:rsid w:val="002518FB"/>
    <w:rsid w:val="00251CB4"/>
    <w:rsid w:val="002522B6"/>
    <w:rsid w:val="002530CB"/>
    <w:rsid w:val="0025312A"/>
    <w:rsid w:val="0025595E"/>
    <w:rsid w:val="002564F9"/>
    <w:rsid w:val="00256732"/>
    <w:rsid w:val="00257099"/>
    <w:rsid w:val="00257340"/>
    <w:rsid w:val="00260300"/>
    <w:rsid w:val="00260BF7"/>
    <w:rsid w:val="002612FD"/>
    <w:rsid w:val="00262170"/>
    <w:rsid w:val="002623F5"/>
    <w:rsid w:val="002635D7"/>
    <w:rsid w:val="002639F6"/>
    <w:rsid w:val="00263BE6"/>
    <w:rsid w:val="00264077"/>
    <w:rsid w:val="0026430E"/>
    <w:rsid w:val="00264771"/>
    <w:rsid w:val="00264C08"/>
    <w:rsid w:val="00266847"/>
    <w:rsid w:val="0027232B"/>
    <w:rsid w:val="0027265E"/>
    <w:rsid w:val="00273729"/>
    <w:rsid w:val="00273BC2"/>
    <w:rsid w:val="00273E4D"/>
    <w:rsid w:val="00274055"/>
    <w:rsid w:val="002743A7"/>
    <w:rsid w:val="00274A07"/>
    <w:rsid w:val="00274AA9"/>
    <w:rsid w:val="0027507A"/>
    <w:rsid w:val="00275354"/>
    <w:rsid w:val="00275848"/>
    <w:rsid w:val="0027624E"/>
    <w:rsid w:val="00276305"/>
    <w:rsid w:val="002765ED"/>
    <w:rsid w:val="00276646"/>
    <w:rsid w:val="0027702C"/>
    <w:rsid w:val="00277C4D"/>
    <w:rsid w:val="002802FF"/>
    <w:rsid w:val="00280895"/>
    <w:rsid w:val="0028095F"/>
    <w:rsid w:val="002809A6"/>
    <w:rsid w:val="0028104A"/>
    <w:rsid w:val="002813DA"/>
    <w:rsid w:val="00281730"/>
    <w:rsid w:val="00282874"/>
    <w:rsid w:val="00283061"/>
    <w:rsid w:val="00283406"/>
    <w:rsid w:val="00283902"/>
    <w:rsid w:val="00283AD8"/>
    <w:rsid w:val="00284A12"/>
    <w:rsid w:val="00284AD3"/>
    <w:rsid w:val="002856D2"/>
    <w:rsid w:val="002868BB"/>
    <w:rsid w:val="00287D6B"/>
    <w:rsid w:val="002905A5"/>
    <w:rsid w:val="002905BF"/>
    <w:rsid w:val="0029085A"/>
    <w:rsid w:val="00290E61"/>
    <w:rsid w:val="00291472"/>
    <w:rsid w:val="00291ED3"/>
    <w:rsid w:val="00292FCA"/>
    <w:rsid w:val="00293E89"/>
    <w:rsid w:val="00295075"/>
    <w:rsid w:val="00295447"/>
    <w:rsid w:val="0029567B"/>
    <w:rsid w:val="002966B7"/>
    <w:rsid w:val="00296951"/>
    <w:rsid w:val="00297253"/>
    <w:rsid w:val="0029748B"/>
    <w:rsid w:val="0029767A"/>
    <w:rsid w:val="00297805"/>
    <w:rsid w:val="002A0553"/>
    <w:rsid w:val="002A0EF6"/>
    <w:rsid w:val="002A24F1"/>
    <w:rsid w:val="002A318F"/>
    <w:rsid w:val="002A531F"/>
    <w:rsid w:val="002A5F8A"/>
    <w:rsid w:val="002A6EE5"/>
    <w:rsid w:val="002A79F2"/>
    <w:rsid w:val="002B00E3"/>
    <w:rsid w:val="002B0496"/>
    <w:rsid w:val="002B0D10"/>
    <w:rsid w:val="002B0F5D"/>
    <w:rsid w:val="002B1269"/>
    <w:rsid w:val="002B26B1"/>
    <w:rsid w:val="002B325F"/>
    <w:rsid w:val="002B4E3B"/>
    <w:rsid w:val="002B521D"/>
    <w:rsid w:val="002B5E1B"/>
    <w:rsid w:val="002B61E7"/>
    <w:rsid w:val="002B67E5"/>
    <w:rsid w:val="002B6F04"/>
    <w:rsid w:val="002B739A"/>
    <w:rsid w:val="002C007B"/>
    <w:rsid w:val="002C008A"/>
    <w:rsid w:val="002C1860"/>
    <w:rsid w:val="002C1D9C"/>
    <w:rsid w:val="002C2A45"/>
    <w:rsid w:val="002C2F39"/>
    <w:rsid w:val="002C31A3"/>
    <w:rsid w:val="002C33BF"/>
    <w:rsid w:val="002C4586"/>
    <w:rsid w:val="002C497C"/>
    <w:rsid w:val="002C4AC1"/>
    <w:rsid w:val="002C506B"/>
    <w:rsid w:val="002C5C02"/>
    <w:rsid w:val="002C5E55"/>
    <w:rsid w:val="002C6851"/>
    <w:rsid w:val="002C6E58"/>
    <w:rsid w:val="002C7489"/>
    <w:rsid w:val="002C7608"/>
    <w:rsid w:val="002C7AB0"/>
    <w:rsid w:val="002D0640"/>
    <w:rsid w:val="002D0CE1"/>
    <w:rsid w:val="002D10D2"/>
    <w:rsid w:val="002D12BF"/>
    <w:rsid w:val="002D12ED"/>
    <w:rsid w:val="002D2499"/>
    <w:rsid w:val="002D2645"/>
    <w:rsid w:val="002D28EA"/>
    <w:rsid w:val="002D44ED"/>
    <w:rsid w:val="002D49B2"/>
    <w:rsid w:val="002D53A0"/>
    <w:rsid w:val="002D551B"/>
    <w:rsid w:val="002D5691"/>
    <w:rsid w:val="002D58CD"/>
    <w:rsid w:val="002D663D"/>
    <w:rsid w:val="002D77E8"/>
    <w:rsid w:val="002D7B43"/>
    <w:rsid w:val="002D7E3D"/>
    <w:rsid w:val="002E0179"/>
    <w:rsid w:val="002E044E"/>
    <w:rsid w:val="002E0C72"/>
    <w:rsid w:val="002E1990"/>
    <w:rsid w:val="002E2217"/>
    <w:rsid w:val="002E2D67"/>
    <w:rsid w:val="002E372E"/>
    <w:rsid w:val="002E3F9E"/>
    <w:rsid w:val="002E4E59"/>
    <w:rsid w:val="002E5921"/>
    <w:rsid w:val="002E5C98"/>
    <w:rsid w:val="002E5F99"/>
    <w:rsid w:val="002E614F"/>
    <w:rsid w:val="002E6B68"/>
    <w:rsid w:val="002E6F0B"/>
    <w:rsid w:val="002F0193"/>
    <w:rsid w:val="002F2200"/>
    <w:rsid w:val="002F2E61"/>
    <w:rsid w:val="002F2FFE"/>
    <w:rsid w:val="002F33E4"/>
    <w:rsid w:val="002F3972"/>
    <w:rsid w:val="002F3CC7"/>
    <w:rsid w:val="002F4019"/>
    <w:rsid w:val="002F467B"/>
    <w:rsid w:val="002F4F21"/>
    <w:rsid w:val="002F512A"/>
    <w:rsid w:val="002F51C6"/>
    <w:rsid w:val="002F5F1F"/>
    <w:rsid w:val="002F607B"/>
    <w:rsid w:val="002F70FC"/>
    <w:rsid w:val="002F79E6"/>
    <w:rsid w:val="0030046F"/>
    <w:rsid w:val="0030173B"/>
    <w:rsid w:val="00301BD1"/>
    <w:rsid w:val="00301EAA"/>
    <w:rsid w:val="00302400"/>
    <w:rsid w:val="003027FD"/>
    <w:rsid w:val="00302AEE"/>
    <w:rsid w:val="003045AD"/>
    <w:rsid w:val="0030479D"/>
    <w:rsid w:val="003050AF"/>
    <w:rsid w:val="003061E3"/>
    <w:rsid w:val="00310A21"/>
    <w:rsid w:val="00310E93"/>
    <w:rsid w:val="00311055"/>
    <w:rsid w:val="00311131"/>
    <w:rsid w:val="00311791"/>
    <w:rsid w:val="0031182F"/>
    <w:rsid w:val="00311FA3"/>
    <w:rsid w:val="00312216"/>
    <w:rsid w:val="00312942"/>
    <w:rsid w:val="003134DF"/>
    <w:rsid w:val="00313729"/>
    <w:rsid w:val="00313A75"/>
    <w:rsid w:val="00313BBE"/>
    <w:rsid w:val="00314CEA"/>
    <w:rsid w:val="0031543A"/>
    <w:rsid w:val="003156C3"/>
    <w:rsid w:val="003160C3"/>
    <w:rsid w:val="00316400"/>
    <w:rsid w:val="0031671A"/>
    <w:rsid w:val="0031723D"/>
    <w:rsid w:val="00317C8F"/>
    <w:rsid w:val="00317F0F"/>
    <w:rsid w:val="003200AB"/>
    <w:rsid w:val="003200CE"/>
    <w:rsid w:val="003203B0"/>
    <w:rsid w:val="00320AEC"/>
    <w:rsid w:val="00320AEF"/>
    <w:rsid w:val="0032247E"/>
    <w:rsid w:val="0032261B"/>
    <w:rsid w:val="003233AB"/>
    <w:rsid w:val="0032416A"/>
    <w:rsid w:val="00324B57"/>
    <w:rsid w:val="00325512"/>
    <w:rsid w:val="00326AAD"/>
    <w:rsid w:val="00326F8D"/>
    <w:rsid w:val="00327C91"/>
    <w:rsid w:val="003305C0"/>
    <w:rsid w:val="00330B24"/>
    <w:rsid w:val="003314A8"/>
    <w:rsid w:val="003326D9"/>
    <w:rsid w:val="00332B32"/>
    <w:rsid w:val="00332E9E"/>
    <w:rsid w:val="0033310F"/>
    <w:rsid w:val="003334D0"/>
    <w:rsid w:val="003338D1"/>
    <w:rsid w:val="003345DB"/>
    <w:rsid w:val="00334A7F"/>
    <w:rsid w:val="003362E1"/>
    <w:rsid w:val="00336942"/>
    <w:rsid w:val="0033752E"/>
    <w:rsid w:val="003414A7"/>
    <w:rsid w:val="003419CC"/>
    <w:rsid w:val="00341A42"/>
    <w:rsid w:val="00341F1B"/>
    <w:rsid w:val="003427CE"/>
    <w:rsid w:val="00342D76"/>
    <w:rsid w:val="00342F8D"/>
    <w:rsid w:val="00343044"/>
    <w:rsid w:val="003430C6"/>
    <w:rsid w:val="00343158"/>
    <w:rsid w:val="0034345B"/>
    <w:rsid w:val="0034388D"/>
    <w:rsid w:val="00343DE4"/>
    <w:rsid w:val="00344505"/>
    <w:rsid w:val="00344BEF"/>
    <w:rsid w:val="00346705"/>
    <w:rsid w:val="0034794A"/>
    <w:rsid w:val="00347AD3"/>
    <w:rsid w:val="00347CBB"/>
    <w:rsid w:val="00347EBB"/>
    <w:rsid w:val="00347F09"/>
    <w:rsid w:val="003500DD"/>
    <w:rsid w:val="003503D5"/>
    <w:rsid w:val="00352C55"/>
    <w:rsid w:val="003534B0"/>
    <w:rsid w:val="0035361D"/>
    <w:rsid w:val="00354009"/>
    <w:rsid w:val="00354426"/>
    <w:rsid w:val="003546BD"/>
    <w:rsid w:val="00355C22"/>
    <w:rsid w:val="0035650E"/>
    <w:rsid w:val="00356A4A"/>
    <w:rsid w:val="00356CB2"/>
    <w:rsid w:val="00356DC4"/>
    <w:rsid w:val="00360233"/>
    <w:rsid w:val="003605C0"/>
    <w:rsid w:val="003615BD"/>
    <w:rsid w:val="003619B5"/>
    <w:rsid w:val="00361D25"/>
    <w:rsid w:val="003627C2"/>
    <w:rsid w:val="0036283E"/>
    <w:rsid w:val="003637E3"/>
    <w:rsid w:val="00363EF1"/>
    <w:rsid w:val="00364128"/>
    <w:rsid w:val="0036456C"/>
    <w:rsid w:val="003649C3"/>
    <w:rsid w:val="00364A30"/>
    <w:rsid w:val="003652F2"/>
    <w:rsid w:val="00366061"/>
    <w:rsid w:val="003665BE"/>
    <w:rsid w:val="00366D6E"/>
    <w:rsid w:val="00367212"/>
    <w:rsid w:val="0036782B"/>
    <w:rsid w:val="00367D57"/>
    <w:rsid w:val="00367EA1"/>
    <w:rsid w:val="00373A35"/>
    <w:rsid w:val="00373E1D"/>
    <w:rsid w:val="00373E3C"/>
    <w:rsid w:val="00374763"/>
    <w:rsid w:val="003747CC"/>
    <w:rsid w:val="0037490C"/>
    <w:rsid w:val="00375041"/>
    <w:rsid w:val="003753C4"/>
    <w:rsid w:val="0037593F"/>
    <w:rsid w:val="00380137"/>
    <w:rsid w:val="0038134B"/>
    <w:rsid w:val="00381D0F"/>
    <w:rsid w:val="00381E7F"/>
    <w:rsid w:val="003824E0"/>
    <w:rsid w:val="0038256E"/>
    <w:rsid w:val="003835F2"/>
    <w:rsid w:val="0038367E"/>
    <w:rsid w:val="00384B53"/>
    <w:rsid w:val="00384E2E"/>
    <w:rsid w:val="0038514E"/>
    <w:rsid w:val="0038516F"/>
    <w:rsid w:val="0038519C"/>
    <w:rsid w:val="0038654B"/>
    <w:rsid w:val="00386688"/>
    <w:rsid w:val="00386784"/>
    <w:rsid w:val="00386DD1"/>
    <w:rsid w:val="00386EDC"/>
    <w:rsid w:val="003872BD"/>
    <w:rsid w:val="00387A31"/>
    <w:rsid w:val="00387C01"/>
    <w:rsid w:val="00387EE0"/>
    <w:rsid w:val="003926C7"/>
    <w:rsid w:val="0039294B"/>
    <w:rsid w:val="00393458"/>
    <w:rsid w:val="00394406"/>
    <w:rsid w:val="00394B04"/>
    <w:rsid w:val="00395585"/>
    <w:rsid w:val="003968F8"/>
    <w:rsid w:val="00397355"/>
    <w:rsid w:val="0039743C"/>
    <w:rsid w:val="00397B76"/>
    <w:rsid w:val="00397D3E"/>
    <w:rsid w:val="003A031E"/>
    <w:rsid w:val="003A234F"/>
    <w:rsid w:val="003A237F"/>
    <w:rsid w:val="003A30FA"/>
    <w:rsid w:val="003A373D"/>
    <w:rsid w:val="003A3AA9"/>
    <w:rsid w:val="003A3D6E"/>
    <w:rsid w:val="003A6DE8"/>
    <w:rsid w:val="003A7DF4"/>
    <w:rsid w:val="003B0C8D"/>
    <w:rsid w:val="003B0F96"/>
    <w:rsid w:val="003B0F9B"/>
    <w:rsid w:val="003B1236"/>
    <w:rsid w:val="003B1268"/>
    <w:rsid w:val="003B18AD"/>
    <w:rsid w:val="003B1998"/>
    <w:rsid w:val="003B1A32"/>
    <w:rsid w:val="003B1F0C"/>
    <w:rsid w:val="003B23B5"/>
    <w:rsid w:val="003B23CA"/>
    <w:rsid w:val="003B240C"/>
    <w:rsid w:val="003B2451"/>
    <w:rsid w:val="003B288F"/>
    <w:rsid w:val="003B2A22"/>
    <w:rsid w:val="003B3307"/>
    <w:rsid w:val="003B36D1"/>
    <w:rsid w:val="003B373E"/>
    <w:rsid w:val="003B3BC9"/>
    <w:rsid w:val="003B413D"/>
    <w:rsid w:val="003B4CF3"/>
    <w:rsid w:val="003B6688"/>
    <w:rsid w:val="003B6707"/>
    <w:rsid w:val="003B6FDA"/>
    <w:rsid w:val="003B7AAB"/>
    <w:rsid w:val="003B7D49"/>
    <w:rsid w:val="003C1101"/>
    <w:rsid w:val="003C17EB"/>
    <w:rsid w:val="003C1CAC"/>
    <w:rsid w:val="003C1E8F"/>
    <w:rsid w:val="003C20D2"/>
    <w:rsid w:val="003C31BD"/>
    <w:rsid w:val="003C378D"/>
    <w:rsid w:val="003C3F36"/>
    <w:rsid w:val="003C4BD3"/>
    <w:rsid w:val="003C50BF"/>
    <w:rsid w:val="003C5743"/>
    <w:rsid w:val="003C6380"/>
    <w:rsid w:val="003C64B1"/>
    <w:rsid w:val="003C7C16"/>
    <w:rsid w:val="003D06CE"/>
    <w:rsid w:val="003D0914"/>
    <w:rsid w:val="003D0B2E"/>
    <w:rsid w:val="003D2D0A"/>
    <w:rsid w:val="003D2FFC"/>
    <w:rsid w:val="003D4065"/>
    <w:rsid w:val="003D4768"/>
    <w:rsid w:val="003D4961"/>
    <w:rsid w:val="003D5788"/>
    <w:rsid w:val="003D67D1"/>
    <w:rsid w:val="003E0382"/>
    <w:rsid w:val="003E16CC"/>
    <w:rsid w:val="003E1E14"/>
    <w:rsid w:val="003E1F2B"/>
    <w:rsid w:val="003E2A62"/>
    <w:rsid w:val="003E4268"/>
    <w:rsid w:val="003E45D4"/>
    <w:rsid w:val="003E47A7"/>
    <w:rsid w:val="003E4AE2"/>
    <w:rsid w:val="003E5007"/>
    <w:rsid w:val="003E67E2"/>
    <w:rsid w:val="003E6FCE"/>
    <w:rsid w:val="003E7228"/>
    <w:rsid w:val="003E7897"/>
    <w:rsid w:val="003F0B7A"/>
    <w:rsid w:val="003F131A"/>
    <w:rsid w:val="003F1477"/>
    <w:rsid w:val="003F14F7"/>
    <w:rsid w:val="003F1892"/>
    <w:rsid w:val="003F189F"/>
    <w:rsid w:val="003F18BA"/>
    <w:rsid w:val="003F25BD"/>
    <w:rsid w:val="003F26EE"/>
    <w:rsid w:val="003F2EE2"/>
    <w:rsid w:val="003F3BB6"/>
    <w:rsid w:val="003F3D73"/>
    <w:rsid w:val="003F46C9"/>
    <w:rsid w:val="003F478C"/>
    <w:rsid w:val="003F4D53"/>
    <w:rsid w:val="003F54FB"/>
    <w:rsid w:val="003F63F8"/>
    <w:rsid w:val="003F71A7"/>
    <w:rsid w:val="003F7934"/>
    <w:rsid w:val="003F7A50"/>
    <w:rsid w:val="004008BB"/>
    <w:rsid w:val="00400A00"/>
    <w:rsid w:val="004025CB"/>
    <w:rsid w:val="004026CF"/>
    <w:rsid w:val="004026E4"/>
    <w:rsid w:val="00402705"/>
    <w:rsid w:val="00402C13"/>
    <w:rsid w:val="00403EE2"/>
    <w:rsid w:val="00403FE0"/>
    <w:rsid w:val="004043B4"/>
    <w:rsid w:val="004044DB"/>
    <w:rsid w:val="00404AB1"/>
    <w:rsid w:val="00404B54"/>
    <w:rsid w:val="0040581F"/>
    <w:rsid w:val="00405831"/>
    <w:rsid w:val="00407054"/>
    <w:rsid w:val="004107AA"/>
    <w:rsid w:val="0041096D"/>
    <w:rsid w:val="00410C4F"/>
    <w:rsid w:val="00410E50"/>
    <w:rsid w:val="004110E0"/>
    <w:rsid w:val="00411270"/>
    <w:rsid w:val="004113F4"/>
    <w:rsid w:val="00412896"/>
    <w:rsid w:val="0041299E"/>
    <w:rsid w:val="00412DE2"/>
    <w:rsid w:val="004132D2"/>
    <w:rsid w:val="004152C7"/>
    <w:rsid w:val="00415949"/>
    <w:rsid w:val="00417B50"/>
    <w:rsid w:val="00420671"/>
    <w:rsid w:val="004216DF"/>
    <w:rsid w:val="00421900"/>
    <w:rsid w:val="00421C64"/>
    <w:rsid w:val="00421DD1"/>
    <w:rsid w:val="00423036"/>
    <w:rsid w:val="00423520"/>
    <w:rsid w:val="00423FC1"/>
    <w:rsid w:val="004242FA"/>
    <w:rsid w:val="0042460F"/>
    <w:rsid w:val="004249D4"/>
    <w:rsid w:val="00425205"/>
    <w:rsid w:val="00425FE4"/>
    <w:rsid w:val="00426591"/>
    <w:rsid w:val="00426C13"/>
    <w:rsid w:val="00426E12"/>
    <w:rsid w:val="0043041A"/>
    <w:rsid w:val="00430AC3"/>
    <w:rsid w:val="00431011"/>
    <w:rsid w:val="004319B6"/>
    <w:rsid w:val="00431E2B"/>
    <w:rsid w:val="00431FE9"/>
    <w:rsid w:val="00432E34"/>
    <w:rsid w:val="00432EC6"/>
    <w:rsid w:val="004336B7"/>
    <w:rsid w:val="004337A0"/>
    <w:rsid w:val="00434178"/>
    <w:rsid w:val="004343F7"/>
    <w:rsid w:val="0043501E"/>
    <w:rsid w:val="00435279"/>
    <w:rsid w:val="00435551"/>
    <w:rsid w:val="0043602C"/>
    <w:rsid w:val="0043655D"/>
    <w:rsid w:val="004365E4"/>
    <w:rsid w:val="0043694A"/>
    <w:rsid w:val="004369EA"/>
    <w:rsid w:val="00436AF3"/>
    <w:rsid w:val="00437EC7"/>
    <w:rsid w:val="00440DCE"/>
    <w:rsid w:val="004415A9"/>
    <w:rsid w:val="004415C4"/>
    <w:rsid w:val="0044214B"/>
    <w:rsid w:val="0044263D"/>
    <w:rsid w:val="004427EB"/>
    <w:rsid w:val="00442B03"/>
    <w:rsid w:val="00442FF8"/>
    <w:rsid w:val="00443D96"/>
    <w:rsid w:val="00443E13"/>
    <w:rsid w:val="0044572D"/>
    <w:rsid w:val="00446583"/>
    <w:rsid w:val="00446B42"/>
    <w:rsid w:val="00446C37"/>
    <w:rsid w:val="00447467"/>
    <w:rsid w:val="00447610"/>
    <w:rsid w:val="0044774D"/>
    <w:rsid w:val="0045004E"/>
    <w:rsid w:val="00450490"/>
    <w:rsid w:val="00450DA0"/>
    <w:rsid w:val="00450EB8"/>
    <w:rsid w:val="004513A6"/>
    <w:rsid w:val="004529F1"/>
    <w:rsid w:val="0045361C"/>
    <w:rsid w:val="00453EDC"/>
    <w:rsid w:val="00453F94"/>
    <w:rsid w:val="00454AA1"/>
    <w:rsid w:val="0045535B"/>
    <w:rsid w:val="00455519"/>
    <w:rsid w:val="0045665D"/>
    <w:rsid w:val="00457859"/>
    <w:rsid w:val="004602D1"/>
    <w:rsid w:val="00460779"/>
    <w:rsid w:val="00461D24"/>
    <w:rsid w:val="00461FDD"/>
    <w:rsid w:val="0046242C"/>
    <w:rsid w:val="00462DD5"/>
    <w:rsid w:val="00463AEF"/>
    <w:rsid w:val="00463EBD"/>
    <w:rsid w:val="00464166"/>
    <w:rsid w:val="00464AAF"/>
    <w:rsid w:val="004655E4"/>
    <w:rsid w:val="004665D6"/>
    <w:rsid w:val="00467484"/>
    <w:rsid w:val="00467977"/>
    <w:rsid w:val="00467D88"/>
    <w:rsid w:val="004700AC"/>
    <w:rsid w:val="00470A47"/>
    <w:rsid w:val="00470C34"/>
    <w:rsid w:val="0047158F"/>
    <w:rsid w:val="00471846"/>
    <w:rsid w:val="00471A7A"/>
    <w:rsid w:val="004721AB"/>
    <w:rsid w:val="00472596"/>
    <w:rsid w:val="00472AF9"/>
    <w:rsid w:val="00472B29"/>
    <w:rsid w:val="00472F25"/>
    <w:rsid w:val="00472FE9"/>
    <w:rsid w:val="00473948"/>
    <w:rsid w:val="00473F4C"/>
    <w:rsid w:val="004743F3"/>
    <w:rsid w:val="00474ED9"/>
    <w:rsid w:val="0047515C"/>
    <w:rsid w:val="00475381"/>
    <w:rsid w:val="00475C55"/>
    <w:rsid w:val="0047622E"/>
    <w:rsid w:val="004767E3"/>
    <w:rsid w:val="004773E8"/>
    <w:rsid w:val="0047755A"/>
    <w:rsid w:val="0048039A"/>
    <w:rsid w:val="00480922"/>
    <w:rsid w:val="004815D8"/>
    <w:rsid w:val="004823E3"/>
    <w:rsid w:val="004843BF"/>
    <w:rsid w:val="004845CE"/>
    <w:rsid w:val="00485B8E"/>
    <w:rsid w:val="00485DC1"/>
    <w:rsid w:val="0048686D"/>
    <w:rsid w:val="00486C3F"/>
    <w:rsid w:val="00487409"/>
    <w:rsid w:val="004879A1"/>
    <w:rsid w:val="004904C7"/>
    <w:rsid w:val="00491311"/>
    <w:rsid w:val="00492034"/>
    <w:rsid w:val="004929F9"/>
    <w:rsid w:val="00492FDC"/>
    <w:rsid w:val="004949A4"/>
    <w:rsid w:val="0049532B"/>
    <w:rsid w:val="0049624B"/>
    <w:rsid w:val="00496BA5"/>
    <w:rsid w:val="00497AE1"/>
    <w:rsid w:val="00497BF5"/>
    <w:rsid w:val="004A0387"/>
    <w:rsid w:val="004A0930"/>
    <w:rsid w:val="004A0B8A"/>
    <w:rsid w:val="004A138B"/>
    <w:rsid w:val="004A1457"/>
    <w:rsid w:val="004A19A2"/>
    <w:rsid w:val="004A1B6C"/>
    <w:rsid w:val="004A2D43"/>
    <w:rsid w:val="004A3077"/>
    <w:rsid w:val="004A318C"/>
    <w:rsid w:val="004A33A9"/>
    <w:rsid w:val="004A3466"/>
    <w:rsid w:val="004A37B9"/>
    <w:rsid w:val="004A46C5"/>
    <w:rsid w:val="004A5142"/>
    <w:rsid w:val="004A5803"/>
    <w:rsid w:val="004A5FBD"/>
    <w:rsid w:val="004A661E"/>
    <w:rsid w:val="004A7340"/>
    <w:rsid w:val="004A76F3"/>
    <w:rsid w:val="004A7E08"/>
    <w:rsid w:val="004B04C7"/>
    <w:rsid w:val="004B16E9"/>
    <w:rsid w:val="004B1C26"/>
    <w:rsid w:val="004B1D02"/>
    <w:rsid w:val="004B2395"/>
    <w:rsid w:val="004B2811"/>
    <w:rsid w:val="004B2D50"/>
    <w:rsid w:val="004B2E68"/>
    <w:rsid w:val="004B2F0C"/>
    <w:rsid w:val="004B2FAF"/>
    <w:rsid w:val="004B3779"/>
    <w:rsid w:val="004B39EE"/>
    <w:rsid w:val="004B3AB5"/>
    <w:rsid w:val="004B3E31"/>
    <w:rsid w:val="004B4623"/>
    <w:rsid w:val="004B4996"/>
    <w:rsid w:val="004B516B"/>
    <w:rsid w:val="004B5D79"/>
    <w:rsid w:val="004B68D2"/>
    <w:rsid w:val="004B68DD"/>
    <w:rsid w:val="004B6D8A"/>
    <w:rsid w:val="004B775F"/>
    <w:rsid w:val="004B79F5"/>
    <w:rsid w:val="004C0BCD"/>
    <w:rsid w:val="004C0CD6"/>
    <w:rsid w:val="004C0F07"/>
    <w:rsid w:val="004C1241"/>
    <w:rsid w:val="004C1CBB"/>
    <w:rsid w:val="004C2008"/>
    <w:rsid w:val="004C24DA"/>
    <w:rsid w:val="004C25F6"/>
    <w:rsid w:val="004C3A58"/>
    <w:rsid w:val="004C3B7B"/>
    <w:rsid w:val="004C3C2A"/>
    <w:rsid w:val="004C3F27"/>
    <w:rsid w:val="004C4E3E"/>
    <w:rsid w:val="004C5903"/>
    <w:rsid w:val="004C5E8C"/>
    <w:rsid w:val="004C6250"/>
    <w:rsid w:val="004C734E"/>
    <w:rsid w:val="004C778B"/>
    <w:rsid w:val="004C7CE0"/>
    <w:rsid w:val="004C7F01"/>
    <w:rsid w:val="004D00DA"/>
    <w:rsid w:val="004D1102"/>
    <w:rsid w:val="004D13B5"/>
    <w:rsid w:val="004D20C6"/>
    <w:rsid w:val="004D2111"/>
    <w:rsid w:val="004D2236"/>
    <w:rsid w:val="004D4071"/>
    <w:rsid w:val="004D4816"/>
    <w:rsid w:val="004D4BD1"/>
    <w:rsid w:val="004D6997"/>
    <w:rsid w:val="004D6E45"/>
    <w:rsid w:val="004D7AFC"/>
    <w:rsid w:val="004E07C5"/>
    <w:rsid w:val="004E09D4"/>
    <w:rsid w:val="004E0B16"/>
    <w:rsid w:val="004E0ECD"/>
    <w:rsid w:val="004E22A3"/>
    <w:rsid w:val="004E2D12"/>
    <w:rsid w:val="004E2D72"/>
    <w:rsid w:val="004E2FF6"/>
    <w:rsid w:val="004E33B1"/>
    <w:rsid w:val="004E376F"/>
    <w:rsid w:val="004E3CE6"/>
    <w:rsid w:val="004E4A85"/>
    <w:rsid w:val="004E5372"/>
    <w:rsid w:val="004E55CE"/>
    <w:rsid w:val="004E752A"/>
    <w:rsid w:val="004E753B"/>
    <w:rsid w:val="004E776E"/>
    <w:rsid w:val="004F0E5E"/>
    <w:rsid w:val="004F0ECA"/>
    <w:rsid w:val="004F16A0"/>
    <w:rsid w:val="004F1830"/>
    <w:rsid w:val="004F283A"/>
    <w:rsid w:val="004F2DD2"/>
    <w:rsid w:val="004F390A"/>
    <w:rsid w:val="004F3C99"/>
    <w:rsid w:val="004F4A42"/>
    <w:rsid w:val="004F552F"/>
    <w:rsid w:val="004F562E"/>
    <w:rsid w:val="004F5704"/>
    <w:rsid w:val="004F71C9"/>
    <w:rsid w:val="004F739C"/>
    <w:rsid w:val="005001E9"/>
    <w:rsid w:val="005006D0"/>
    <w:rsid w:val="00500869"/>
    <w:rsid w:val="00500DC5"/>
    <w:rsid w:val="005018D0"/>
    <w:rsid w:val="00501AB2"/>
    <w:rsid w:val="00502463"/>
    <w:rsid w:val="00502A6F"/>
    <w:rsid w:val="00503C5C"/>
    <w:rsid w:val="00503F52"/>
    <w:rsid w:val="0050492D"/>
    <w:rsid w:val="00505640"/>
    <w:rsid w:val="005057B3"/>
    <w:rsid w:val="00506077"/>
    <w:rsid w:val="005078F7"/>
    <w:rsid w:val="00507F7C"/>
    <w:rsid w:val="00510EB9"/>
    <w:rsid w:val="00510F6F"/>
    <w:rsid w:val="005113C2"/>
    <w:rsid w:val="00511F7A"/>
    <w:rsid w:val="005141F0"/>
    <w:rsid w:val="005144A0"/>
    <w:rsid w:val="005144F1"/>
    <w:rsid w:val="00514FE5"/>
    <w:rsid w:val="00516AFD"/>
    <w:rsid w:val="00516C1A"/>
    <w:rsid w:val="00516E0E"/>
    <w:rsid w:val="00517247"/>
    <w:rsid w:val="005173F2"/>
    <w:rsid w:val="005174E9"/>
    <w:rsid w:val="00517C2C"/>
    <w:rsid w:val="0052045D"/>
    <w:rsid w:val="005208B7"/>
    <w:rsid w:val="00521225"/>
    <w:rsid w:val="00521681"/>
    <w:rsid w:val="0052209E"/>
    <w:rsid w:val="00522B20"/>
    <w:rsid w:val="00522C86"/>
    <w:rsid w:val="00522DA4"/>
    <w:rsid w:val="0052321A"/>
    <w:rsid w:val="0052391C"/>
    <w:rsid w:val="005246FC"/>
    <w:rsid w:val="00524995"/>
    <w:rsid w:val="0052521A"/>
    <w:rsid w:val="00525564"/>
    <w:rsid w:val="00525E0C"/>
    <w:rsid w:val="00526248"/>
    <w:rsid w:val="00527DFF"/>
    <w:rsid w:val="005307BC"/>
    <w:rsid w:val="0053118E"/>
    <w:rsid w:val="0053204A"/>
    <w:rsid w:val="005336CB"/>
    <w:rsid w:val="0053379D"/>
    <w:rsid w:val="00533827"/>
    <w:rsid w:val="00533E2F"/>
    <w:rsid w:val="00534220"/>
    <w:rsid w:val="00534717"/>
    <w:rsid w:val="00534DE7"/>
    <w:rsid w:val="00537A3D"/>
    <w:rsid w:val="00537F44"/>
    <w:rsid w:val="00540134"/>
    <w:rsid w:val="005402B9"/>
    <w:rsid w:val="005413BD"/>
    <w:rsid w:val="0054166F"/>
    <w:rsid w:val="00541693"/>
    <w:rsid w:val="00541F61"/>
    <w:rsid w:val="005421A6"/>
    <w:rsid w:val="00543C60"/>
    <w:rsid w:val="00544908"/>
    <w:rsid w:val="00544AE9"/>
    <w:rsid w:val="00544DAA"/>
    <w:rsid w:val="005451DF"/>
    <w:rsid w:val="00545830"/>
    <w:rsid w:val="00545A5C"/>
    <w:rsid w:val="00546D9D"/>
    <w:rsid w:val="00547A30"/>
    <w:rsid w:val="005500E9"/>
    <w:rsid w:val="00550C55"/>
    <w:rsid w:val="00550D9E"/>
    <w:rsid w:val="00551720"/>
    <w:rsid w:val="00551AAB"/>
    <w:rsid w:val="00551FEE"/>
    <w:rsid w:val="005533D2"/>
    <w:rsid w:val="00553C86"/>
    <w:rsid w:val="005553E9"/>
    <w:rsid w:val="005554EE"/>
    <w:rsid w:val="00556A42"/>
    <w:rsid w:val="00556AE0"/>
    <w:rsid w:val="0055716F"/>
    <w:rsid w:val="00560462"/>
    <w:rsid w:val="005604CE"/>
    <w:rsid w:val="00560D76"/>
    <w:rsid w:val="005613FA"/>
    <w:rsid w:val="0056157C"/>
    <w:rsid w:val="00561F91"/>
    <w:rsid w:val="0056233B"/>
    <w:rsid w:val="00563265"/>
    <w:rsid w:val="00563435"/>
    <w:rsid w:val="00563687"/>
    <w:rsid w:val="00563D7B"/>
    <w:rsid w:val="00563E8F"/>
    <w:rsid w:val="0056440E"/>
    <w:rsid w:val="00564B9F"/>
    <w:rsid w:val="00564F32"/>
    <w:rsid w:val="00565429"/>
    <w:rsid w:val="00566E03"/>
    <w:rsid w:val="00566E82"/>
    <w:rsid w:val="0056745F"/>
    <w:rsid w:val="00567490"/>
    <w:rsid w:val="00570B42"/>
    <w:rsid w:val="00570EFE"/>
    <w:rsid w:val="005717D0"/>
    <w:rsid w:val="005742AD"/>
    <w:rsid w:val="00575AAF"/>
    <w:rsid w:val="0057687F"/>
    <w:rsid w:val="005768A8"/>
    <w:rsid w:val="00576A9B"/>
    <w:rsid w:val="00577365"/>
    <w:rsid w:val="00577DD8"/>
    <w:rsid w:val="0058031D"/>
    <w:rsid w:val="00580C20"/>
    <w:rsid w:val="00581B65"/>
    <w:rsid w:val="0058331B"/>
    <w:rsid w:val="00584343"/>
    <w:rsid w:val="00584FA1"/>
    <w:rsid w:val="00585163"/>
    <w:rsid w:val="00585197"/>
    <w:rsid w:val="00585751"/>
    <w:rsid w:val="00586CC0"/>
    <w:rsid w:val="00587345"/>
    <w:rsid w:val="0058740A"/>
    <w:rsid w:val="0058766A"/>
    <w:rsid w:val="00587C25"/>
    <w:rsid w:val="00587FE7"/>
    <w:rsid w:val="00590416"/>
    <w:rsid w:val="00592A04"/>
    <w:rsid w:val="0059316A"/>
    <w:rsid w:val="005936DE"/>
    <w:rsid w:val="005938B7"/>
    <w:rsid w:val="00593D76"/>
    <w:rsid w:val="00594351"/>
    <w:rsid w:val="005945B5"/>
    <w:rsid w:val="005945C9"/>
    <w:rsid w:val="0059518A"/>
    <w:rsid w:val="00595ACA"/>
    <w:rsid w:val="00595CC1"/>
    <w:rsid w:val="00595F94"/>
    <w:rsid w:val="00595FBC"/>
    <w:rsid w:val="00596941"/>
    <w:rsid w:val="00596B0E"/>
    <w:rsid w:val="005A0636"/>
    <w:rsid w:val="005A0A87"/>
    <w:rsid w:val="005A1C3C"/>
    <w:rsid w:val="005A2185"/>
    <w:rsid w:val="005A2347"/>
    <w:rsid w:val="005A2664"/>
    <w:rsid w:val="005A3397"/>
    <w:rsid w:val="005A3412"/>
    <w:rsid w:val="005A38BA"/>
    <w:rsid w:val="005A3A39"/>
    <w:rsid w:val="005A4465"/>
    <w:rsid w:val="005A4954"/>
    <w:rsid w:val="005A5F71"/>
    <w:rsid w:val="005A661A"/>
    <w:rsid w:val="005A7236"/>
    <w:rsid w:val="005A7438"/>
    <w:rsid w:val="005A7A19"/>
    <w:rsid w:val="005A7E3C"/>
    <w:rsid w:val="005B0FFF"/>
    <w:rsid w:val="005B12CF"/>
    <w:rsid w:val="005B1743"/>
    <w:rsid w:val="005B188E"/>
    <w:rsid w:val="005B1B69"/>
    <w:rsid w:val="005B224F"/>
    <w:rsid w:val="005B3D84"/>
    <w:rsid w:val="005B6247"/>
    <w:rsid w:val="005B6919"/>
    <w:rsid w:val="005B758A"/>
    <w:rsid w:val="005B78C6"/>
    <w:rsid w:val="005C0017"/>
    <w:rsid w:val="005C1606"/>
    <w:rsid w:val="005C31FB"/>
    <w:rsid w:val="005C36A8"/>
    <w:rsid w:val="005C373A"/>
    <w:rsid w:val="005C37B9"/>
    <w:rsid w:val="005C3F3C"/>
    <w:rsid w:val="005C4489"/>
    <w:rsid w:val="005C4560"/>
    <w:rsid w:val="005C4E40"/>
    <w:rsid w:val="005C5117"/>
    <w:rsid w:val="005C56F5"/>
    <w:rsid w:val="005C5891"/>
    <w:rsid w:val="005C5AF1"/>
    <w:rsid w:val="005C6960"/>
    <w:rsid w:val="005C72BA"/>
    <w:rsid w:val="005D00E2"/>
    <w:rsid w:val="005D0CF0"/>
    <w:rsid w:val="005D10E1"/>
    <w:rsid w:val="005D11E2"/>
    <w:rsid w:val="005D1B54"/>
    <w:rsid w:val="005D1DBC"/>
    <w:rsid w:val="005D1F59"/>
    <w:rsid w:val="005D22C1"/>
    <w:rsid w:val="005D238C"/>
    <w:rsid w:val="005D28B7"/>
    <w:rsid w:val="005D2AB4"/>
    <w:rsid w:val="005D4DB5"/>
    <w:rsid w:val="005D4DF1"/>
    <w:rsid w:val="005D6256"/>
    <w:rsid w:val="005D628E"/>
    <w:rsid w:val="005D63D2"/>
    <w:rsid w:val="005D6F71"/>
    <w:rsid w:val="005D7186"/>
    <w:rsid w:val="005D7A8A"/>
    <w:rsid w:val="005E0862"/>
    <w:rsid w:val="005E13DD"/>
    <w:rsid w:val="005E19A8"/>
    <w:rsid w:val="005E2644"/>
    <w:rsid w:val="005E2FA1"/>
    <w:rsid w:val="005E3106"/>
    <w:rsid w:val="005E3DA6"/>
    <w:rsid w:val="005E45B8"/>
    <w:rsid w:val="005E51CE"/>
    <w:rsid w:val="005E535A"/>
    <w:rsid w:val="005E5504"/>
    <w:rsid w:val="005E66A6"/>
    <w:rsid w:val="005E684C"/>
    <w:rsid w:val="005E7F09"/>
    <w:rsid w:val="005F0145"/>
    <w:rsid w:val="005F0DA6"/>
    <w:rsid w:val="005F11B9"/>
    <w:rsid w:val="005F189F"/>
    <w:rsid w:val="005F1E40"/>
    <w:rsid w:val="005F2201"/>
    <w:rsid w:val="005F2483"/>
    <w:rsid w:val="005F3648"/>
    <w:rsid w:val="005F36CF"/>
    <w:rsid w:val="005F3E8C"/>
    <w:rsid w:val="005F40DF"/>
    <w:rsid w:val="005F4418"/>
    <w:rsid w:val="005F5953"/>
    <w:rsid w:val="005F5F2E"/>
    <w:rsid w:val="005F6190"/>
    <w:rsid w:val="005F6D5B"/>
    <w:rsid w:val="00600295"/>
    <w:rsid w:val="00601134"/>
    <w:rsid w:val="00601B2E"/>
    <w:rsid w:val="00601B6D"/>
    <w:rsid w:val="006022F7"/>
    <w:rsid w:val="006029D7"/>
    <w:rsid w:val="0060389E"/>
    <w:rsid w:val="00604A62"/>
    <w:rsid w:val="00604D56"/>
    <w:rsid w:val="00605CD2"/>
    <w:rsid w:val="00605E60"/>
    <w:rsid w:val="0060769F"/>
    <w:rsid w:val="006078DD"/>
    <w:rsid w:val="006105F7"/>
    <w:rsid w:val="006111A8"/>
    <w:rsid w:val="006114DD"/>
    <w:rsid w:val="00611A4A"/>
    <w:rsid w:val="00612470"/>
    <w:rsid w:val="00613103"/>
    <w:rsid w:val="006131EF"/>
    <w:rsid w:val="006138C4"/>
    <w:rsid w:val="006143EC"/>
    <w:rsid w:val="00614FAC"/>
    <w:rsid w:val="006161F6"/>
    <w:rsid w:val="00616BBA"/>
    <w:rsid w:val="0061740C"/>
    <w:rsid w:val="00617B8B"/>
    <w:rsid w:val="00617BAB"/>
    <w:rsid w:val="00617EB8"/>
    <w:rsid w:val="0062047C"/>
    <w:rsid w:val="0062092F"/>
    <w:rsid w:val="006212CD"/>
    <w:rsid w:val="00621323"/>
    <w:rsid w:val="00622056"/>
    <w:rsid w:val="006228EB"/>
    <w:rsid w:val="00622A98"/>
    <w:rsid w:val="00623705"/>
    <w:rsid w:val="00623DBB"/>
    <w:rsid w:val="0062481E"/>
    <w:rsid w:val="00625779"/>
    <w:rsid w:val="00625BD5"/>
    <w:rsid w:val="00625EE1"/>
    <w:rsid w:val="006260E4"/>
    <w:rsid w:val="00626917"/>
    <w:rsid w:val="00630221"/>
    <w:rsid w:val="0063040F"/>
    <w:rsid w:val="00630C75"/>
    <w:rsid w:val="00630F42"/>
    <w:rsid w:val="00631481"/>
    <w:rsid w:val="0063177F"/>
    <w:rsid w:val="006329EA"/>
    <w:rsid w:val="006329F0"/>
    <w:rsid w:val="00633197"/>
    <w:rsid w:val="006340EB"/>
    <w:rsid w:val="00634208"/>
    <w:rsid w:val="006345CF"/>
    <w:rsid w:val="00634C84"/>
    <w:rsid w:val="006353CB"/>
    <w:rsid w:val="00635998"/>
    <w:rsid w:val="0063742F"/>
    <w:rsid w:val="006403E0"/>
    <w:rsid w:val="0064041B"/>
    <w:rsid w:val="0064044C"/>
    <w:rsid w:val="006409EE"/>
    <w:rsid w:val="00641C08"/>
    <w:rsid w:val="00641F7C"/>
    <w:rsid w:val="006425B6"/>
    <w:rsid w:val="00642F22"/>
    <w:rsid w:val="00643156"/>
    <w:rsid w:val="00644BAE"/>
    <w:rsid w:val="00645AFD"/>
    <w:rsid w:val="00646535"/>
    <w:rsid w:val="006466E2"/>
    <w:rsid w:val="006469E0"/>
    <w:rsid w:val="00646FA0"/>
    <w:rsid w:val="0064779F"/>
    <w:rsid w:val="0064797A"/>
    <w:rsid w:val="00650596"/>
    <w:rsid w:val="00650688"/>
    <w:rsid w:val="00650A16"/>
    <w:rsid w:val="00650DD8"/>
    <w:rsid w:val="0065101C"/>
    <w:rsid w:val="00651AAD"/>
    <w:rsid w:val="00651C25"/>
    <w:rsid w:val="00651E90"/>
    <w:rsid w:val="00652B4A"/>
    <w:rsid w:val="006531C4"/>
    <w:rsid w:val="0065335F"/>
    <w:rsid w:val="006536D9"/>
    <w:rsid w:val="006542F5"/>
    <w:rsid w:val="006548C2"/>
    <w:rsid w:val="00654CD1"/>
    <w:rsid w:val="00654EF9"/>
    <w:rsid w:val="006550AA"/>
    <w:rsid w:val="006553CE"/>
    <w:rsid w:val="006555BC"/>
    <w:rsid w:val="00655807"/>
    <w:rsid w:val="00655920"/>
    <w:rsid w:val="00656283"/>
    <w:rsid w:val="00656E50"/>
    <w:rsid w:val="0065705E"/>
    <w:rsid w:val="006576A5"/>
    <w:rsid w:val="00657BBC"/>
    <w:rsid w:val="00657BE6"/>
    <w:rsid w:val="00660578"/>
    <w:rsid w:val="00663666"/>
    <w:rsid w:val="00663C35"/>
    <w:rsid w:val="0066437D"/>
    <w:rsid w:val="006646DB"/>
    <w:rsid w:val="006658E1"/>
    <w:rsid w:val="00665FFF"/>
    <w:rsid w:val="0066645A"/>
    <w:rsid w:val="006666C2"/>
    <w:rsid w:val="00666854"/>
    <w:rsid w:val="00666B9F"/>
    <w:rsid w:val="00666F17"/>
    <w:rsid w:val="00670446"/>
    <w:rsid w:val="006705FB"/>
    <w:rsid w:val="006712E0"/>
    <w:rsid w:val="00671732"/>
    <w:rsid w:val="006724CA"/>
    <w:rsid w:val="00672606"/>
    <w:rsid w:val="0067347B"/>
    <w:rsid w:val="006737C5"/>
    <w:rsid w:val="00674DAA"/>
    <w:rsid w:val="00675264"/>
    <w:rsid w:val="0067651C"/>
    <w:rsid w:val="00677855"/>
    <w:rsid w:val="00680272"/>
    <w:rsid w:val="00681E29"/>
    <w:rsid w:val="006820DA"/>
    <w:rsid w:val="006826A1"/>
    <w:rsid w:val="0068291A"/>
    <w:rsid w:val="00682C64"/>
    <w:rsid w:val="00682FB2"/>
    <w:rsid w:val="00683685"/>
    <w:rsid w:val="00683A18"/>
    <w:rsid w:val="0068469A"/>
    <w:rsid w:val="00684E25"/>
    <w:rsid w:val="00686B84"/>
    <w:rsid w:val="00686D50"/>
    <w:rsid w:val="00686E80"/>
    <w:rsid w:val="00687371"/>
    <w:rsid w:val="006873C9"/>
    <w:rsid w:val="00687510"/>
    <w:rsid w:val="00687771"/>
    <w:rsid w:val="00687F5D"/>
    <w:rsid w:val="00690755"/>
    <w:rsid w:val="00690761"/>
    <w:rsid w:val="00690967"/>
    <w:rsid w:val="006909C4"/>
    <w:rsid w:val="00690DA5"/>
    <w:rsid w:val="006910AD"/>
    <w:rsid w:val="006910E1"/>
    <w:rsid w:val="006914F2"/>
    <w:rsid w:val="00691B2C"/>
    <w:rsid w:val="00691BFD"/>
    <w:rsid w:val="00691EB0"/>
    <w:rsid w:val="00692041"/>
    <w:rsid w:val="006953CC"/>
    <w:rsid w:val="00695684"/>
    <w:rsid w:val="006963B8"/>
    <w:rsid w:val="00697741"/>
    <w:rsid w:val="006A0249"/>
    <w:rsid w:val="006A0540"/>
    <w:rsid w:val="006A08EC"/>
    <w:rsid w:val="006A1238"/>
    <w:rsid w:val="006A1FB6"/>
    <w:rsid w:val="006A2C2D"/>
    <w:rsid w:val="006A3259"/>
    <w:rsid w:val="006A3677"/>
    <w:rsid w:val="006A3A5B"/>
    <w:rsid w:val="006A3F62"/>
    <w:rsid w:val="006A4C48"/>
    <w:rsid w:val="006A5B07"/>
    <w:rsid w:val="006A5E10"/>
    <w:rsid w:val="006A627B"/>
    <w:rsid w:val="006A6865"/>
    <w:rsid w:val="006A6EBF"/>
    <w:rsid w:val="006A6F24"/>
    <w:rsid w:val="006A7798"/>
    <w:rsid w:val="006A7A1E"/>
    <w:rsid w:val="006B07F0"/>
    <w:rsid w:val="006B09FB"/>
    <w:rsid w:val="006B1424"/>
    <w:rsid w:val="006B228E"/>
    <w:rsid w:val="006B2494"/>
    <w:rsid w:val="006B2B41"/>
    <w:rsid w:val="006B3103"/>
    <w:rsid w:val="006B3F6B"/>
    <w:rsid w:val="006B477F"/>
    <w:rsid w:val="006B5305"/>
    <w:rsid w:val="006B53CF"/>
    <w:rsid w:val="006B5E77"/>
    <w:rsid w:val="006B60DC"/>
    <w:rsid w:val="006B70C8"/>
    <w:rsid w:val="006B7469"/>
    <w:rsid w:val="006B78A0"/>
    <w:rsid w:val="006C13EC"/>
    <w:rsid w:val="006C1B02"/>
    <w:rsid w:val="006C1BD3"/>
    <w:rsid w:val="006C2362"/>
    <w:rsid w:val="006C28E7"/>
    <w:rsid w:val="006C4112"/>
    <w:rsid w:val="006C417D"/>
    <w:rsid w:val="006C4311"/>
    <w:rsid w:val="006C431B"/>
    <w:rsid w:val="006C4DE1"/>
    <w:rsid w:val="006C5D0C"/>
    <w:rsid w:val="006C617D"/>
    <w:rsid w:val="006C6A55"/>
    <w:rsid w:val="006C6A64"/>
    <w:rsid w:val="006C740C"/>
    <w:rsid w:val="006C7C7D"/>
    <w:rsid w:val="006D0457"/>
    <w:rsid w:val="006D0ABF"/>
    <w:rsid w:val="006D0DA1"/>
    <w:rsid w:val="006D137A"/>
    <w:rsid w:val="006D2008"/>
    <w:rsid w:val="006D2232"/>
    <w:rsid w:val="006D22E3"/>
    <w:rsid w:val="006D2648"/>
    <w:rsid w:val="006D2A30"/>
    <w:rsid w:val="006D2C80"/>
    <w:rsid w:val="006D3C42"/>
    <w:rsid w:val="006D4EBD"/>
    <w:rsid w:val="006D545F"/>
    <w:rsid w:val="006D586B"/>
    <w:rsid w:val="006D61B5"/>
    <w:rsid w:val="006D6555"/>
    <w:rsid w:val="006D6931"/>
    <w:rsid w:val="006D6AC6"/>
    <w:rsid w:val="006D6EEF"/>
    <w:rsid w:val="006D7880"/>
    <w:rsid w:val="006D7B11"/>
    <w:rsid w:val="006E0938"/>
    <w:rsid w:val="006E12CF"/>
    <w:rsid w:val="006E164F"/>
    <w:rsid w:val="006E207D"/>
    <w:rsid w:val="006E3482"/>
    <w:rsid w:val="006E3E73"/>
    <w:rsid w:val="006E4655"/>
    <w:rsid w:val="006E4D41"/>
    <w:rsid w:val="006E5262"/>
    <w:rsid w:val="006E6BB9"/>
    <w:rsid w:val="006E6F01"/>
    <w:rsid w:val="006F03FB"/>
    <w:rsid w:val="006F0973"/>
    <w:rsid w:val="006F17EF"/>
    <w:rsid w:val="006F18B6"/>
    <w:rsid w:val="006F1EE4"/>
    <w:rsid w:val="006F236F"/>
    <w:rsid w:val="006F2BC9"/>
    <w:rsid w:val="006F2F0D"/>
    <w:rsid w:val="006F2F3A"/>
    <w:rsid w:val="006F322C"/>
    <w:rsid w:val="006F3949"/>
    <w:rsid w:val="006F4433"/>
    <w:rsid w:val="006F59C0"/>
    <w:rsid w:val="006F677C"/>
    <w:rsid w:val="006F7198"/>
    <w:rsid w:val="006F74D2"/>
    <w:rsid w:val="007003C2"/>
    <w:rsid w:val="00700A2D"/>
    <w:rsid w:val="00700B37"/>
    <w:rsid w:val="007011D2"/>
    <w:rsid w:val="00701AF8"/>
    <w:rsid w:val="00702188"/>
    <w:rsid w:val="00702313"/>
    <w:rsid w:val="00704973"/>
    <w:rsid w:val="00704BB7"/>
    <w:rsid w:val="00704C80"/>
    <w:rsid w:val="00704D31"/>
    <w:rsid w:val="00705081"/>
    <w:rsid w:val="0070609C"/>
    <w:rsid w:val="0070653F"/>
    <w:rsid w:val="0070699C"/>
    <w:rsid w:val="00706A7E"/>
    <w:rsid w:val="00706E7A"/>
    <w:rsid w:val="0070710E"/>
    <w:rsid w:val="0070735A"/>
    <w:rsid w:val="00707AB5"/>
    <w:rsid w:val="007106B9"/>
    <w:rsid w:val="007107A5"/>
    <w:rsid w:val="00711C6B"/>
    <w:rsid w:val="00712FCB"/>
    <w:rsid w:val="007133F3"/>
    <w:rsid w:val="00713E9E"/>
    <w:rsid w:val="00714078"/>
    <w:rsid w:val="007145BD"/>
    <w:rsid w:val="00714B88"/>
    <w:rsid w:val="0071682B"/>
    <w:rsid w:val="00716853"/>
    <w:rsid w:val="00716DDB"/>
    <w:rsid w:val="00717407"/>
    <w:rsid w:val="0071759C"/>
    <w:rsid w:val="00717872"/>
    <w:rsid w:val="007179F2"/>
    <w:rsid w:val="00717A7A"/>
    <w:rsid w:val="0072009C"/>
    <w:rsid w:val="007200B6"/>
    <w:rsid w:val="0072036A"/>
    <w:rsid w:val="007203A0"/>
    <w:rsid w:val="00721B0B"/>
    <w:rsid w:val="00721F13"/>
    <w:rsid w:val="007225D1"/>
    <w:rsid w:val="00722B4B"/>
    <w:rsid w:val="00722B7E"/>
    <w:rsid w:val="00722F96"/>
    <w:rsid w:val="00723134"/>
    <w:rsid w:val="00723AC0"/>
    <w:rsid w:val="00724196"/>
    <w:rsid w:val="007242B8"/>
    <w:rsid w:val="007244DA"/>
    <w:rsid w:val="00724D12"/>
    <w:rsid w:val="0072546D"/>
    <w:rsid w:val="00725D79"/>
    <w:rsid w:val="0072639E"/>
    <w:rsid w:val="007264B8"/>
    <w:rsid w:val="00727641"/>
    <w:rsid w:val="00727D44"/>
    <w:rsid w:val="00730099"/>
    <w:rsid w:val="00730199"/>
    <w:rsid w:val="007301B3"/>
    <w:rsid w:val="0073064C"/>
    <w:rsid w:val="00731220"/>
    <w:rsid w:val="00731F60"/>
    <w:rsid w:val="0073225B"/>
    <w:rsid w:val="007323FC"/>
    <w:rsid w:val="0073484A"/>
    <w:rsid w:val="00735A8E"/>
    <w:rsid w:val="00735F15"/>
    <w:rsid w:val="0073651D"/>
    <w:rsid w:val="0073678E"/>
    <w:rsid w:val="00736E67"/>
    <w:rsid w:val="00736F85"/>
    <w:rsid w:val="00737033"/>
    <w:rsid w:val="0073776E"/>
    <w:rsid w:val="00740482"/>
    <w:rsid w:val="0074085F"/>
    <w:rsid w:val="007411D2"/>
    <w:rsid w:val="00741390"/>
    <w:rsid w:val="007415D0"/>
    <w:rsid w:val="00741C3D"/>
    <w:rsid w:val="00743DA3"/>
    <w:rsid w:val="00745114"/>
    <w:rsid w:val="0074547D"/>
    <w:rsid w:val="00745AB0"/>
    <w:rsid w:val="007463DA"/>
    <w:rsid w:val="00746488"/>
    <w:rsid w:val="007467E3"/>
    <w:rsid w:val="00746BCC"/>
    <w:rsid w:val="007471BF"/>
    <w:rsid w:val="00750040"/>
    <w:rsid w:val="007501CD"/>
    <w:rsid w:val="0075097D"/>
    <w:rsid w:val="00751618"/>
    <w:rsid w:val="007518A5"/>
    <w:rsid w:val="00751FBA"/>
    <w:rsid w:val="007530D9"/>
    <w:rsid w:val="00753753"/>
    <w:rsid w:val="00753801"/>
    <w:rsid w:val="00753E34"/>
    <w:rsid w:val="007544A1"/>
    <w:rsid w:val="0075562E"/>
    <w:rsid w:val="00755F2B"/>
    <w:rsid w:val="00755FF0"/>
    <w:rsid w:val="00756D1E"/>
    <w:rsid w:val="00757177"/>
    <w:rsid w:val="0075747C"/>
    <w:rsid w:val="007602A5"/>
    <w:rsid w:val="007602CF"/>
    <w:rsid w:val="007602FC"/>
    <w:rsid w:val="00761B9B"/>
    <w:rsid w:val="007625AB"/>
    <w:rsid w:val="007625DD"/>
    <w:rsid w:val="007629BD"/>
    <w:rsid w:val="007629F2"/>
    <w:rsid w:val="007635FF"/>
    <w:rsid w:val="00763B3C"/>
    <w:rsid w:val="00763BEE"/>
    <w:rsid w:val="00763EEE"/>
    <w:rsid w:val="0076418F"/>
    <w:rsid w:val="00764C9F"/>
    <w:rsid w:val="00766E46"/>
    <w:rsid w:val="00767646"/>
    <w:rsid w:val="00767E2D"/>
    <w:rsid w:val="007707E5"/>
    <w:rsid w:val="00770A1A"/>
    <w:rsid w:val="00770B61"/>
    <w:rsid w:val="00772D4B"/>
    <w:rsid w:val="0077324C"/>
    <w:rsid w:val="007737D2"/>
    <w:rsid w:val="0077444A"/>
    <w:rsid w:val="00774D99"/>
    <w:rsid w:val="007754A2"/>
    <w:rsid w:val="00775AC2"/>
    <w:rsid w:val="00775D5E"/>
    <w:rsid w:val="0077606D"/>
    <w:rsid w:val="00776C1D"/>
    <w:rsid w:val="00776FC1"/>
    <w:rsid w:val="007770C5"/>
    <w:rsid w:val="0077772A"/>
    <w:rsid w:val="00780023"/>
    <w:rsid w:val="00780077"/>
    <w:rsid w:val="007801AB"/>
    <w:rsid w:val="007804A5"/>
    <w:rsid w:val="00780A10"/>
    <w:rsid w:val="0078143C"/>
    <w:rsid w:val="007816B1"/>
    <w:rsid w:val="00782481"/>
    <w:rsid w:val="00783A6D"/>
    <w:rsid w:val="00784F08"/>
    <w:rsid w:val="007850E4"/>
    <w:rsid w:val="0078590A"/>
    <w:rsid w:val="00785DCC"/>
    <w:rsid w:val="00786885"/>
    <w:rsid w:val="00786C38"/>
    <w:rsid w:val="00786CB8"/>
    <w:rsid w:val="00786DBB"/>
    <w:rsid w:val="007876E2"/>
    <w:rsid w:val="00787B40"/>
    <w:rsid w:val="00787D8B"/>
    <w:rsid w:val="00787F18"/>
    <w:rsid w:val="00787F80"/>
    <w:rsid w:val="00790340"/>
    <w:rsid w:val="007905CA"/>
    <w:rsid w:val="00790A13"/>
    <w:rsid w:val="00790D44"/>
    <w:rsid w:val="00791032"/>
    <w:rsid w:val="0079104A"/>
    <w:rsid w:val="00791060"/>
    <w:rsid w:val="0079114C"/>
    <w:rsid w:val="0079149C"/>
    <w:rsid w:val="007926D9"/>
    <w:rsid w:val="00793DC2"/>
    <w:rsid w:val="0079452E"/>
    <w:rsid w:val="007953FD"/>
    <w:rsid w:val="00795F71"/>
    <w:rsid w:val="007965BD"/>
    <w:rsid w:val="00797B9E"/>
    <w:rsid w:val="007A0110"/>
    <w:rsid w:val="007A01C7"/>
    <w:rsid w:val="007A1894"/>
    <w:rsid w:val="007A1C5A"/>
    <w:rsid w:val="007A206A"/>
    <w:rsid w:val="007A3C9F"/>
    <w:rsid w:val="007A3FEB"/>
    <w:rsid w:val="007A485A"/>
    <w:rsid w:val="007A504F"/>
    <w:rsid w:val="007A5558"/>
    <w:rsid w:val="007A5596"/>
    <w:rsid w:val="007A5AA0"/>
    <w:rsid w:val="007A6214"/>
    <w:rsid w:val="007A68E9"/>
    <w:rsid w:val="007A6FAB"/>
    <w:rsid w:val="007A706D"/>
    <w:rsid w:val="007A79C0"/>
    <w:rsid w:val="007B117A"/>
    <w:rsid w:val="007B149B"/>
    <w:rsid w:val="007B241A"/>
    <w:rsid w:val="007B24DE"/>
    <w:rsid w:val="007B3C1E"/>
    <w:rsid w:val="007B47FA"/>
    <w:rsid w:val="007B48B5"/>
    <w:rsid w:val="007B4A29"/>
    <w:rsid w:val="007B5380"/>
    <w:rsid w:val="007B5E08"/>
    <w:rsid w:val="007B6308"/>
    <w:rsid w:val="007B6875"/>
    <w:rsid w:val="007B7C1E"/>
    <w:rsid w:val="007B7DAD"/>
    <w:rsid w:val="007C001D"/>
    <w:rsid w:val="007C0874"/>
    <w:rsid w:val="007C0ED5"/>
    <w:rsid w:val="007C0F23"/>
    <w:rsid w:val="007C1119"/>
    <w:rsid w:val="007C15E3"/>
    <w:rsid w:val="007C1665"/>
    <w:rsid w:val="007C197A"/>
    <w:rsid w:val="007C26E4"/>
    <w:rsid w:val="007C2A17"/>
    <w:rsid w:val="007C3024"/>
    <w:rsid w:val="007C336D"/>
    <w:rsid w:val="007C3466"/>
    <w:rsid w:val="007C354C"/>
    <w:rsid w:val="007C35A6"/>
    <w:rsid w:val="007C3680"/>
    <w:rsid w:val="007C3F49"/>
    <w:rsid w:val="007C46E7"/>
    <w:rsid w:val="007C4EA8"/>
    <w:rsid w:val="007C5EF0"/>
    <w:rsid w:val="007C6992"/>
    <w:rsid w:val="007C6AC7"/>
    <w:rsid w:val="007C6B8D"/>
    <w:rsid w:val="007C6CCE"/>
    <w:rsid w:val="007C75B4"/>
    <w:rsid w:val="007C7E7C"/>
    <w:rsid w:val="007C7FA6"/>
    <w:rsid w:val="007D0697"/>
    <w:rsid w:val="007D0B9E"/>
    <w:rsid w:val="007D0F98"/>
    <w:rsid w:val="007D241D"/>
    <w:rsid w:val="007D2C00"/>
    <w:rsid w:val="007D2E8E"/>
    <w:rsid w:val="007D349F"/>
    <w:rsid w:val="007D35FA"/>
    <w:rsid w:val="007D3AF3"/>
    <w:rsid w:val="007D3B86"/>
    <w:rsid w:val="007D4793"/>
    <w:rsid w:val="007D4BCB"/>
    <w:rsid w:val="007D4CF1"/>
    <w:rsid w:val="007D4E82"/>
    <w:rsid w:val="007D53F8"/>
    <w:rsid w:val="007D59AA"/>
    <w:rsid w:val="007D5A6B"/>
    <w:rsid w:val="007D5FB7"/>
    <w:rsid w:val="007D6887"/>
    <w:rsid w:val="007D6B43"/>
    <w:rsid w:val="007D6BEF"/>
    <w:rsid w:val="007D71B5"/>
    <w:rsid w:val="007E06E7"/>
    <w:rsid w:val="007E16F1"/>
    <w:rsid w:val="007E1E45"/>
    <w:rsid w:val="007E2875"/>
    <w:rsid w:val="007E2E4C"/>
    <w:rsid w:val="007E3043"/>
    <w:rsid w:val="007E3380"/>
    <w:rsid w:val="007E3568"/>
    <w:rsid w:val="007E3B2F"/>
    <w:rsid w:val="007E4F2F"/>
    <w:rsid w:val="007E629D"/>
    <w:rsid w:val="007E7223"/>
    <w:rsid w:val="007E7291"/>
    <w:rsid w:val="007E7E90"/>
    <w:rsid w:val="007F0553"/>
    <w:rsid w:val="007F076F"/>
    <w:rsid w:val="007F091D"/>
    <w:rsid w:val="007F24B9"/>
    <w:rsid w:val="007F2DC7"/>
    <w:rsid w:val="007F30F3"/>
    <w:rsid w:val="007F3470"/>
    <w:rsid w:val="007F3AB1"/>
    <w:rsid w:val="007F3DF1"/>
    <w:rsid w:val="007F3F59"/>
    <w:rsid w:val="007F414E"/>
    <w:rsid w:val="007F4654"/>
    <w:rsid w:val="007F4A0A"/>
    <w:rsid w:val="007F5C39"/>
    <w:rsid w:val="007F62E9"/>
    <w:rsid w:val="007F6754"/>
    <w:rsid w:val="007F75CF"/>
    <w:rsid w:val="007F7A05"/>
    <w:rsid w:val="007F7C93"/>
    <w:rsid w:val="008008BC"/>
    <w:rsid w:val="00801197"/>
    <w:rsid w:val="00801A4A"/>
    <w:rsid w:val="00802BA0"/>
    <w:rsid w:val="008048A5"/>
    <w:rsid w:val="00804A3C"/>
    <w:rsid w:val="00805263"/>
    <w:rsid w:val="00805309"/>
    <w:rsid w:val="008058F9"/>
    <w:rsid w:val="00806930"/>
    <w:rsid w:val="00806A57"/>
    <w:rsid w:val="00806BCE"/>
    <w:rsid w:val="00807577"/>
    <w:rsid w:val="008076B8"/>
    <w:rsid w:val="00807D4C"/>
    <w:rsid w:val="008112F5"/>
    <w:rsid w:val="00812013"/>
    <w:rsid w:val="00812135"/>
    <w:rsid w:val="00812EC5"/>
    <w:rsid w:val="00812F26"/>
    <w:rsid w:val="0081400A"/>
    <w:rsid w:val="008144DA"/>
    <w:rsid w:val="00814905"/>
    <w:rsid w:val="00815C15"/>
    <w:rsid w:val="00815DE9"/>
    <w:rsid w:val="008172D3"/>
    <w:rsid w:val="00817669"/>
    <w:rsid w:val="00817800"/>
    <w:rsid w:val="0081781E"/>
    <w:rsid w:val="00820743"/>
    <w:rsid w:val="00821218"/>
    <w:rsid w:val="0082194F"/>
    <w:rsid w:val="008227A2"/>
    <w:rsid w:val="008229C2"/>
    <w:rsid w:val="00822AAA"/>
    <w:rsid w:val="00822D52"/>
    <w:rsid w:val="00823D31"/>
    <w:rsid w:val="00824E95"/>
    <w:rsid w:val="008252F7"/>
    <w:rsid w:val="008257C9"/>
    <w:rsid w:val="00825C2A"/>
    <w:rsid w:val="0082624C"/>
    <w:rsid w:val="008263BB"/>
    <w:rsid w:val="00826D06"/>
    <w:rsid w:val="00827DA7"/>
    <w:rsid w:val="00827F99"/>
    <w:rsid w:val="00830387"/>
    <w:rsid w:val="00830A14"/>
    <w:rsid w:val="00830F0A"/>
    <w:rsid w:val="00830F58"/>
    <w:rsid w:val="0083124B"/>
    <w:rsid w:val="0083128D"/>
    <w:rsid w:val="00831535"/>
    <w:rsid w:val="00833DD3"/>
    <w:rsid w:val="0083431A"/>
    <w:rsid w:val="00834343"/>
    <w:rsid w:val="00834370"/>
    <w:rsid w:val="008343DB"/>
    <w:rsid w:val="00834769"/>
    <w:rsid w:val="00834916"/>
    <w:rsid w:val="00834C25"/>
    <w:rsid w:val="00834F61"/>
    <w:rsid w:val="0083540C"/>
    <w:rsid w:val="0083580E"/>
    <w:rsid w:val="00835AC3"/>
    <w:rsid w:val="00836140"/>
    <w:rsid w:val="00836853"/>
    <w:rsid w:val="00836A1B"/>
    <w:rsid w:val="0084050F"/>
    <w:rsid w:val="00840690"/>
    <w:rsid w:val="00840B38"/>
    <w:rsid w:val="00841122"/>
    <w:rsid w:val="0084135F"/>
    <w:rsid w:val="00841C0A"/>
    <w:rsid w:val="00841DB4"/>
    <w:rsid w:val="00842010"/>
    <w:rsid w:val="0084281D"/>
    <w:rsid w:val="00842E97"/>
    <w:rsid w:val="00843400"/>
    <w:rsid w:val="00843CF7"/>
    <w:rsid w:val="008441A3"/>
    <w:rsid w:val="00844FF5"/>
    <w:rsid w:val="00845843"/>
    <w:rsid w:val="008458FD"/>
    <w:rsid w:val="00846877"/>
    <w:rsid w:val="00846B04"/>
    <w:rsid w:val="00846EC7"/>
    <w:rsid w:val="00847A66"/>
    <w:rsid w:val="008506D8"/>
    <w:rsid w:val="0085180E"/>
    <w:rsid w:val="00851A6F"/>
    <w:rsid w:val="00852810"/>
    <w:rsid w:val="00853034"/>
    <w:rsid w:val="00854729"/>
    <w:rsid w:val="00854D15"/>
    <w:rsid w:val="00854EDA"/>
    <w:rsid w:val="00855671"/>
    <w:rsid w:val="00855C2F"/>
    <w:rsid w:val="00856A79"/>
    <w:rsid w:val="00857D01"/>
    <w:rsid w:val="0086068B"/>
    <w:rsid w:val="00860EED"/>
    <w:rsid w:val="00860FEF"/>
    <w:rsid w:val="008613CD"/>
    <w:rsid w:val="00861A71"/>
    <w:rsid w:val="00862215"/>
    <w:rsid w:val="008643F9"/>
    <w:rsid w:val="0086632F"/>
    <w:rsid w:val="00871522"/>
    <w:rsid w:val="008721D1"/>
    <w:rsid w:val="00872207"/>
    <w:rsid w:val="00872A97"/>
    <w:rsid w:val="00873E34"/>
    <w:rsid w:val="008743A9"/>
    <w:rsid w:val="00874460"/>
    <w:rsid w:val="0087528C"/>
    <w:rsid w:val="008758CB"/>
    <w:rsid w:val="0087590F"/>
    <w:rsid w:val="00875A11"/>
    <w:rsid w:val="00876663"/>
    <w:rsid w:val="00876938"/>
    <w:rsid w:val="00877078"/>
    <w:rsid w:val="008800DB"/>
    <w:rsid w:val="008811DA"/>
    <w:rsid w:val="00881823"/>
    <w:rsid w:val="008828FA"/>
    <w:rsid w:val="0088307E"/>
    <w:rsid w:val="0088308E"/>
    <w:rsid w:val="0088344D"/>
    <w:rsid w:val="0088344F"/>
    <w:rsid w:val="00883517"/>
    <w:rsid w:val="00883E9E"/>
    <w:rsid w:val="00885367"/>
    <w:rsid w:val="00885488"/>
    <w:rsid w:val="008865D0"/>
    <w:rsid w:val="00886662"/>
    <w:rsid w:val="00886B08"/>
    <w:rsid w:val="00887549"/>
    <w:rsid w:val="0089053F"/>
    <w:rsid w:val="00890BA7"/>
    <w:rsid w:val="00890F08"/>
    <w:rsid w:val="00891117"/>
    <w:rsid w:val="00892200"/>
    <w:rsid w:val="008922BD"/>
    <w:rsid w:val="008922C1"/>
    <w:rsid w:val="00893DD2"/>
    <w:rsid w:val="008945FD"/>
    <w:rsid w:val="00894BD1"/>
    <w:rsid w:val="00894ECE"/>
    <w:rsid w:val="00894FE2"/>
    <w:rsid w:val="00895863"/>
    <w:rsid w:val="0089604E"/>
    <w:rsid w:val="00896229"/>
    <w:rsid w:val="0089638B"/>
    <w:rsid w:val="0089655C"/>
    <w:rsid w:val="00896F1A"/>
    <w:rsid w:val="008A0706"/>
    <w:rsid w:val="008A0B99"/>
    <w:rsid w:val="008A0ED4"/>
    <w:rsid w:val="008A215E"/>
    <w:rsid w:val="008A26DB"/>
    <w:rsid w:val="008A281F"/>
    <w:rsid w:val="008A2CE1"/>
    <w:rsid w:val="008A3493"/>
    <w:rsid w:val="008A3A00"/>
    <w:rsid w:val="008A4841"/>
    <w:rsid w:val="008A5B98"/>
    <w:rsid w:val="008A77F1"/>
    <w:rsid w:val="008B0D1E"/>
    <w:rsid w:val="008B1A20"/>
    <w:rsid w:val="008B1D3D"/>
    <w:rsid w:val="008B23DE"/>
    <w:rsid w:val="008B2742"/>
    <w:rsid w:val="008B313B"/>
    <w:rsid w:val="008B38BE"/>
    <w:rsid w:val="008B3AE4"/>
    <w:rsid w:val="008B3C2E"/>
    <w:rsid w:val="008B4576"/>
    <w:rsid w:val="008B5B9E"/>
    <w:rsid w:val="008B6FEB"/>
    <w:rsid w:val="008B7582"/>
    <w:rsid w:val="008B75CF"/>
    <w:rsid w:val="008B7EBD"/>
    <w:rsid w:val="008C0033"/>
    <w:rsid w:val="008C051F"/>
    <w:rsid w:val="008C0573"/>
    <w:rsid w:val="008C0A16"/>
    <w:rsid w:val="008C23C1"/>
    <w:rsid w:val="008C2495"/>
    <w:rsid w:val="008C2C26"/>
    <w:rsid w:val="008C315B"/>
    <w:rsid w:val="008C41C1"/>
    <w:rsid w:val="008C4431"/>
    <w:rsid w:val="008C59C2"/>
    <w:rsid w:val="008C5A7C"/>
    <w:rsid w:val="008C622A"/>
    <w:rsid w:val="008C664C"/>
    <w:rsid w:val="008C6A18"/>
    <w:rsid w:val="008D15A3"/>
    <w:rsid w:val="008D210D"/>
    <w:rsid w:val="008D24C0"/>
    <w:rsid w:val="008D2DBA"/>
    <w:rsid w:val="008D3544"/>
    <w:rsid w:val="008D3ADE"/>
    <w:rsid w:val="008D5512"/>
    <w:rsid w:val="008D5604"/>
    <w:rsid w:val="008D56EC"/>
    <w:rsid w:val="008D5D20"/>
    <w:rsid w:val="008D5DA7"/>
    <w:rsid w:val="008D5E9B"/>
    <w:rsid w:val="008D5F0D"/>
    <w:rsid w:val="008D6881"/>
    <w:rsid w:val="008D7559"/>
    <w:rsid w:val="008E12C3"/>
    <w:rsid w:val="008E1BEE"/>
    <w:rsid w:val="008E1C8C"/>
    <w:rsid w:val="008E2038"/>
    <w:rsid w:val="008E227B"/>
    <w:rsid w:val="008E2557"/>
    <w:rsid w:val="008E28F3"/>
    <w:rsid w:val="008E3641"/>
    <w:rsid w:val="008E50B4"/>
    <w:rsid w:val="008E6080"/>
    <w:rsid w:val="008E6201"/>
    <w:rsid w:val="008E641D"/>
    <w:rsid w:val="008E68C7"/>
    <w:rsid w:val="008E6A03"/>
    <w:rsid w:val="008E6A49"/>
    <w:rsid w:val="008E6C5A"/>
    <w:rsid w:val="008E70E0"/>
    <w:rsid w:val="008E737E"/>
    <w:rsid w:val="008E73C8"/>
    <w:rsid w:val="008E744F"/>
    <w:rsid w:val="008F08C7"/>
    <w:rsid w:val="008F0FF1"/>
    <w:rsid w:val="008F1568"/>
    <w:rsid w:val="008F1752"/>
    <w:rsid w:val="008F1F97"/>
    <w:rsid w:val="008F246D"/>
    <w:rsid w:val="008F2D5F"/>
    <w:rsid w:val="008F3CE3"/>
    <w:rsid w:val="008F3E42"/>
    <w:rsid w:val="008F40F9"/>
    <w:rsid w:val="008F5EF9"/>
    <w:rsid w:val="008F60EC"/>
    <w:rsid w:val="008F6D84"/>
    <w:rsid w:val="00900270"/>
    <w:rsid w:val="00900720"/>
    <w:rsid w:val="00900A1B"/>
    <w:rsid w:val="00900C60"/>
    <w:rsid w:val="00900F59"/>
    <w:rsid w:val="009017D7"/>
    <w:rsid w:val="00901ABF"/>
    <w:rsid w:val="00901AD1"/>
    <w:rsid w:val="009022FE"/>
    <w:rsid w:val="0090245B"/>
    <w:rsid w:val="00902A7A"/>
    <w:rsid w:val="00902DBD"/>
    <w:rsid w:val="0090322F"/>
    <w:rsid w:val="0090372A"/>
    <w:rsid w:val="00903901"/>
    <w:rsid w:val="00904842"/>
    <w:rsid w:val="0090625B"/>
    <w:rsid w:val="00906A9C"/>
    <w:rsid w:val="00906E84"/>
    <w:rsid w:val="00907004"/>
    <w:rsid w:val="009073E0"/>
    <w:rsid w:val="00907A78"/>
    <w:rsid w:val="00907BE3"/>
    <w:rsid w:val="00907CD4"/>
    <w:rsid w:val="009102D4"/>
    <w:rsid w:val="00911C6A"/>
    <w:rsid w:val="00911D06"/>
    <w:rsid w:val="00911F6A"/>
    <w:rsid w:val="009135E1"/>
    <w:rsid w:val="00913629"/>
    <w:rsid w:val="009138C0"/>
    <w:rsid w:val="009139F0"/>
    <w:rsid w:val="009156C6"/>
    <w:rsid w:val="00915AF0"/>
    <w:rsid w:val="00915F97"/>
    <w:rsid w:val="009161EC"/>
    <w:rsid w:val="009177B4"/>
    <w:rsid w:val="00920CE2"/>
    <w:rsid w:val="00921059"/>
    <w:rsid w:val="00921BE9"/>
    <w:rsid w:val="009228D6"/>
    <w:rsid w:val="0092291D"/>
    <w:rsid w:val="00923B1C"/>
    <w:rsid w:val="00923BBB"/>
    <w:rsid w:val="00923DE2"/>
    <w:rsid w:val="0092415C"/>
    <w:rsid w:val="009241F6"/>
    <w:rsid w:val="00924582"/>
    <w:rsid w:val="00924BE8"/>
    <w:rsid w:val="0092532B"/>
    <w:rsid w:val="00925B16"/>
    <w:rsid w:val="00925EF4"/>
    <w:rsid w:val="00926381"/>
    <w:rsid w:val="00926515"/>
    <w:rsid w:val="009266E2"/>
    <w:rsid w:val="009272CD"/>
    <w:rsid w:val="00930C7A"/>
    <w:rsid w:val="00931708"/>
    <w:rsid w:val="009317DA"/>
    <w:rsid w:val="009333B0"/>
    <w:rsid w:val="009334F1"/>
    <w:rsid w:val="00933811"/>
    <w:rsid w:val="009344B8"/>
    <w:rsid w:val="0093566A"/>
    <w:rsid w:val="00935801"/>
    <w:rsid w:val="00936DEA"/>
    <w:rsid w:val="009377C2"/>
    <w:rsid w:val="00937B0B"/>
    <w:rsid w:val="00940867"/>
    <w:rsid w:val="00940A83"/>
    <w:rsid w:val="00940AD0"/>
    <w:rsid w:val="00941A3F"/>
    <w:rsid w:val="00942A61"/>
    <w:rsid w:val="00943DE3"/>
    <w:rsid w:val="00943F43"/>
    <w:rsid w:val="00944D92"/>
    <w:rsid w:val="00944E29"/>
    <w:rsid w:val="0094508C"/>
    <w:rsid w:val="00945867"/>
    <w:rsid w:val="009459C3"/>
    <w:rsid w:val="00945AB9"/>
    <w:rsid w:val="00945F31"/>
    <w:rsid w:val="009463E7"/>
    <w:rsid w:val="009469DA"/>
    <w:rsid w:val="0094738A"/>
    <w:rsid w:val="00947577"/>
    <w:rsid w:val="00947912"/>
    <w:rsid w:val="009479C8"/>
    <w:rsid w:val="0095006B"/>
    <w:rsid w:val="00950698"/>
    <w:rsid w:val="00950936"/>
    <w:rsid w:val="00951A89"/>
    <w:rsid w:val="009533F9"/>
    <w:rsid w:val="009535D1"/>
    <w:rsid w:val="00954180"/>
    <w:rsid w:val="009543FC"/>
    <w:rsid w:val="00954590"/>
    <w:rsid w:val="00954AE9"/>
    <w:rsid w:val="00954BC0"/>
    <w:rsid w:val="00955514"/>
    <w:rsid w:val="00955601"/>
    <w:rsid w:val="00955854"/>
    <w:rsid w:val="0095610F"/>
    <w:rsid w:val="00956245"/>
    <w:rsid w:val="009565B7"/>
    <w:rsid w:val="009569D7"/>
    <w:rsid w:val="00956AB1"/>
    <w:rsid w:val="00956DE1"/>
    <w:rsid w:val="00957800"/>
    <w:rsid w:val="00957FAE"/>
    <w:rsid w:val="00960174"/>
    <w:rsid w:val="00960752"/>
    <w:rsid w:val="00960859"/>
    <w:rsid w:val="0096188B"/>
    <w:rsid w:val="00961C62"/>
    <w:rsid w:val="009638EB"/>
    <w:rsid w:val="00964BFD"/>
    <w:rsid w:val="009651CE"/>
    <w:rsid w:val="009659BC"/>
    <w:rsid w:val="009679C2"/>
    <w:rsid w:val="009679C9"/>
    <w:rsid w:val="00967D60"/>
    <w:rsid w:val="00970AD3"/>
    <w:rsid w:val="00970B6C"/>
    <w:rsid w:val="0097166F"/>
    <w:rsid w:val="00971C79"/>
    <w:rsid w:val="00971E7C"/>
    <w:rsid w:val="00973221"/>
    <w:rsid w:val="0097488D"/>
    <w:rsid w:val="00975F19"/>
    <w:rsid w:val="00976051"/>
    <w:rsid w:val="00977C4E"/>
    <w:rsid w:val="0098026F"/>
    <w:rsid w:val="0098041F"/>
    <w:rsid w:val="00980A10"/>
    <w:rsid w:val="00981D45"/>
    <w:rsid w:val="0098270A"/>
    <w:rsid w:val="00983359"/>
    <w:rsid w:val="00983C60"/>
    <w:rsid w:val="00983E66"/>
    <w:rsid w:val="00984056"/>
    <w:rsid w:val="009845DB"/>
    <w:rsid w:val="0098460B"/>
    <w:rsid w:val="009847BA"/>
    <w:rsid w:val="009848D0"/>
    <w:rsid w:val="00984C41"/>
    <w:rsid w:val="00984FE9"/>
    <w:rsid w:val="00986B51"/>
    <w:rsid w:val="00986DDD"/>
    <w:rsid w:val="00990D90"/>
    <w:rsid w:val="009914BC"/>
    <w:rsid w:val="009915E2"/>
    <w:rsid w:val="009918D1"/>
    <w:rsid w:val="00992116"/>
    <w:rsid w:val="00992B9F"/>
    <w:rsid w:val="00992C5E"/>
    <w:rsid w:val="00992F21"/>
    <w:rsid w:val="00993E70"/>
    <w:rsid w:val="009947D9"/>
    <w:rsid w:val="00995091"/>
    <w:rsid w:val="009958E6"/>
    <w:rsid w:val="009970F1"/>
    <w:rsid w:val="009977D5"/>
    <w:rsid w:val="009A0011"/>
    <w:rsid w:val="009A0852"/>
    <w:rsid w:val="009A0935"/>
    <w:rsid w:val="009A0F8F"/>
    <w:rsid w:val="009A17A4"/>
    <w:rsid w:val="009A29A8"/>
    <w:rsid w:val="009A3887"/>
    <w:rsid w:val="009A4149"/>
    <w:rsid w:val="009A50AF"/>
    <w:rsid w:val="009A600F"/>
    <w:rsid w:val="009A6352"/>
    <w:rsid w:val="009A65FE"/>
    <w:rsid w:val="009A78EF"/>
    <w:rsid w:val="009B04CC"/>
    <w:rsid w:val="009B0DD8"/>
    <w:rsid w:val="009B250B"/>
    <w:rsid w:val="009B272C"/>
    <w:rsid w:val="009B336A"/>
    <w:rsid w:val="009B3FB0"/>
    <w:rsid w:val="009B4136"/>
    <w:rsid w:val="009B5026"/>
    <w:rsid w:val="009B51A9"/>
    <w:rsid w:val="009B52FC"/>
    <w:rsid w:val="009B57A0"/>
    <w:rsid w:val="009B676D"/>
    <w:rsid w:val="009B6B1C"/>
    <w:rsid w:val="009B72A6"/>
    <w:rsid w:val="009B7921"/>
    <w:rsid w:val="009C0008"/>
    <w:rsid w:val="009C06E8"/>
    <w:rsid w:val="009C0B48"/>
    <w:rsid w:val="009C0DD4"/>
    <w:rsid w:val="009C1251"/>
    <w:rsid w:val="009C2C0C"/>
    <w:rsid w:val="009C30CB"/>
    <w:rsid w:val="009C434B"/>
    <w:rsid w:val="009C4962"/>
    <w:rsid w:val="009C4EA3"/>
    <w:rsid w:val="009C5415"/>
    <w:rsid w:val="009C6E3D"/>
    <w:rsid w:val="009C72C7"/>
    <w:rsid w:val="009C7606"/>
    <w:rsid w:val="009C7BC6"/>
    <w:rsid w:val="009D04CA"/>
    <w:rsid w:val="009D1034"/>
    <w:rsid w:val="009D1274"/>
    <w:rsid w:val="009D1519"/>
    <w:rsid w:val="009D1A68"/>
    <w:rsid w:val="009D1B0E"/>
    <w:rsid w:val="009D29B1"/>
    <w:rsid w:val="009D3665"/>
    <w:rsid w:val="009D3B15"/>
    <w:rsid w:val="009D3C67"/>
    <w:rsid w:val="009D4536"/>
    <w:rsid w:val="009D4717"/>
    <w:rsid w:val="009D552D"/>
    <w:rsid w:val="009D64D4"/>
    <w:rsid w:val="009D68FA"/>
    <w:rsid w:val="009D72D4"/>
    <w:rsid w:val="009D74CA"/>
    <w:rsid w:val="009D775F"/>
    <w:rsid w:val="009E0242"/>
    <w:rsid w:val="009E198E"/>
    <w:rsid w:val="009E210C"/>
    <w:rsid w:val="009E2327"/>
    <w:rsid w:val="009E2BC6"/>
    <w:rsid w:val="009E2D4B"/>
    <w:rsid w:val="009E3D46"/>
    <w:rsid w:val="009E3F30"/>
    <w:rsid w:val="009E49B2"/>
    <w:rsid w:val="009E51E6"/>
    <w:rsid w:val="009E5A32"/>
    <w:rsid w:val="009E5CB8"/>
    <w:rsid w:val="009E6013"/>
    <w:rsid w:val="009E62DA"/>
    <w:rsid w:val="009E68ED"/>
    <w:rsid w:val="009E6DDF"/>
    <w:rsid w:val="009E6F85"/>
    <w:rsid w:val="009F0636"/>
    <w:rsid w:val="009F068E"/>
    <w:rsid w:val="009F120A"/>
    <w:rsid w:val="009F135D"/>
    <w:rsid w:val="009F1AD1"/>
    <w:rsid w:val="009F1B80"/>
    <w:rsid w:val="009F210B"/>
    <w:rsid w:val="009F2136"/>
    <w:rsid w:val="009F2790"/>
    <w:rsid w:val="009F36A9"/>
    <w:rsid w:val="009F3AD4"/>
    <w:rsid w:val="009F3B46"/>
    <w:rsid w:val="009F45EE"/>
    <w:rsid w:val="009F4612"/>
    <w:rsid w:val="009F532D"/>
    <w:rsid w:val="009F66C7"/>
    <w:rsid w:val="009F6A0B"/>
    <w:rsid w:val="009F70D4"/>
    <w:rsid w:val="009F7BB0"/>
    <w:rsid w:val="00A000E9"/>
    <w:rsid w:val="00A00421"/>
    <w:rsid w:val="00A0097A"/>
    <w:rsid w:val="00A00D9A"/>
    <w:rsid w:val="00A01E87"/>
    <w:rsid w:val="00A02007"/>
    <w:rsid w:val="00A0204E"/>
    <w:rsid w:val="00A0305D"/>
    <w:rsid w:val="00A03A39"/>
    <w:rsid w:val="00A04151"/>
    <w:rsid w:val="00A04BBB"/>
    <w:rsid w:val="00A05535"/>
    <w:rsid w:val="00A056CB"/>
    <w:rsid w:val="00A07F83"/>
    <w:rsid w:val="00A10B39"/>
    <w:rsid w:val="00A10BBD"/>
    <w:rsid w:val="00A1103E"/>
    <w:rsid w:val="00A122BC"/>
    <w:rsid w:val="00A134A1"/>
    <w:rsid w:val="00A14D98"/>
    <w:rsid w:val="00A1520D"/>
    <w:rsid w:val="00A15404"/>
    <w:rsid w:val="00A20119"/>
    <w:rsid w:val="00A2016E"/>
    <w:rsid w:val="00A21181"/>
    <w:rsid w:val="00A21853"/>
    <w:rsid w:val="00A2247F"/>
    <w:rsid w:val="00A24010"/>
    <w:rsid w:val="00A24573"/>
    <w:rsid w:val="00A2498A"/>
    <w:rsid w:val="00A2498B"/>
    <w:rsid w:val="00A2612B"/>
    <w:rsid w:val="00A26609"/>
    <w:rsid w:val="00A26852"/>
    <w:rsid w:val="00A27A4A"/>
    <w:rsid w:val="00A27D61"/>
    <w:rsid w:val="00A27DAE"/>
    <w:rsid w:val="00A3078C"/>
    <w:rsid w:val="00A34120"/>
    <w:rsid w:val="00A34E43"/>
    <w:rsid w:val="00A35F20"/>
    <w:rsid w:val="00A3646A"/>
    <w:rsid w:val="00A36AE3"/>
    <w:rsid w:val="00A36F61"/>
    <w:rsid w:val="00A404CE"/>
    <w:rsid w:val="00A406D4"/>
    <w:rsid w:val="00A40BFD"/>
    <w:rsid w:val="00A414F3"/>
    <w:rsid w:val="00A42035"/>
    <w:rsid w:val="00A4286B"/>
    <w:rsid w:val="00A42988"/>
    <w:rsid w:val="00A42C2D"/>
    <w:rsid w:val="00A42CAF"/>
    <w:rsid w:val="00A42FAC"/>
    <w:rsid w:val="00A43192"/>
    <w:rsid w:val="00A43F93"/>
    <w:rsid w:val="00A4414F"/>
    <w:rsid w:val="00A44438"/>
    <w:rsid w:val="00A44487"/>
    <w:rsid w:val="00A44CE6"/>
    <w:rsid w:val="00A4545E"/>
    <w:rsid w:val="00A4567B"/>
    <w:rsid w:val="00A4573B"/>
    <w:rsid w:val="00A458F2"/>
    <w:rsid w:val="00A4683B"/>
    <w:rsid w:val="00A504E3"/>
    <w:rsid w:val="00A5054F"/>
    <w:rsid w:val="00A52820"/>
    <w:rsid w:val="00A52ACD"/>
    <w:rsid w:val="00A52DB6"/>
    <w:rsid w:val="00A52ECF"/>
    <w:rsid w:val="00A5329F"/>
    <w:rsid w:val="00A53372"/>
    <w:rsid w:val="00A536DC"/>
    <w:rsid w:val="00A53909"/>
    <w:rsid w:val="00A53D65"/>
    <w:rsid w:val="00A553E9"/>
    <w:rsid w:val="00A55A17"/>
    <w:rsid w:val="00A57054"/>
    <w:rsid w:val="00A579F6"/>
    <w:rsid w:val="00A57C3D"/>
    <w:rsid w:val="00A6020F"/>
    <w:rsid w:val="00A6090F"/>
    <w:rsid w:val="00A60E62"/>
    <w:rsid w:val="00A60E8D"/>
    <w:rsid w:val="00A60EAA"/>
    <w:rsid w:val="00A61FD5"/>
    <w:rsid w:val="00A6247F"/>
    <w:rsid w:val="00A62F6B"/>
    <w:rsid w:val="00A6446A"/>
    <w:rsid w:val="00A64DC2"/>
    <w:rsid w:val="00A64E13"/>
    <w:rsid w:val="00A64F01"/>
    <w:rsid w:val="00A66B00"/>
    <w:rsid w:val="00A66E41"/>
    <w:rsid w:val="00A7016C"/>
    <w:rsid w:val="00A7084A"/>
    <w:rsid w:val="00A708FD"/>
    <w:rsid w:val="00A7093E"/>
    <w:rsid w:val="00A70DFA"/>
    <w:rsid w:val="00A71211"/>
    <w:rsid w:val="00A72F37"/>
    <w:rsid w:val="00A73363"/>
    <w:rsid w:val="00A7356B"/>
    <w:rsid w:val="00A73EC1"/>
    <w:rsid w:val="00A73FAC"/>
    <w:rsid w:val="00A740D9"/>
    <w:rsid w:val="00A745D3"/>
    <w:rsid w:val="00A74F45"/>
    <w:rsid w:val="00A75737"/>
    <w:rsid w:val="00A75D4E"/>
    <w:rsid w:val="00A76217"/>
    <w:rsid w:val="00A76FC1"/>
    <w:rsid w:val="00A771D7"/>
    <w:rsid w:val="00A779A0"/>
    <w:rsid w:val="00A77F46"/>
    <w:rsid w:val="00A801EA"/>
    <w:rsid w:val="00A80374"/>
    <w:rsid w:val="00A80ED5"/>
    <w:rsid w:val="00A80F4F"/>
    <w:rsid w:val="00A8136C"/>
    <w:rsid w:val="00A8168D"/>
    <w:rsid w:val="00A82631"/>
    <w:rsid w:val="00A827F3"/>
    <w:rsid w:val="00A82CA4"/>
    <w:rsid w:val="00A82DC6"/>
    <w:rsid w:val="00A835CF"/>
    <w:rsid w:val="00A83649"/>
    <w:rsid w:val="00A838D4"/>
    <w:rsid w:val="00A8395E"/>
    <w:rsid w:val="00A83B2A"/>
    <w:rsid w:val="00A83BA1"/>
    <w:rsid w:val="00A83FF4"/>
    <w:rsid w:val="00A8416D"/>
    <w:rsid w:val="00A84547"/>
    <w:rsid w:val="00A8465C"/>
    <w:rsid w:val="00A84E12"/>
    <w:rsid w:val="00A857FE"/>
    <w:rsid w:val="00A8601A"/>
    <w:rsid w:val="00A86750"/>
    <w:rsid w:val="00A86BEB"/>
    <w:rsid w:val="00A876BF"/>
    <w:rsid w:val="00A87745"/>
    <w:rsid w:val="00A87E73"/>
    <w:rsid w:val="00A87F3A"/>
    <w:rsid w:val="00A90150"/>
    <w:rsid w:val="00A90164"/>
    <w:rsid w:val="00A90ECC"/>
    <w:rsid w:val="00A91E48"/>
    <w:rsid w:val="00A937C0"/>
    <w:rsid w:val="00A9388D"/>
    <w:rsid w:val="00A9468B"/>
    <w:rsid w:val="00A94ABB"/>
    <w:rsid w:val="00A96A2C"/>
    <w:rsid w:val="00A96A43"/>
    <w:rsid w:val="00A973B3"/>
    <w:rsid w:val="00A97516"/>
    <w:rsid w:val="00A97733"/>
    <w:rsid w:val="00AA0445"/>
    <w:rsid w:val="00AA0C7B"/>
    <w:rsid w:val="00AA15BC"/>
    <w:rsid w:val="00AA1CC8"/>
    <w:rsid w:val="00AA2630"/>
    <w:rsid w:val="00AA2A24"/>
    <w:rsid w:val="00AA30C6"/>
    <w:rsid w:val="00AA32A3"/>
    <w:rsid w:val="00AA33A5"/>
    <w:rsid w:val="00AA3515"/>
    <w:rsid w:val="00AA45FF"/>
    <w:rsid w:val="00AA460A"/>
    <w:rsid w:val="00AA5220"/>
    <w:rsid w:val="00AA54A9"/>
    <w:rsid w:val="00AA6226"/>
    <w:rsid w:val="00AA6314"/>
    <w:rsid w:val="00AA6E77"/>
    <w:rsid w:val="00AA6E8C"/>
    <w:rsid w:val="00AA73DB"/>
    <w:rsid w:val="00AA759C"/>
    <w:rsid w:val="00AA7EEE"/>
    <w:rsid w:val="00AB0B69"/>
    <w:rsid w:val="00AB19A1"/>
    <w:rsid w:val="00AB1EBC"/>
    <w:rsid w:val="00AB207D"/>
    <w:rsid w:val="00AB2495"/>
    <w:rsid w:val="00AB28E9"/>
    <w:rsid w:val="00AB2C2A"/>
    <w:rsid w:val="00AB3022"/>
    <w:rsid w:val="00AB3172"/>
    <w:rsid w:val="00AB3547"/>
    <w:rsid w:val="00AB39FA"/>
    <w:rsid w:val="00AB3A75"/>
    <w:rsid w:val="00AB4B4C"/>
    <w:rsid w:val="00AC0406"/>
    <w:rsid w:val="00AC3190"/>
    <w:rsid w:val="00AC355D"/>
    <w:rsid w:val="00AC39F8"/>
    <w:rsid w:val="00AC3A08"/>
    <w:rsid w:val="00AC3CA1"/>
    <w:rsid w:val="00AC40D9"/>
    <w:rsid w:val="00AC43F4"/>
    <w:rsid w:val="00AC4BB1"/>
    <w:rsid w:val="00AC4C7B"/>
    <w:rsid w:val="00AC4D83"/>
    <w:rsid w:val="00AC5009"/>
    <w:rsid w:val="00AC5260"/>
    <w:rsid w:val="00AC5359"/>
    <w:rsid w:val="00AC5B9D"/>
    <w:rsid w:val="00AC614B"/>
    <w:rsid w:val="00AC6CE7"/>
    <w:rsid w:val="00AC7262"/>
    <w:rsid w:val="00AC737E"/>
    <w:rsid w:val="00AC74C1"/>
    <w:rsid w:val="00AD01BA"/>
    <w:rsid w:val="00AD068A"/>
    <w:rsid w:val="00AD0790"/>
    <w:rsid w:val="00AD127E"/>
    <w:rsid w:val="00AD1939"/>
    <w:rsid w:val="00AD19A8"/>
    <w:rsid w:val="00AD2699"/>
    <w:rsid w:val="00AD278D"/>
    <w:rsid w:val="00AD30BF"/>
    <w:rsid w:val="00AD3C23"/>
    <w:rsid w:val="00AD4122"/>
    <w:rsid w:val="00AD5805"/>
    <w:rsid w:val="00AD59B3"/>
    <w:rsid w:val="00AD5A0D"/>
    <w:rsid w:val="00AD6904"/>
    <w:rsid w:val="00AD6AB7"/>
    <w:rsid w:val="00AD73D9"/>
    <w:rsid w:val="00AD7F9E"/>
    <w:rsid w:val="00AE0502"/>
    <w:rsid w:val="00AE0A95"/>
    <w:rsid w:val="00AE0AC7"/>
    <w:rsid w:val="00AE15C1"/>
    <w:rsid w:val="00AE1736"/>
    <w:rsid w:val="00AE1EE0"/>
    <w:rsid w:val="00AE3595"/>
    <w:rsid w:val="00AE3990"/>
    <w:rsid w:val="00AE3C5C"/>
    <w:rsid w:val="00AE41E6"/>
    <w:rsid w:val="00AE5DD0"/>
    <w:rsid w:val="00AE5DE4"/>
    <w:rsid w:val="00AE64B2"/>
    <w:rsid w:val="00AE744A"/>
    <w:rsid w:val="00AE7689"/>
    <w:rsid w:val="00AF04F3"/>
    <w:rsid w:val="00AF0BAD"/>
    <w:rsid w:val="00AF145F"/>
    <w:rsid w:val="00AF146B"/>
    <w:rsid w:val="00AF27AC"/>
    <w:rsid w:val="00AF28FE"/>
    <w:rsid w:val="00AF2C14"/>
    <w:rsid w:val="00AF30D0"/>
    <w:rsid w:val="00AF3434"/>
    <w:rsid w:val="00AF4917"/>
    <w:rsid w:val="00AF4D8A"/>
    <w:rsid w:val="00AF5413"/>
    <w:rsid w:val="00AF55D5"/>
    <w:rsid w:val="00AF6984"/>
    <w:rsid w:val="00AF72AB"/>
    <w:rsid w:val="00AF7CE0"/>
    <w:rsid w:val="00B00BE1"/>
    <w:rsid w:val="00B00ED1"/>
    <w:rsid w:val="00B0105B"/>
    <w:rsid w:val="00B0144A"/>
    <w:rsid w:val="00B01482"/>
    <w:rsid w:val="00B01693"/>
    <w:rsid w:val="00B01F4A"/>
    <w:rsid w:val="00B029F6"/>
    <w:rsid w:val="00B03867"/>
    <w:rsid w:val="00B03B7B"/>
    <w:rsid w:val="00B03F4F"/>
    <w:rsid w:val="00B0415B"/>
    <w:rsid w:val="00B04196"/>
    <w:rsid w:val="00B046A4"/>
    <w:rsid w:val="00B047A1"/>
    <w:rsid w:val="00B05463"/>
    <w:rsid w:val="00B05591"/>
    <w:rsid w:val="00B05BE6"/>
    <w:rsid w:val="00B061CF"/>
    <w:rsid w:val="00B065FF"/>
    <w:rsid w:val="00B0680D"/>
    <w:rsid w:val="00B0730B"/>
    <w:rsid w:val="00B07373"/>
    <w:rsid w:val="00B0763F"/>
    <w:rsid w:val="00B07A67"/>
    <w:rsid w:val="00B1035A"/>
    <w:rsid w:val="00B107E3"/>
    <w:rsid w:val="00B10B6C"/>
    <w:rsid w:val="00B10B8F"/>
    <w:rsid w:val="00B10BE1"/>
    <w:rsid w:val="00B11C80"/>
    <w:rsid w:val="00B131FA"/>
    <w:rsid w:val="00B13665"/>
    <w:rsid w:val="00B1379C"/>
    <w:rsid w:val="00B13C5C"/>
    <w:rsid w:val="00B14C7E"/>
    <w:rsid w:val="00B15687"/>
    <w:rsid w:val="00B15710"/>
    <w:rsid w:val="00B15E67"/>
    <w:rsid w:val="00B16365"/>
    <w:rsid w:val="00B1671F"/>
    <w:rsid w:val="00B16AA4"/>
    <w:rsid w:val="00B16CF8"/>
    <w:rsid w:val="00B1752B"/>
    <w:rsid w:val="00B17B74"/>
    <w:rsid w:val="00B20259"/>
    <w:rsid w:val="00B20658"/>
    <w:rsid w:val="00B207CB"/>
    <w:rsid w:val="00B20824"/>
    <w:rsid w:val="00B2157C"/>
    <w:rsid w:val="00B21E8E"/>
    <w:rsid w:val="00B27819"/>
    <w:rsid w:val="00B27B51"/>
    <w:rsid w:val="00B3087F"/>
    <w:rsid w:val="00B30A6E"/>
    <w:rsid w:val="00B30B3B"/>
    <w:rsid w:val="00B30D4C"/>
    <w:rsid w:val="00B3122D"/>
    <w:rsid w:val="00B316C0"/>
    <w:rsid w:val="00B31B42"/>
    <w:rsid w:val="00B31C77"/>
    <w:rsid w:val="00B33451"/>
    <w:rsid w:val="00B33717"/>
    <w:rsid w:val="00B3462E"/>
    <w:rsid w:val="00B34E91"/>
    <w:rsid w:val="00B35E7A"/>
    <w:rsid w:val="00B366B5"/>
    <w:rsid w:val="00B368F2"/>
    <w:rsid w:val="00B37818"/>
    <w:rsid w:val="00B37E1E"/>
    <w:rsid w:val="00B37E9D"/>
    <w:rsid w:val="00B40E0B"/>
    <w:rsid w:val="00B413BA"/>
    <w:rsid w:val="00B43DE2"/>
    <w:rsid w:val="00B46167"/>
    <w:rsid w:val="00B47157"/>
    <w:rsid w:val="00B47BF8"/>
    <w:rsid w:val="00B5016A"/>
    <w:rsid w:val="00B504CA"/>
    <w:rsid w:val="00B50531"/>
    <w:rsid w:val="00B5128A"/>
    <w:rsid w:val="00B51A3B"/>
    <w:rsid w:val="00B51B4E"/>
    <w:rsid w:val="00B51E4C"/>
    <w:rsid w:val="00B52CA6"/>
    <w:rsid w:val="00B52EA4"/>
    <w:rsid w:val="00B53FB6"/>
    <w:rsid w:val="00B53FFB"/>
    <w:rsid w:val="00B54A45"/>
    <w:rsid w:val="00B54B17"/>
    <w:rsid w:val="00B5533F"/>
    <w:rsid w:val="00B5547F"/>
    <w:rsid w:val="00B561F8"/>
    <w:rsid w:val="00B567D4"/>
    <w:rsid w:val="00B56EA0"/>
    <w:rsid w:val="00B5786A"/>
    <w:rsid w:val="00B57BDB"/>
    <w:rsid w:val="00B57C51"/>
    <w:rsid w:val="00B57F56"/>
    <w:rsid w:val="00B60144"/>
    <w:rsid w:val="00B60CED"/>
    <w:rsid w:val="00B60E61"/>
    <w:rsid w:val="00B6156A"/>
    <w:rsid w:val="00B61C11"/>
    <w:rsid w:val="00B61CD3"/>
    <w:rsid w:val="00B61FF2"/>
    <w:rsid w:val="00B62AD1"/>
    <w:rsid w:val="00B6353F"/>
    <w:rsid w:val="00B635CD"/>
    <w:rsid w:val="00B63862"/>
    <w:rsid w:val="00B63C28"/>
    <w:rsid w:val="00B647FE"/>
    <w:rsid w:val="00B649E7"/>
    <w:rsid w:val="00B64BA7"/>
    <w:rsid w:val="00B654E2"/>
    <w:rsid w:val="00B65A0B"/>
    <w:rsid w:val="00B6797F"/>
    <w:rsid w:val="00B700F5"/>
    <w:rsid w:val="00B70285"/>
    <w:rsid w:val="00B7068D"/>
    <w:rsid w:val="00B708E5"/>
    <w:rsid w:val="00B7111B"/>
    <w:rsid w:val="00B71578"/>
    <w:rsid w:val="00B71794"/>
    <w:rsid w:val="00B72703"/>
    <w:rsid w:val="00B73593"/>
    <w:rsid w:val="00B74EA4"/>
    <w:rsid w:val="00B7593C"/>
    <w:rsid w:val="00B75C79"/>
    <w:rsid w:val="00B76FFB"/>
    <w:rsid w:val="00B778F3"/>
    <w:rsid w:val="00B77B5E"/>
    <w:rsid w:val="00B77F99"/>
    <w:rsid w:val="00B80548"/>
    <w:rsid w:val="00B80592"/>
    <w:rsid w:val="00B80883"/>
    <w:rsid w:val="00B8113A"/>
    <w:rsid w:val="00B81DC2"/>
    <w:rsid w:val="00B82010"/>
    <w:rsid w:val="00B83579"/>
    <w:rsid w:val="00B83F06"/>
    <w:rsid w:val="00B84898"/>
    <w:rsid w:val="00B85CBE"/>
    <w:rsid w:val="00B8606E"/>
    <w:rsid w:val="00B875FF"/>
    <w:rsid w:val="00B8769B"/>
    <w:rsid w:val="00B87B64"/>
    <w:rsid w:val="00B9063E"/>
    <w:rsid w:val="00B91E73"/>
    <w:rsid w:val="00B92621"/>
    <w:rsid w:val="00B94617"/>
    <w:rsid w:val="00B9519A"/>
    <w:rsid w:val="00B951D9"/>
    <w:rsid w:val="00B955CD"/>
    <w:rsid w:val="00B9574C"/>
    <w:rsid w:val="00B95A26"/>
    <w:rsid w:val="00B96206"/>
    <w:rsid w:val="00BA04E4"/>
    <w:rsid w:val="00BA0EFA"/>
    <w:rsid w:val="00BA3BCA"/>
    <w:rsid w:val="00BA4068"/>
    <w:rsid w:val="00BA4800"/>
    <w:rsid w:val="00BA50F2"/>
    <w:rsid w:val="00BA5C3E"/>
    <w:rsid w:val="00BA66FA"/>
    <w:rsid w:val="00BA79D6"/>
    <w:rsid w:val="00BA7A7E"/>
    <w:rsid w:val="00BB0FC2"/>
    <w:rsid w:val="00BB10AC"/>
    <w:rsid w:val="00BB1E4C"/>
    <w:rsid w:val="00BB22A8"/>
    <w:rsid w:val="00BB2B53"/>
    <w:rsid w:val="00BB2E20"/>
    <w:rsid w:val="00BB3791"/>
    <w:rsid w:val="00BB3FE6"/>
    <w:rsid w:val="00BB436B"/>
    <w:rsid w:val="00BB4AA1"/>
    <w:rsid w:val="00BB4DD4"/>
    <w:rsid w:val="00BB51BD"/>
    <w:rsid w:val="00BB53C9"/>
    <w:rsid w:val="00BB609B"/>
    <w:rsid w:val="00BB65F5"/>
    <w:rsid w:val="00BB728C"/>
    <w:rsid w:val="00BC0172"/>
    <w:rsid w:val="00BC042D"/>
    <w:rsid w:val="00BC049C"/>
    <w:rsid w:val="00BC11DD"/>
    <w:rsid w:val="00BC1313"/>
    <w:rsid w:val="00BC1DCA"/>
    <w:rsid w:val="00BC2E02"/>
    <w:rsid w:val="00BC4049"/>
    <w:rsid w:val="00BC4113"/>
    <w:rsid w:val="00BC4631"/>
    <w:rsid w:val="00BC47BE"/>
    <w:rsid w:val="00BC49C2"/>
    <w:rsid w:val="00BC4ED0"/>
    <w:rsid w:val="00BC514E"/>
    <w:rsid w:val="00BC5B57"/>
    <w:rsid w:val="00BC5C48"/>
    <w:rsid w:val="00BC5ECE"/>
    <w:rsid w:val="00BC5EE8"/>
    <w:rsid w:val="00BC6A45"/>
    <w:rsid w:val="00BC6D66"/>
    <w:rsid w:val="00BC6E4A"/>
    <w:rsid w:val="00BC7498"/>
    <w:rsid w:val="00BC7895"/>
    <w:rsid w:val="00BC7B02"/>
    <w:rsid w:val="00BD15D5"/>
    <w:rsid w:val="00BD17D4"/>
    <w:rsid w:val="00BD22B0"/>
    <w:rsid w:val="00BD23D2"/>
    <w:rsid w:val="00BD25F4"/>
    <w:rsid w:val="00BD2D5F"/>
    <w:rsid w:val="00BD3E3F"/>
    <w:rsid w:val="00BD40A6"/>
    <w:rsid w:val="00BD40C8"/>
    <w:rsid w:val="00BD4490"/>
    <w:rsid w:val="00BD5012"/>
    <w:rsid w:val="00BD5276"/>
    <w:rsid w:val="00BD58A2"/>
    <w:rsid w:val="00BD5D87"/>
    <w:rsid w:val="00BD654A"/>
    <w:rsid w:val="00BD6904"/>
    <w:rsid w:val="00BD7B53"/>
    <w:rsid w:val="00BE00F6"/>
    <w:rsid w:val="00BE10F4"/>
    <w:rsid w:val="00BE1B67"/>
    <w:rsid w:val="00BE20A7"/>
    <w:rsid w:val="00BE3353"/>
    <w:rsid w:val="00BE38A7"/>
    <w:rsid w:val="00BE41E9"/>
    <w:rsid w:val="00BE4834"/>
    <w:rsid w:val="00BE5A7B"/>
    <w:rsid w:val="00BE5CC2"/>
    <w:rsid w:val="00BE6DB5"/>
    <w:rsid w:val="00BE702B"/>
    <w:rsid w:val="00BE7A50"/>
    <w:rsid w:val="00BF072D"/>
    <w:rsid w:val="00BF0EF6"/>
    <w:rsid w:val="00BF21E6"/>
    <w:rsid w:val="00BF2EB2"/>
    <w:rsid w:val="00BF3058"/>
    <w:rsid w:val="00BF393B"/>
    <w:rsid w:val="00BF3E5B"/>
    <w:rsid w:val="00BF3E8E"/>
    <w:rsid w:val="00BF48A1"/>
    <w:rsid w:val="00BF49DA"/>
    <w:rsid w:val="00BF5D9C"/>
    <w:rsid w:val="00BF5E66"/>
    <w:rsid w:val="00BF6792"/>
    <w:rsid w:val="00BF6AA8"/>
    <w:rsid w:val="00BF6F68"/>
    <w:rsid w:val="00BF70AD"/>
    <w:rsid w:val="00BF715F"/>
    <w:rsid w:val="00BF72BC"/>
    <w:rsid w:val="00BF773A"/>
    <w:rsid w:val="00C00AFD"/>
    <w:rsid w:val="00C00D11"/>
    <w:rsid w:val="00C03770"/>
    <w:rsid w:val="00C039AB"/>
    <w:rsid w:val="00C046F4"/>
    <w:rsid w:val="00C057AB"/>
    <w:rsid w:val="00C05E06"/>
    <w:rsid w:val="00C060A5"/>
    <w:rsid w:val="00C06612"/>
    <w:rsid w:val="00C068E0"/>
    <w:rsid w:val="00C068E5"/>
    <w:rsid w:val="00C06A6C"/>
    <w:rsid w:val="00C06C9A"/>
    <w:rsid w:val="00C06E4C"/>
    <w:rsid w:val="00C06F62"/>
    <w:rsid w:val="00C075E0"/>
    <w:rsid w:val="00C07959"/>
    <w:rsid w:val="00C10525"/>
    <w:rsid w:val="00C111AC"/>
    <w:rsid w:val="00C11916"/>
    <w:rsid w:val="00C1275C"/>
    <w:rsid w:val="00C12ADB"/>
    <w:rsid w:val="00C138A0"/>
    <w:rsid w:val="00C1464D"/>
    <w:rsid w:val="00C14E30"/>
    <w:rsid w:val="00C14E9C"/>
    <w:rsid w:val="00C1596D"/>
    <w:rsid w:val="00C159E4"/>
    <w:rsid w:val="00C168E3"/>
    <w:rsid w:val="00C17B07"/>
    <w:rsid w:val="00C20680"/>
    <w:rsid w:val="00C21C47"/>
    <w:rsid w:val="00C2462E"/>
    <w:rsid w:val="00C249ED"/>
    <w:rsid w:val="00C256C1"/>
    <w:rsid w:val="00C25E69"/>
    <w:rsid w:val="00C25ED1"/>
    <w:rsid w:val="00C26678"/>
    <w:rsid w:val="00C267D4"/>
    <w:rsid w:val="00C26B82"/>
    <w:rsid w:val="00C271BB"/>
    <w:rsid w:val="00C27BD2"/>
    <w:rsid w:val="00C3178D"/>
    <w:rsid w:val="00C31A26"/>
    <w:rsid w:val="00C32407"/>
    <w:rsid w:val="00C32B19"/>
    <w:rsid w:val="00C32C2D"/>
    <w:rsid w:val="00C33256"/>
    <w:rsid w:val="00C33DED"/>
    <w:rsid w:val="00C341DE"/>
    <w:rsid w:val="00C34B77"/>
    <w:rsid w:val="00C34BB2"/>
    <w:rsid w:val="00C34D12"/>
    <w:rsid w:val="00C36728"/>
    <w:rsid w:val="00C36CF1"/>
    <w:rsid w:val="00C379D2"/>
    <w:rsid w:val="00C37CDF"/>
    <w:rsid w:val="00C41160"/>
    <w:rsid w:val="00C41505"/>
    <w:rsid w:val="00C41807"/>
    <w:rsid w:val="00C4187B"/>
    <w:rsid w:val="00C426FB"/>
    <w:rsid w:val="00C42B98"/>
    <w:rsid w:val="00C42E85"/>
    <w:rsid w:val="00C43630"/>
    <w:rsid w:val="00C44628"/>
    <w:rsid w:val="00C451EA"/>
    <w:rsid w:val="00C45729"/>
    <w:rsid w:val="00C45AC1"/>
    <w:rsid w:val="00C45B32"/>
    <w:rsid w:val="00C46C54"/>
    <w:rsid w:val="00C46D72"/>
    <w:rsid w:val="00C47E6E"/>
    <w:rsid w:val="00C50933"/>
    <w:rsid w:val="00C50B4F"/>
    <w:rsid w:val="00C50BB2"/>
    <w:rsid w:val="00C50E54"/>
    <w:rsid w:val="00C50EE4"/>
    <w:rsid w:val="00C512A5"/>
    <w:rsid w:val="00C514DC"/>
    <w:rsid w:val="00C515CE"/>
    <w:rsid w:val="00C527AA"/>
    <w:rsid w:val="00C5296B"/>
    <w:rsid w:val="00C52E1F"/>
    <w:rsid w:val="00C53B93"/>
    <w:rsid w:val="00C5405B"/>
    <w:rsid w:val="00C56192"/>
    <w:rsid w:val="00C56AFD"/>
    <w:rsid w:val="00C57043"/>
    <w:rsid w:val="00C5719D"/>
    <w:rsid w:val="00C578AA"/>
    <w:rsid w:val="00C57B62"/>
    <w:rsid w:val="00C60FD6"/>
    <w:rsid w:val="00C61806"/>
    <w:rsid w:val="00C6183F"/>
    <w:rsid w:val="00C6193C"/>
    <w:rsid w:val="00C629D3"/>
    <w:rsid w:val="00C632BD"/>
    <w:rsid w:val="00C6398A"/>
    <w:rsid w:val="00C64446"/>
    <w:rsid w:val="00C64C28"/>
    <w:rsid w:val="00C64E81"/>
    <w:rsid w:val="00C64E8F"/>
    <w:rsid w:val="00C65421"/>
    <w:rsid w:val="00C665F1"/>
    <w:rsid w:val="00C70268"/>
    <w:rsid w:val="00C70B59"/>
    <w:rsid w:val="00C71096"/>
    <w:rsid w:val="00C73F79"/>
    <w:rsid w:val="00C74127"/>
    <w:rsid w:val="00C74360"/>
    <w:rsid w:val="00C74F0C"/>
    <w:rsid w:val="00C753BE"/>
    <w:rsid w:val="00C770B1"/>
    <w:rsid w:val="00C77471"/>
    <w:rsid w:val="00C77CF4"/>
    <w:rsid w:val="00C81161"/>
    <w:rsid w:val="00C8141D"/>
    <w:rsid w:val="00C81454"/>
    <w:rsid w:val="00C81A59"/>
    <w:rsid w:val="00C8268B"/>
    <w:rsid w:val="00C832CF"/>
    <w:rsid w:val="00C837B4"/>
    <w:rsid w:val="00C8452A"/>
    <w:rsid w:val="00C847B5"/>
    <w:rsid w:val="00C85541"/>
    <w:rsid w:val="00C8556C"/>
    <w:rsid w:val="00C86F37"/>
    <w:rsid w:val="00C8782E"/>
    <w:rsid w:val="00C87FC2"/>
    <w:rsid w:val="00C9009E"/>
    <w:rsid w:val="00C90352"/>
    <w:rsid w:val="00C9080D"/>
    <w:rsid w:val="00C90FD7"/>
    <w:rsid w:val="00C917BD"/>
    <w:rsid w:val="00C9231C"/>
    <w:rsid w:val="00C924DA"/>
    <w:rsid w:val="00C92A31"/>
    <w:rsid w:val="00C93F0E"/>
    <w:rsid w:val="00C957D6"/>
    <w:rsid w:val="00C95CA1"/>
    <w:rsid w:val="00C96277"/>
    <w:rsid w:val="00C965D2"/>
    <w:rsid w:val="00C970DD"/>
    <w:rsid w:val="00C97234"/>
    <w:rsid w:val="00C976EB"/>
    <w:rsid w:val="00C979B7"/>
    <w:rsid w:val="00C97FD7"/>
    <w:rsid w:val="00CA094B"/>
    <w:rsid w:val="00CA1561"/>
    <w:rsid w:val="00CA166A"/>
    <w:rsid w:val="00CA1B09"/>
    <w:rsid w:val="00CA1DEE"/>
    <w:rsid w:val="00CA22FF"/>
    <w:rsid w:val="00CA25AC"/>
    <w:rsid w:val="00CA2F32"/>
    <w:rsid w:val="00CA36A8"/>
    <w:rsid w:val="00CA3D55"/>
    <w:rsid w:val="00CA3E8A"/>
    <w:rsid w:val="00CA4292"/>
    <w:rsid w:val="00CA5266"/>
    <w:rsid w:val="00CA526D"/>
    <w:rsid w:val="00CA5C39"/>
    <w:rsid w:val="00CA697C"/>
    <w:rsid w:val="00CA6D44"/>
    <w:rsid w:val="00CA77D1"/>
    <w:rsid w:val="00CA7B00"/>
    <w:rsid w:val="00CB0793"/>
    <w:rsid w:val="00CB08C8"/>
    <w:rsid w:val="00CB1079"/>
    <w:rsid w:val="00CB175E"/>
    <w:rsid w:val="00CB21AD"/>
    <w:rsid w:val="00CB2241"/>
    <w:rsid w:val="00CB2E88"/>
    <w:rsid w:val="00CB3157"/>
    <w:rsid w:val="00CB3424"/>
    <w:rsid w:val="00CB461A"/>
    <w:rsid w:val="00CB4769"/>
    <w:rsid w:val="00CB5603"/>
    <w:rsid w:val="00CB584C"/>
    <w:rsid w:val="00CB593A"/>
    <w:rsid w:val="00CB5C26"/>
    <w:rsid w:val="00CB5C77"/>
    <w:rsid w:val="00CB5E7B"/>
    <w:rsid w:val="00CB5F5D"/>
    <w:rsid w:val="00CC090A"/>
    <w:rsid w:val="00CC12CE"/>
    <w:rsid w:val="00CC1D51"/>
    <w:rsid w:val="00CC27F7"/>
    <w:rsid w:val="00CC404B"/>
    <w:rsid w:val="00CC4744"/>
    <w:rsid w:val="00CC4797"/>
    <w:rsid w:val="00CC5944"/>
    <w:rsid w:val="00CC5E19"/>
    <w:rsid w:val="00CC648C"/>
    <w:rsid w:val="00CC6B34"/>
    <w:rsid w:val="00CC71A4"/>
    <w:rsid w:val="00CC77AD"/>
    <w:rsid w:val="00CC7A20"/>
    <w:rsid w:val="00CC7B7F"/>
    <w:rsid w:val="00CC7DF9"/>
    <w:rsid w:val="00CD0304"/>
    <w:rsid w:val="00CD0DF0"/>
    <w:rsid w:val="00CD0F61"/>
    <w:rsid w:val="00CD12D0"/>
    <w:rsid w:val="00CD1B9A"/>
    <w:rsid w:val="00CD1C87"/>
    <w:rsid w:val="00CD25C8"/>
    <w:rsid w:val="00CD25D7"/>
    <w:rsid w:val="00CD2A97"/>
    <w:rsid w:val="00CD2E49"/>
    <w:rsid w:val="00CD38C6"/>
    <w:rsid w:val="00CD3B84"/>
    <w:rsid w:val="00CD3BDD"/>
    <w:rsid w:val="00CD3E76"/>
    <w:rsid w:val="00CD4BFF"/>
    <w:rsid w:val="00CD4F13"/>
    <w:rsid w:val="00CD50CA"/>
    <w:rsid w:val="00CD5C56"/>
    <w:rsid w:val="00CD5EDE"/>
    <w:rsid w:val="00CD6416"/>
    <w:rsid w:val="00CD6988"/>
    <w:rsid w:val="00CD6E5F"/>
    <w:rsid w:val="00CD72D4"/>
    <w:rsid w:val="00CD7726"/>
    <w:rsid w:val="00CD775C"/>
    <w:rsid w:val="00CD77D5"/>
    <w:rsid w:val="00CD7933"/>
    <w:rsid w:val="00CD7BC8"/>
    <w:rsid w:val="00CE1587"/>
    <w:rsid w:val="00CE3256"/>
    <w:rsid w:val="00CE4434"/>
    <w:rsid w:val="00CE4F5B"/>
    <w:rsid w:val="00CE5179"/>
    <w:rsid w:val="00CE5271"/>
    <w:rsid w:val="00CE53EF"/>
    <w:rsid w:val="00CE5994"/>
    <w:rsid w:val="00CE66D1"/>
    <w:rsid w:val="00CE69DD"/>
    <w:rsid w:val="00CE7048"/>
    <w:rsid w:val="00CE7868"/>
    <w:rsid w:val="00CF03EC"/>
    <w:rsid w:val="00CF06D8"/>
    <w:rsid w:val="00CF094D"/>
    <w:rsid w:val="00CF2599"/>
    <w:rsid w:val="00CF2F97"/>
    <w:rsid w:val="00CF4344"/>
    <w:rsid w:val="00CF5766"/>
    <w:rsid w:val="00CF58C3"/>
    <w:rsid w:val="00CF7131"/>
    <w:rsid w:val="00CF7554"/>
    <w:rsid w:val="00CF7886"/>
    <w:rsid w:val="00CF78A7"/>
    <w:rsid w:val="00CF7E0F"/>
    <w:rsid w:val="00D001BF"/>
    <w:rsid w:val="00D00539"/>
    <w:rsid w:val="00D01259"/>
    <w:rsid w:val="00D02343"/>
    <w:rsid w:val="00D02614"/>
    <w:rsid w:val="00D0281F"/>
    <w:rsid w:val="00D03053"/>
    <w:rsid w:val="00D031DB"/>
    <w:rsid w:val="00D03452"/>
    <w:rsid w:val="00D049AE"/>
    <w:rsid w:val="00D052EB"/>
    <w:rsid w:val="00D05B90"/>
    <w:rsid w:val="00D05C83"/>
    <w:rsid w:val="00D065CF"/>
    <w:rsid w:val="00D07021"/>
    <w:rsid w:val="00D07DEE"/>
    <w:rsid w:val="00D102C1"/>
    <w:rsid w:val="00D115C8"/>
    <w:rsid w:val="00D1189F"/>
    <w:rsid w:val="00D1296A"/>
    <w:rsid w:val="00D12B89"/>
    <w:rsid w:val="00D12C33"/>
    <w:rsid w:val="00D12F23"/>
    <w:rsid w:val="00D13352"/>
    <w:rsid w:val="00D136AF"/>
    <w:rsid w:val="00D13FB2"/>
    <w:rsid w:val="00D1437F"/>
    <w:rsid w:val="00D14B15"/>
    <w:rsid w:val="00D151AB"/>
    <w:rsid w:val="00D154F0"/>
    <w:rsid w:val="00D1552E"/>
    <w:rsid w:val="00D166FD"/>
    <w:rsid w:val="00D16DC0"/>
    <w:rsid w:val="00D174E7"/>
    <w:rsid w:val="00D20606"/>
    <w:rsid w:val="00D2095F"/>
    <w:rsid w:val="00D218EE"/>
    <w:rsid w:val="00D2230B"/>
    <w:rsid w:val="00D224C8"/>
    <w:rsid w:val="00D22DE6"/>
    <w:rsid w:val="00D233FC"/>
    <w:rsid w:val="00D23B4A"/>
    <w:rsid w:val="00D23F7F"/>
    <w:rsid w:val="00D24191"/>
    <w:rsid w:val="00D24CDF"/>
    <w:rsid w:val="00D2693D"/>
    <w:rsid w:val="00D26F92"/>
    <w:rsid w:val="00D27246"/>
    <w:rsid w:val="00D308B2"/>
    <w:rsid w:val="00D314B6"/>
    <w:rsid w:val="00D31663"/>
    <w:rsid w:val="00D316CD"/>
    <w:rsid w:val="00D31B6B"/>
    <w:rsid w:val="00D325E9"/>
    <w:rsid w:val="00D32935"/>
    <w:rsid w:val="00D32C54"/>
    <w:rsid w:val="00D344CB"/>
    <w:rsid w:val="00D35315"/>
    <w:rsid w:val="00D3537F"/>
    <w:rsid w:val="00D364B9"/>
    <w:rsid w:val="00D36665"/>
    <w:rsid w:val="00D370B6"/>
    <w:rsid w:val="00D379B7"/>
    <w:rsid w:val="00D40DA6"/>
    <w:rsid w:val="00D4110C"/>
    <w:rsid w:val="00D414FB"/>
    <w:rsid w:val="00D4214F"/>
    <w:rsid w:val="00D4220D"/>
    <w:rsid w:val="00D42358"/>
    <w:rsid w:val="00D4260D"/>
    <w:rsid w:val="00D43916"/>
    <w:rsid w:val="00D44A43"/>
    <w:rsid w:val="00D44A4A"/>
    <w:rsid w:val="00D45CBD"/>
    <w:rsid w:val="00D46FCC"/>
    <w:rsid w:val="00D472E2"/>
    <w:rsid w:val="00D4778D"/>
    <w:rsid w:val="00D47C12"/>
    <w:rsid w:val="00D50172"/>
    <w:rsid w:val="00D51766"/>
    <w:rsid w:val="00D520C6"/>
    <w:rsid w:val="00D52A1C"/>
    <w:rsid w:val="00D5307C"/>
    <w:rsid w:val="00D532C3"/>
    <w:rsid w:val="00D53375"/>
    <w:rsid w:val="00D53D65"/>
    <w:rsid w:val="00D53FD1"/>
    <w:rsid w:val="00D54746"/>
    <w:rsid w:val="00D552ED"/>
    <w:rsid w:val="00D56BCF"/>
    <w:rsid w:val="00D56C9F"/>
    <w:rsid w:val="00D57297"/>
    <w:rsid w:val="00D5764B"/>
    <w:rsid w:val="00D578BC"/>
    <w:rsid w:val="00D57BF9"/>
    <w:rsid w:val="00D6032F"/>
    <w:rsid w:val="00D60521"/>
    <w:rsid w:val="00D61ECB"/>
    <w:rsid w:val="00D652C0"/>
    <w:rsid w:val="00D65ACD"/>
    <w:rsid w:val="00D65B36"/>
    <w:rsid w:val="00D65CEC"/>
    <w:rsid w:val="00D66109"/>
    <w:rsid w:val="00D66DEC"/>
    <w:rsid w:val="00D67A11"/>
    <w:rsid w:val="00D704F6"/>
    <w:rsid w:val="00D7161C"/>
    <w:rsid w:val="00D716B5"/>
    <w:rsid w:val="00D719A0"/>
    <w:rsid w:val="00D71C1D"/>
    <w:rsid w:val="00D72651"/>
    <w:rsid w:val="00D72E8C"/>
    <w:rsid w:val="00D732EC"/>
    <w:rsid w:val="00D73473"/>
    <w:rsid w:val="00D73A8F"/>
    <w:rsid w:val="00D74251"/>
    <w:rsid w:val="00D76335"/>
    <w:rsid w:val="00D7689B"/>
    <w:rsid w:val="00D802C4"/>
    <w:rsid w:val="00D80DEE"/>
    <w:rsid w:val="00D812FC"/>
    <w:rsid w:val="00D81B49"/>
    <w:rsid w:val="00D8316F"/>
    <w:rsid w:val="00D8398D"/>
    <w:rsid w:val="00D83D27"/>
    <w:rsid w:val="00D85661"/>
    <w:rsid w:val="00D86163"/>
    <w:rsid w:val="00D87167"/>
    <w:rsid w:val="00D91B39"/>
    <w:rsid w:val="00D91CD7"/>
    <w:rsid w:val="00D9232C"/>
    <w:rsid w:val="00D92414"/>
    <w:rsid w:val="00D928E2"/>
    <w:rsid w:val="00D9298E"/>
    <w:rsid w:val="00D9428E"/>
    <w:rsid w:val="00D95871"/>
    <w:rsid w:val="00D96EF2"/>
    <w:rsid w:val="00D97609"/>
    <w:rsid w:val="00D976B6"/>
    <w:rsid w:val="00D97C78"/>
    <w:rsid w:val="00DA090F"/>
    <w:rsid w:val="00DA0D66"/>
    <w:rsid w:val="00DA1240"/>
    <w:rsid w:val="00DA28BD"/>
    <w:rsid w:val="00DA2C06"/>
    <w:rsid w:val="00DA322C"/>
    <w:rsid w:val="00DA42A7"/>
    <w:rsid w:val="00DA4A76"/>
    <w:rsid w:val="00DA5084"/>
    <w:rsid w:val="00DA5A38"/>
    <w:rsid w:val="00DA6C96"/>
    <w:rsid w:val="00DA6DAC"/>
    <w:rsid w:val="00DA7641"/>
    <w:rsid w:val="00DB023C"/>
    <w:rsid w:val="00DB0D1B"/>
    <w:rsid w:val="00DB148E"/>
    <w:rsid w:val="00DB199C"/>
    <w:rsid w:val="00DB1C7E"/>
    <w:rsid w:val="00DB2B3C"/>
    <w:rsid w:val="00DB3100"/>
    <w:rsid w:val="00DB33E5"/>
    <w:rsid w:val="00DB3773"/>
    <w:rsid w:val="00DB41C7"/>
    <w:rsid w:val="00DB45DD"/>
    <w:rsid w:val="00DB5A36"/>
    <w:rsid w:val="00DB5E26"/>
    <w:rsid w:val="00DB62A4"/>
    <w:rsid w:val="00DB7783"/>
    <w:rsid w:val="00DB7D0A"/>
    <w:rsid w:val="00DC0F71"/>
    <w:rsid w:val="00DC10F9"/>
    <w:rsid w:val="00DC18F5"/>
    <w:rsid w:val="00DC22F9"/>
    <w:rsid w:val="00DC2BFA"/>
    <w:rsid w:val="00DC3713"/>
    <w:rsid w:val="00DC4354"/>
    <w:rsid w:val="00DC441A"/>
    <w:rsid w:val="00DC46E1"/>
    <w:rsid w:val="00DC521E"/>
    <w:rsid w:val="00DC5587"/>
    <w:rsid w:val="00DC6279"/>
    <w:rsid w:val="00DC67E4"/>
    <w:rsid w:val="00DD02A7"/>
    <w:rsid w:val="00DD0A17"/>
    <w:rsid w:val="00DD11AA"/>
    <w:rsid w:val="00DD1336"/>
    <w:rsid w:val="00DD1367"/>
    <w:rsid w:val="00DD168C"/>
    <w:rsid w:val="00DD1D76"/>
    <w:rsid w:val="00DD30F7"/>
    <w:rsid w:val="00DD35AC"/>
    <w:rsid w:val="00DD375C"/>
    <w:rsid w:val="00DD3C46"/>
    <w:rsid w:val="00DD4213"/>
    <w:rsid w:val="00DD50E6"/>
    <w:rsid w:val="00DD54F1"/>
    <w:rsid w:val="00DD5A17"/>
    <w:rsid w:val="00DD64D7"/>
    <w:rsid w:val="00DD704F"/>
    <w:rsid w:val="00DD7F80"/>
    <w:rsid w:val="00DE02C0"/>
    <w:rsid w:val="00DE08CF"/>
    <w:rsid w:val="00DE1B78"/>
    <w:rsid w:val="00DE2809"/>
    <w:rsid w:val="00DE2A0F"/>
    <w:rsid w:val="00DE2F0C"/>
    <w:rsid w:val="00DE3086"/>
    <w:rsid w:val="00DE41DC"/>
    <w:rsid w:val="00DE44F2"/>
    <w:rsid w:val="00DE486F"/>
    <w:rsid w:val="00DE494F"/>
    <w:rsid w:val="00DE4CB1"/>
    <w:rsid w:val="00DE5645"/>
    <w:rsid w:val="00DE62BD"/>
    <w:rsid w:val="00DE6972"/>
    <w:rsid w:val="00DE7014"/>
    <w:rsid w:val="00DE7465"/>
    <w:rsid w:val="00DE76A1"/>
    <w:rsid w:val="00DE77E9"/>
    <w:rsid w:val="00DF13CB"/>
    <w:rsid w:val="00DF16FD"/>
    <w:rsid w:val="00DF1C1B"/>
    <w:rsid w:val="00DF1C8D"/>
    <w:rsid w:val="00DF204D"/>
    <w:rsid w:val="00DF2ED4"/>
    <w:rsid w:val="00DF361F"/>
    <w:rsid w:val="00DF374A"/>
    <w:rsid w:val="00DF40D9"/>
    <w:rsid w:val="00DF5170"/>
    <w:rsid w:val="00DF6FFB"/>
    <w:rsid w:val="00E00C95"/>
    <w:rsid w:val="00E01307"/>
    <w:rsid w:val="00E0143E"/>
    <w:rsid w:val="00E01CBF"/>
    <w:rsid w:val="00E02A95"/>
    <w:rsid w:val="00E02F79"/>
    <w:rsid w:val="00E0334E"/>
    <w:rsid w:val="00E03E5E"/>
    <w:rsid w:val="00E04005"/>
    <w:rsid w:val="00E045BC"/>
    <w:rsid w:val="00E04EF8"/>
    <w:rsid w:val="00E05700"/>
    <w:rsid w:val="00E05E2A"/>
    <w:rsid w:val="00E06116"/>
    <w:rsid w:val="00E066D1"/>
    <w:rsid w:val="00E067DC"/>
    <w:rsid w:val="00E06A7E"/>
    <w:rsid w:val="00E06AB6"/>
    <w:rsid w:val="00E06D8C"/>
    <w:rsid w:val="00E07029"/>
    <w:rsid w:val="00E07489"/>
    <w:rsid w:val="00E074D9"/>
    <w:rsid w:val="00E103D5"/>
    <w:rsid w:val="00E10581"/>
    <w:rsid w:val="00E10F99"/>
    <w:rsid w:val="00E11517"/>
    <w:rsid w:val="00E11AEA"/>
    <w:rsid w:val="00E12327"/>
    <w:rsid w:val="00E13A58"/>
    <w:rsid w:val="00E13FB2"/>
    <w:rsid w:val="00E15337"/>
    <w:rsid w:val="00E154E6"/>
    <w:rsid w:val="00E158E6"/>
    <w:rsid w:val="00E15BF8"/>
    <w:rsid w:val="00E167A9"/>
    <w:rsid w:val="00E16F01"/>
    <w:rsid w:val="00E16F4D"/>
    <w:rsid w:val="00E17325"/>
    <w:rsid w:val="00E17D1A"/>
    <w:rsid w:val="00E2077C"/>
    <w:rsid w:val="00E20957"/>
    <w:rsid w:val="00E20D8B"/>
    <w:rsid w:val="00E2155D"/>
    <w:rsid w:val="00E22183"/>
    <w:rsid w:val="00E22421"/>
    <w:rsid w:val="00E228B2"/>
    <w:rsid w:val="00E22D07"/>
    <w:rsid w:val="00E22D3A"/>
    <w:rsid w:val="00E232D6"/>
    <w:rsid w:val="00E24202"/>
    <w:rsid w:val="00E24242"/>
    <w:rsid w:val="00E2458F"/>
    <w:rsid w:val="00E24750"/>
    <w:rsid w:val="00E24BD0"/>
    <w:rsid w:val="00E24DC7"/>
    <w:rsid w:val="00E25A64"/>
    <w:rsid w:val="00E25AF8"/>
    <w:rsid w:val="00E2647E"/>
    <w:rsid w:val="00E26A3C"/>
    <w:rsid w:val="00E278C2"/>
    <w:rsid w:val="00E27B5D"/>
    <w:rsid w:val="00E30BCE"/>
    <w:rsid w:val="00E311E0"/>
    <w:rsid w:val="00E312DB"/>
    <w:rsid w:val="00E31529"/>
    <w:rsid w:val="00E315FA"/>
    <w:rsid w:val="00E31752"/>
    <w:rsid w:val="00E32175"/>
    <w:rsid w:val="00E32DBD"/>
    <w:rsid w:val="00E3320E"/>
    <w:rsid w:val="00E334A4"/>
    <w:rsid w:val="00E335A9"/>
    <w:rsid w:val="00E350AC"/>
    <w:rsid w:val="00E35BD8"/>
    <w:rsid w:val="00E35F0C"/>
    <w:rsid w:val="00E36559"/>
    <w:rsid w:val="00E36D6A"/>
    <w:rsid w:val="00E36E2C"/>
    <w:rsid w:val="00E37387"/>
    <w:rsid w:val="00E3747E"/>
    <w:rsid w:val="00E3779F"/>
    <w:rsid w:val="00E37FD4"/>
    <w:rsid w:val="00E40172"/>
    <w:rsid w:val="00E40709"/>
    <w:rsid w:val="00E41046"/>
    <w:rsid w:val="00E41425"/>
    <w:rsid w:val="00E41452"/>
    <w:rsid w:val="00E42308"/>
    <w:rsid w:val="00E437BB"/>
    <w:rsid w:val="00E43C53"/>
    <w:rsid w:val="00E44139"/>
    <w:rsid w:val="00E441A8"/>
    <w:rsid w:val="00E4466B"/>
    <w:rsid w:val="00E45083"/>
    <w:rsid w:val="00E451FE"/>
    <w:rsid w:val="00E456BB"/>
    <w:rsid w:val="00E46BAE"/>
    <w:rsid w:val="00E504AD"/>
    <w:rsid w:val="00E50936"/>
    <w:rsid w:val="00E51246"/>
    <w:rsid w:val="00E5210E"/>
    <w:rsid w:val="00E5272B"/>
    <w:rsid w:val="00E540F7"/>
    <w:rsid w:val="00E54F20"/>
    <w:rsid w:val="00E551BC"/>
    <w:rsid w:val="00E55B3F"/>
    <w:rsid w:val="00E55D1C"/>
    <w:rsid w:val="00E55F44"/>
    <w:rsid w:val="00E56174"/>
    <w:rsid w:val="00E562B8"/>
    <w:rsid w:val="00E56362"/>
    <w:rsid w:val="00E56DB1"/>
    <w:rsid w:val="00E57757"/>
    <w:rsid w:val="00E57840"/>
    <w:rsid w:val="00E57D9A"/>
    <w:rsid w:val="00E57DF6"/>
    <w:rsid w:val="00E57EA7"/>
    <w:rsid w:val="00E60720"/>
    <w:rsid w:val="00E60CEE"/>
    <w:rsid w:val="00E61653"/>
    <w:rsid w:val="00E62098"/>
    <w:rsid w:val="00E62B70"/>
    <w:rsid w:val="00E63B76"/>
    <w:rsid w:val="00E64B91"/>
    <w:rsid w:val="00E65368"/>
    <w:rsid w:val="00E655F1"/>
    <w:rsid w:val="00E66DCF"/>
    <w:rsid w:val="00E6740B"/>
    <w:rsid w:val="00E678A6"/>
    <w:rsid w:val="00E6797C"/>
    <w:rsid w:val="00E67B58"/>
    <w:rsid w:val="00E67DBF"/>
    <w:rsid w:val="00E67DDE"/>
    <w:rsid w:val="00E719D4"/>
    <w:rsid w:val="00E71C31"/>
    <w:rsid w:val="00E71FC5"/>
    <w:rsid w:val="00E720C2"/>
    <w:rsid w:val="00E727B1"/>
    <w:rsid w:val="00E736AF"/>
    <w:rsid w:val="00E74454"/>
    <w:rsid w:val="00E75487"/>
    <w:rsid w:val="00E755FF"/>
    <w:rsid w:val="00E75776"/>
    <w:rsid w:val="00E7588A"/>
    <w:rsid w:val="00E75FFC"/>
    <w:rsid w:val="00E76597"/>
    <w:rsid w:val="00E76BDD"/>
    <w:rsid w:val="00E7719D"/>
    <w:rsid w:val="00E772EF"/>
    <w:rsid w:val="00E774DF"/>
    <w:rsid w:val="00E7784C"/>
    <w:rsid w:val="00E805B7"/>
    <w:rsid w:val="00E80926"/>
    <w:rsid w:val="00E80C98"/>
    <w:rsid w:val="00E80E91"/>
    <w:rsid w:val="00E80EFC"/>
    <w:rsid w:val="00E811E2"/>
    <w:rsid w:val="00E8130C"/>
    <w:rsid w:val="00E81C28"/>
    <w:rsid w:val="00E82544"/>
    <w:rsid w:val="00E82AB1"/>
    <w:rsid w:val="00E830EE"/>
    <w:rsid w:val="00E83717"/>
    <w:rsid w:val="00E83F95"/>
    <w:rsid w:val="00E8409E"/>
    <w:rsid w:val="00E85491"/>
    <w:rsid w:val="00E86EAC"/>
    <w:rsid w:val="00E8721D"/>
    <w:rsid w:val="00E874CD"/>
    <w:rsid w:val="00E875E6"/>
    <w:rsid w:val="00E9019C"/>
    <w:rsid w:val="00E91282"/>
    <w:rsid w:val="00E913BD"/>
    <w:rsid w:val="00E9304C"/>
    <w:rsid w:val="00E93408"/>
    <w:rsid w:val="00E93815"/>
    <w:rsid w:val="00E940B7"/>
    <w:rsid w:val="00E9410B"/>
    <w:rsid w:val="00E9418C"/>
    <w:rsid w:val="00E944CA"/>
    <w:rsid w:val="00E94930"/>
    <w:rsid w:val="00E94A44"/>
    <w:rsid w:val="00E94D60"/>
    <w:rsid w:val="00E9579E"/>
    <w:rsid w:val="00E958E7"/>
    <w:rsid w:val="00E9677F"/>
    <w:rsid w:val="00E96AD9"/>
    <w:rsid w:val="00E96C3B"/>
    <w:rsid w:val="00E96D30"/>
    <w:rsid w:val="00E97A38"/>
    <w:rsid w:val="00EA0377"/>
    <w:rsid w:val="00EA0A6F"/>
    <w:rsid w:val="00EA0CAE"/>
    <w:rsid w:val="00EA12DD"/>
    <w:rsid w:val="00EA2274"/>
    <w:rsid w:val="00EA2991"/>
    <w:rsid w:val="00EA31D7"/>
    <w:rsid w:val="00EA5380"/>
    <w:rsid w:val="00EA569E"/>
    <w:rsid w:val="00EA579D"/>
    <w:rsid w:val="00EA5C07"/>
    <w:rsid w:val="00EA6475"/>
    <w:rsid w:val="00EA663A"/>
    <w:rsid w:val="00EA7059"/>
    <w:rsid w:val="00EA731D"/>
    <w:rsid w:val="00EA750F"/>
    <w:rsid w:val="00EB02B6"/>
    <w:rsid w:val="00EB0FB1"/>
    <w:rsid w:val="00EB18FD"/>
    <w:rsid w:val="00EB1A69"/>
    <w:rsid w:val="00EB3676"/>
    <w:rsid w:val="00EB3765"/>
    <w:rsid w:val="00EB478A"/>
    <w:rsid w:val="00EB5318"/>
    <w:rsid w:val="00EB5B9B"/>
    <w:rsid w:val="00EB5C8F"/>
    <w:rsid w:val="00EB6341"/>
    <w:rsid w:val="00EB6628"/>
    <w:rsid w:val="00EB6DAC"/>
    <w:rsid w:val="00EB736B"/>
    <w:rsid w:val="00EB7A6F"/>
    <w:rsid w:val="00EC0464"/>
    <w:rsid w:val="00EC2C7E"/>
    <w:rsid w:val="00EC3C02"/>
    <w:rsid w:val="00EC4E14"/>
    <w:rsid w:val="00EC53DC"/>
    <w:rsid w:val="00EC58E2"/>
    <w:rsid w:val="00EC5E3F"/>
    <w:rsid w:val="00EC67A8"/>
    <w:rsid w:val="00EC6BFE"/>
    <w:rsid w:val="00ED0054"/>
    <w:rsid w:val="00ED09C5"/>
    <w:rsid w:val="00ED1961"/>
    <w:rsid w:val="00ED2BD0"/>
    <w:rsid w:val="00ED49BD"/>
    <w:rsid w:val="00ED4DBE"/>
    <w:rsid w:val="00ED55B9"/>
    <w:rsid w:val="00ED595E"/>
    <w:rsid w:val="00EE0780"/>
    <w:rsid w:val="00EE0AB2"/>
    <w:rsid w:val="00EE0F5E"/>
    <w:rsid w:val="00EE27C4"/>
    <w:rsid w:val="00EE2CC2"/>
    <w:rsid w:val="00EE3826"/>
    <w:rsid w:val="00EE496E"/>
    <w:rsid w:val="00EE589C"/>
    <w:rsid w:val="00EE62A8"/>
    <w:rsid w:val="00EE6860"/>
    <w:rsid w:val="00EE688E"/>
    <w:rsid w:val="00EE76ED"/>
    <w:rsid w:val="00EF0A2F"/>
    <w:rsid w:val="00EF0E63"/>
    <w:rsid w:val="00EF2AB7"/>
    <w:rsid w:val="00EF3803"/>
    <w:rsid w:val="00EF3FE7"/>
    <w:rsid w:val="00EF48FD"/>
    <w:rsid w:val="00EF4D23"/>
    <w:rsid w:val="00EF62D2"/>
    <w:rsid w:val="00EF66CC"/>
    <w:rsid w:val="00EF67BD"/>
    <w:rsid w:val="00EF6932"/>
    <w:rsid w:val="00EF69F1"/>
    <w:rsid w:val="00EF7167"/>
    <w:rsid w:val="00EF75F1"/>
    <w:rsid w:val="00EF7B6A"/>
    <w:rsid w:val="00F00DC5"/>
    <w:rsid w:val="00F015EF"/>
    <w:rsid w:val="00F023FE"/>
    <w:rsid w:val="00F02BF5"/>
    <w:rsid w:val="00F034EC"/>
    <w:rsid w:val="00F036F6"/>
    <w:rsid w:val="00F03B32"/>
    <w:rsid w:val="00F03C8B"/>
    <w:rsid w:val="00F03F82"/>
    <w:rsid w:val="00F04699"/>
    <w:rsid w:val="00F05D65"/>
    <w:rsid w:val="00F05DF0"/>
    <w:rsid w:val="00F05F3B"/>
    <w:rsid w:val="00F07127"/>
    <w:rsid w:val="00F1024B"/>
    <w:rsid w:val="00F105CD"/>
    <w:rsid w:val="00F114AD"/>
    <w:rsid w:val="00F12281"/>
    <w:rsid w:val="00F127FC"/>
    <w:rsid w:val="00F13399"/>
    <w:rsid w:val="00F140FB"/>
    <w:rsid w:val="00F1426F"/>
    <w:rsid w:val="00F14C6F"/>
    <w:rsid w:val="00F153B6"/>
    <w:rsid w:val="00F16289"/>
    <w:rsid w:val="00F16753"/>
    <w:rsid w:val="00F16D79"/>
    <w:rsid w:val="00F16FC3"/>
    <w:rsid w:val="00F20C03"/>
    <w:rsid w:val="00F20E10"/>
    <w:rsid w:val="00F20F5A"/>
    <w:rsid w:val="00F21E15"/>
    <w:rsid w:val="00F22207"/>
    <w:rsid w:val="00F22FF7"/>
    <w:rsid w:val="00F23025"/>
    <w:rsid w:val="00F234A7"/>
    <w:rsid w:val="00F23725"/>
    <w:rsid w:val="00F23E11"/>
    <w:rsid w:val="00F24088"/>
    <w:rsid w:val="00F24672"/>
    <w:rsid w:val="00F24989"/>
    <w:rsid w:val="00F24D89"/>
    <w:rsid w:val="00F25098"/>
    <w:rsid w:val="00F25198"/>
    <w:rsid w:val="00F25956"/>
    <w:rsid w:val="00F25AFC"/>
    <w:rsid w:val="00F25B86"/>
    <w:rsid w:val="00F26618"/>
    <w:rsid w:val="00F2666A"/>
    <w:rsid w:val="00F268CE"/>
    <w:rsid w:val="00F275E9"/>
    <w:rsid w:val="00F27A2F"/>
    <w:rsid w:val="00F27CEF"/>
    <w:rsid w:val="00F3040E"/>
    <w:rsid w:val="00F3042A"/>
    <w:rsid w:val="00F30500"/>
    <w:rsid w:val="00F30630"/>
    <w:rsid w:val="00F328CE"/>
    <w:rsid w:val="00F32BA6"/>
    <w:rsid w:val="00F32F2A"/>
    <w:rsid w:val="00F3304C"/>
    <w:rsid w:val="00F33226"/>
    <w:rsid w:val="00F33C47"/>
    <w:rsid w:val="00F340A1"/>
    <w:rsid w:val="00F3457E"/>
    <w:rsid w:val="00F34A2A"/>
    <w:rsid w:val="00F36185"/>
    <w:rsid w:val="00F365FB"/>
    <w:rsid w:val="00F3681B"/>
    <w:rsid w:val="00F368D0"/>
    <w:rsid w:val="00F369EE"/>
    <w:rsid w:val="00F36E4A"/>
    <w:rsid w:val="00F373FF"/>
    <w:rsid w:val="00F40041"/>
    <w:rsid w:val="00F40064"/>
    <w:rsid w:val="00F4052A"/>
    <w:rsid w:val="00F40A03"/>
    <w:rsid w:val="00F40FCC"/>
    <w:rsid w:val="00F41B54"/>
    <w:rsid w:val="00F4265E"/>
    <w:rsid w:val="00F4313E"/>
    <w:rsid w:val="00F431D6"/>
    <w:rsid w:val="00F442AF"/>
    <w:rsid w:val="00F44CFC"/>
    <w:rsid w:val="00F44D1E"/>
    <w:rsid w:val="00F46FEB"/>
    <w:rsid w:val="00F5036E"/>
    <w:rsid w:val="00F505FD"/>
    <w:rsid w:val="00F50A2C"/>
    <w:rsid w:val="00F50EF1"/>
    <w:rsid w:val="00F5159D"/>
    <w:rsid w:val="00F517E6"/>
    <w:rsid w:val="00F52106"/>
    <w:rsid w:val="00F5213D"/>
    <w:rsid w:val="00F521B9"/>
    <w:rsid w:val="00F5242E"/>
    <w:rsid w:val="00F526EF"/>
    <w:rsid w:val="00F5296C"/>
    <w:rsid w:val="00F53C32"/>
    <w:rsid w:val="00F54301"/>
    <w:rsid w:val="00F55722"/>
    <w:rsid w:val="00F55FB4"/>
    <w:rsid w:val="00F57A11"/>
    <w:rsid w:val="00F57D4F"/>
    <w:rsid w:val="00F60390"/>
    <w:rsid w:val="00F604DC"/>
    <w:rsid w:val="00F60DA0"/>
    <w:rsid w:val="00F61669"/>
    <w:rsid w:val="00F618F9"/>
    <w:rsid w:val="00F629BC"/>
    <w:rsid w:val="00F62B44"/>
    <w:rsid w:val="00F63CC0"/>
    <w:rsid w:val="00F63D31"/>
    <w:rsid w:val="00F64D65"/>
    <w:rsid w:val="00F65CD1"/>
    <w:rsid w:val="00F65EE8"/>
    <w:rsid w:val="00F66106"/>
    <w:rsid w:val="00F67318"/>
    <w:rsid w:val="00F67B0E"/>
    <w:rsid w:val="00F67FD7"/>
    <w:rsid w:val="00F709AE"/>
    <w:rsid w:val="00F70B2D"/>
    <w:rsid w:val="00F70B85"/>
    <w:rsid w:val="00F711F5"/>
    <w:rsid w:val="00F71455"/>
    <w:rsid w:val="00F71CE7"/>
    <w:rsid w:val="00F73999"/>
    <w:rsid w:val="00F74033"/>
    <w:rsid w:val="00F74639"/>
    <w:rsid w:val="00F74DD2"/>
    <w:rsid w:val="00F74EF0"/>
    <w:rsid w:val="00F74F8D"/>
    <w:rsid w:val="00F755BB"/>
    <w:rsid w:val="00F76092"/>
    <w:rsid w:val="00F77217"/>
    <w:rsid w:val="00F7726D"/>
    <w:rsid w:val="00F772EA"/>
    <w:rsid w:val="00F7774E"/>
    <w:rsid w:val="00F8092C"/>
    <w:rsid w:val="00F828C8"/>
    <w:rsid w:val="00F82EAF"/>
    <w:rsid w:val="00F83034"/>
    <w:rsid w:val="00F83CC7"/>
    <w:rsid w:val="00F8435D"/>
    <w:rsid w:val="00F84913"/>
    <w:rsid w:val="00F85056"/>
    <w:rsid w:val="00F8511A"/>
    <w:rsid w:val="00F85301"/>
    <w:rsid w:val="00F8553C"/>
    <w:rsid w:val="00F85956"/>
    <w:rsid w:val="00F8655D"/>
    <w:rsid w:val="00F865B2"/>
    <w:rsid w:val="00F8681D"/>
    <w:rsid w:val="00F86969"/>
    <w:rsid w:val="00F86C26"/>
    <w:rsid w:val="00F86DDF"/>
    <w:rsid w:val="00F87244"/>
    <w:rsid w:val="00F879CD"/>
    <w:rsid w:val="00F90076"/>
    <w:rsid w:val="00F90382"/>
    <w:rsid w:val="00F90B5F"/>
    <w:rsid w:val="00F91153"/>
    <w:rsid w:val="00F91E61"/>
    <w:rsid w:val="00F92370"/>
    <w:rsid w:val="00F92A77"/>
    <w:rsid w:val="00F92BF3"/>
    <w:rsid w:val="00F92EF7"/>
    <w:rsid w:val="00F930C7"/>
    <w:rsid w:val="00F939F7"/>
    <w:rsid w:val="00F93EF9"/>
    <w:rsid w:val="00F940CE"/>
    <w:rsid w:val="00F94656"/>
    <w:rsid w:val="00F94EA7"/>
    <w:rsid w:val="00F9598F"/>
    <w:rsid w:val="00F95A59"/>
    <w:rsid w:val="00F95C57"/>
    <w:rsid w:val="00F95FC2"/>
    <w:rsid w:val="00F96355"/>
    <w:rsid w:val="00F96706"/>
    <w:rsid w:val="00F9745B"/>
    <w:rsid w:val="00F97C03"/>
    <w:rsid w:val="00FA10FA"/>
    <w:rsid w:val="00FA1E83"/>
    <w:rsid w:val="00FA293F"/>
    <w:rsid w:val="00FA51D2"/>
    <w:rsid w:val="00FA6307"/>
    <w:rsid w:val="00FA64FA"/>
    <w:rsid w:val="00FA70C1"/>
    <w:rsid w:val="00FA7FA3"/>
    <w:rsid w:val="00FB0818"/>
    <w:rsid w:val="00FB11EF"/>
    <w:rsid w:val="00FB13F8"/>
    <w:rsid w:val="00FB1ED0"/>
    <w:rsid w:val="00FB1FF6"/>
    <w:rsid w:val="00FB2044"/>
    <w:rsid w:val="00FB3BA9"/>
    <w:rsid w:val="00FB43DC"/>
    <w:rsid w:val="00FB4C0F"/>
    <w:rsid w:val="00FB54BA"/>
    <w:rsid w:val="00FB5CD5"/>
    <w:rsid w:val="00FB5CF9"/>
    <w:rsid w:val="00FB6131"/>
    <w:rsid w:val="00FB748E"/>
    <w:rsid w:val="00FB751F"/>
    <w:rsid w:val="00FB76AD"/>
    <w:rsid w:val="00FB7ECF"/>
    <w:rsid w:val="00FC0011"/>
    <w:rsid w:val="00FC018D"/>
    <w:rsid w:val="00FC0700"/>
    <w:rsid w:val="00FC1250"/>
    <w:rsid w:val="00FC1635"/>
    <w:rsid w:val="00FC1ED5"/>
    <w:rsid w:val="00FC1FF2"/>
    <w:rsid w:val="00FC390E"/>
    <w:rsid w:val="00FC3F82"/>
    <w:rsid w:val="00FC499D"/>
    <w:rsid w:val="00FC55CC"/>
    <w:rsid w:val="00FC561D"/>
    <w:rsid w:val="00FC5FE5"/>
    <w:rsid w:val="00FC6163"/>
    <w:rsid w:val="00FC63E3"/>
    <w:rsid w:val="00FC647D"/>
    <w:rsid w:val="00FC6D65"/>
    <w:rsid w:val="00FC741E"/>
    <w:rsid w:val="00FC7564"/>
    <w:rsid w:val="00FC7D14"/>
    <w:rsid w:val="00FC7DB5"/>
    <w:rsid w:val="00FC7EC4"/>
    <w:rsid w:val="00FD1555"/>
    <w:rsid w:val="00FD234D"/>
    <w:rsid w:val="00FD23E3"/>
    <w:rsid w:val="00FD3713"/>
    <w:rsid w:val="00FD3DE2"/>
    <w:rsid w:val="00FD575C"/>
    <w:rsid w:val="00FD5790"/>
    <w:rsid w:val="00FD5A45"/>
    <w:rsid w:val="00FD6E76"/>
    <w:rsid w:val="00FD6F9E"/>
    <w:rsid w:val="00FD76C2"/>
    <w:rsid w:val="00FD7B0C"/>
    <w:rsid w:val="00FD7BA2"/>
    <w:rsid w:val="00FE0315"/>
    <w:rsid w:val="00FE07B7"/>
    <w:rsid w:val="00FE0AD7"/>
    <w:rsid w:val="00FE0EC6"/>
    <w:rsid w:val="00FE1098"/>
    <w:rsid w:val="00FE115D"/>
    <w:rsid w:val="00FE17F1"/>
    <w:rsid w:val="00FE1ECF"/>
    <w:rsid w:val="00FE232C"/>
    <w:rsid w:val="00FE2359"/>
    <w:rsid w:val="00FE2D07"/>
    <w:rsid w:val="00FE3EF1"/>
    <w:rsid w:val="00FE4C82"/>
    <w:rsid w:val="00FE53FF"/>
    <w:rsid w:val="00FE6411"/>
    <w:rsid w:val="00FE6C11"/>
    <w:rsid w:val="00FE6DF8"/>
    <w:rsid w:val="00FE747D"/>
    <w:rsid w:val="00FE7659"/>
    <w:rsid w:val="00FE7C36"/>
    <w:rsid w:val="00FF077A"/>
    <w:rsid w:val="00FF1989"/>
    <w:rsid w:val="00FF1B3B"/>
    <w:rsid w:val="00FF287B"/>
    <w:rsid w:val="00FF28A6"/>
    <w:rsid w:val="00FF2E55"/>
    <w:rsid w:val="00FF38F4"/>
    <w:rsid w:val="00FF412F"/>
    <w:rsid w:val="00FF517D"/>
    <w:rsid w:val="00FF66DF"/>
    <w:rsid w:val="00FF7085"/>
    <w:rsid w:val="00FF7628"/>
    <w:rsid w:val="00FF76C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20C857"/>
  <w15:docId w15:val="{D7BF061E-ABDF-49E2-802F-9B2E4113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2B20"/>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522B20"/>
    <w:rPr>
      <w:u w:val="single"/>
    </w:rPr>
  </w:style>
  <w:style w:type="table" w:customStyle="1" w:styleId="TableNormal">
    <w:name w:val="Table Normal"/>
    <w:rsid w:val="00522B20"/>
    <w:tblPr>
      <w:tblInd w:w="0" w:type="dxa"/>
      <w:tblCellMar>
        <w:top w:w="0" w:type="dxa"/>
        <w:left w:w="0" w:type="dxa"/>
        <w:bottom w:w="0" w:type="dxa"/>
        <w:right w:w="0" w:type="dxa"/>
      </w:tblCellMar>
    </w:tblPr>
  </w:style>
  <w:style w:type="paragraph" w:customStyle="1" w:styleId="HeaderFooterA">
    <w:name w:val="Header &amp; Footer A"/>
    <w:rsid w:val="00522B20"/>
    <w:pPr>
      <w:tabs>
        <w:tab w:val="right" w:pos="9020"/>
      </w:tabs>
      <w:spacing w:line="288" w:lineRule="auto"/>
    </w:pPr>
    <w:rPr>
      <w:rFonts w:ascii="Avenir Next Medium" w:hAnsi="Avenir Next Medium" w:cs="Arial Unicode MS"/>
      <w:color w:val="008CB4"/>
      <w:u w:color="008CB4"/>
      <w:lang w:val="es-ES_tradnl"/>
    </w:rPr>
  </w:style>
  <w:style w:type="paragraph" w:customStyle="1" w:styleId="BodyA">
    <w:name w:val="Body A"/>
    <w:rsid w:val="00522B20"/>
    <w:pPr>
      <w:spacing w:before="80" w:after="180" w:line="288" w:lineRule="auto"/>
    </w:pPr>
    <w:rPr>
      <w:rFonts w:ascii="Hoefler Text" w:eastAsia="Hoefler Text" w:hAnsi="Hoefler Text" w:cs="Hoefler Text"/>
      <w:color w:val="000000"/>
      <w:sz w:val="22"/>
      <w:szCs w:val="22"/>
      <w:u w:color="000000"/>
      <w:lang w:val="es-ES_tradnl"/>
    </w:rPr>
  </w:style>
  <w:style w:type="paragraph" w:styleId="Ttulo">
    <w:name w:val="Title"/>
    <w:link w:val="TtuloCar"/>
    <w:rsid w:val="00522B20"/>
    <w:pPr>
      <w:keepNext/>
      <w:spacing w:after="180" w:line="216" w:lineRule="auto"/>
      <w:jc w:val="center"/>
    </w:pPr>
    <w:rPr>
      <w:rFonts w:ascii="Avenir Next Ultra Light" w:hAnsi="Avenir Next Ultra Light" w:cs="Arial Unicode MS"/>
      <w:caps/>
      <w:color w:val="FF4013"/>
      <w:spacing w:val="-13"/>
      <w:sz w:val="136"/>
      <w:szCs w:val="136"/>
      <w:u w:color="FF4013"/>
      <w:lang w:val="it-IT"/>
    </w:rPr>
  </w:style>
  <w:style w:type="paragraph" w:customStyle="1" w:styleId="Default">
    <w:name w:val="Default"/>
    <w:rsid w:val="00522B20"/>
    <w:rPr>
      <w:rFonts w:ascii="Helvetica" w:hAnsi="Helvetica" w:cs="Arial Unicode MS"/>
      <w:color w:val="000000"/>
      <w:sz w:val="22"/>
      <w:szCs w:val="22"/>
      <w:u w:color="000000"/>
      <w:lang w:val="en-US"/>
    </w:rPr>
  </w:style>
  <w:style w:type="paragraph" w:customStyle="1" w:styleId="TableStyle1">
    <w:name w:val="Table Style 1"/>
    <w:rsid w:val="00522B20"/>
    <w:rPr>
      <w:rFonts w:ascii="Helvetica" w:eastAsia="Helvetica" w:hAnsi="Helvetica" w:cs="Helvetica"/>
      <w:b/>
      <w:bCs/>
      <w:color w:val="000000"/>
    </w:rPr>
  </w:style>
  <w:style w:type="paragraph" w:customStyle="1" w:styleId="TableStyle2">
    <w:name w:val="Table Style 2"/>
    <w:rsid w:val="00522B20"/>
    <w:rPr>
      <w:rFonts w:ascii="Helvetica" w:eastAsia="Helvetica" w:hAnsi="Helvetica" w:cs="Helvetica"/>
      <w:color w:val="000000"/>
    </w:rPr>
  </w:style>
  <w:style w:type="paragraph" w:styleId="Textodeglobo">
    <w:name w:val="Balloon Text"/>
    <w:basedOn w:val="Normal"/>
    <w:link w:val="TextodegloboCar"/>
    <w:uiPriority w:val="99"/>
    <w:semiHidden/>
    <w:unhideWhenUsed/>
    <w:rsid w:val="002B67E5"/>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7E5"/>
    <w:rPr>
      <w:rFonts w:ascii="Tahoma" w:hAnsi="Tahoma" w:cs="Tahoma"/>
      <w:sz w:val="16"/>
      <w:szCs w:val="16"/>
      <w:lang w:val="en-US" w:eastAsia="en-US"/>
    </w:rPr>
  </w:style>
  <w:style w:type="paragraph" w:styleId="Encabezado">
    <w:name w:val="header"/>
    <w:basedOn w:val="Normal"/>
    <w:link w:val="EncabezadoCar"/>
    <w:uiPriority w:val="99"/>
    <w:unhideWhenUsed/>
    <w:rsid w:val="000D1385"/>
    <w:pPr>
      <w:tabs>
        <w:tab w:val="center" w:pos="4252"/>
        <w:tab w:val="right" w:pos="8504"/>
      </w:tabs>
    </w:pPr>
  </w:style>
  <w:style w:type="character" w:customStyle="1" w:styleId="EncabezadoCar">
    <w:name w:val="Encabezado Car"/>
    <w:basedOn w:val="Fuentedeprrafopredeter"/>
    <w:link w:val="Encabezado"/>
    <w:uiPriority w:val="99"/>
    <w:rsid w:val="000D1385"/>
    <w:rPr>
      <w:sz w:val="24"/>
      <w:szCs w:val="24"/>
      <w:lang w:val="en-US" w:eastAsia="en-US"/>
    </w:rPr>
  </w:style>
  <w:style w:type="paragraph" w:styleId="Piedepgina">
    <w:name w:val="footer"/>
    <w:basedOn w:val="Normal"/>
    <w:link w:val="PiedepginaCar"/>
    <w:uiPriority w:val="99"/>
    <w:unhideWhenUsed/>
    <w:rsid w:val="000D1385"/>
    <w:pPr>
      <w:tabs>
        <w:tab w:val="center" w:pos="4252"/>
        <w:tab w:val="right" w:pos="8504"/>
      </w:tabs>
    </w:pPr>
  </w:style>
  <w:style w:type="character" w:customStyle="1" w:styleId="PiedepginaCar">
    <w:name w:val="Pie de página Car"/>
    <w:basedOn w:val="Fuentedeprrafopredeter"/>
    <w:link w:val="Piedepgina"/>
    <w:uiPriority w:val="99"/>
    <w:rsid w:val="000D1385"/>
    <w:rPr>
      <w:sz w:val="24"/>
      <w:szCs w:val="24"/>
      <w:lang w:val="en-US" w:eastAsia="en-US"/>
    </w:rPr>
  </w:style>
  <w:style w:type="paragraph" w:styleId="Prrafodelista">
    <w:name w:val="List Paragraph"/>
    <w:basedOn w:val="Normal"/>
    <w:uiPriority w:val="34"/>
    <w:qFormat/>
    <w:rsid w:val="00AC4D8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s-ES"/>
    </w:rPr>
  </w:style>
  <w:style w:type="paragraph" w:styleId="Revisin">
    <w:name w:val="Revision"/>
    <w:hidden/>
    <w:uiPriority w:val="99"/>
    <w:semiHidden/>
    <w:rsid w:val="000A19EE"/>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character" w:styleId="Refdecomentario">
    <w:name w:val="annotation reference"/>
    <w:basedOn w:val="Fuentedeprrafopredeter"/>
    <w:uiPriority w:val="99"/>
    <w:semiHidden/>
    <w:unhideWhenUsed/>
    <w:rsid w:val="000A19EE"/>
    <w:rPr>
      <w:sz w:val="16"/>
      <w:szCs w:val="16"/>
    </w:rPr>
  </w:style>
  <w:style w:type="paragraph" w:styleId="Textocomentario">
    <w:name w:val="annotation text"/>
    <w:basedOn w:val="Normal"/>
    <w:link w:val="TextocomentarioCar"/>
    <w:uiPriority w:val="99"/>
    <w:unhideWhenUsed/>
    <w:rsid w:val="000A19EE"/>
    <w:rPr>
      <w:sz w:val="20"/>
      <w:szCs w:val="20"/>
    </w:rPr>
  </w:style>
  <w:style w:type="character" w:customStyle="1" w:styleId="TextocomentarioCar">
    <w:name w:val="Texto comentario Car"/>
    <w:basedOn w:val="Fuentedeprrafopredeter"/>
    <w:link w:val="Textocomentario"/>
    <w:uiPriority w:val="99"/>
    <w:rsid w:val="000A19EE"/>
    <w:rPr>
      <w:lang w:val="en-US" w:eastAsia="en-US"/>
    </w:rPr>
  </w:style>
  <w:style w:type="paragraph" w:styleId="Asuntodelcomentario">
    <w:name w:val="annotation subject"/>
    <w:basedOn w:val="Textocomentario"/>
    <w:next w:val="Textocomentario"/>
    <w:link w:val="AsuntodelcomentarioCar"/>
    <w:uiPriority w:val="99"/>
    <w:semiHidden/>
    <w:unhideWhenUsed/>
    <w:rsid w:val="000A19EE"/>
    <w:rPr>
      <w:b/>
      <w:bCs/>
    </w:rPr>
  </w:style>
  <w:style w:type="character" w:customStyle="1" w:styleId="AsuntodelcomentarioCar">
    <w:name w:val="Asunto del comentario Car"/>
    <w:basedOn w:val="TextocomentarioCar"/>
    <w:link w:val="Asuntodelcomentario"/>
    <w:uiPriority w:val="99"/>
    <w:semiHidden/>
    <w:rsid w:val="000A19EE"/>
    <w:rPr>
      <w:b/>
      <w:bCs/>
      <w:lang w:val="en-US" w:eastAsia="en-US"/>
    </w:rPr>
  </w:style>
  <w:style w:type="paragraph" w:styleId="Descripcin">
    <w:name w:val="caption"/>
    <w:basedOn w:val="Normal"/>
    <w:next w:val="Normal"/>
    <w:uiPriority w:val="35"/>
    <w:unhideWhenUsed/>
    <w:qFormat/>
    <w:rsid w:val="00F91E61"/>
    <w:pPr>
      <w:spacing w:after="200"/>
    </w:pPr>
    <w:rPr>
      <w:b/>
      <w:bCs/>
      <w:color w:val="47C0E1" w:themeColor="accent1"/>
      <w:sz w:val="18"/>
      <w:szCs w:val="18"/>
    </w:rPr>
  </w:style>
  <w:style w:type="paragraph" w:styleId="NormalWeb">
    <w:name w:val="Normal (Web)"/>
    <w:basedOn w:val="Normal"/>
    <w:uiPriority w:val="99"/>
    <w:semiHidden/>
    <w:unhideWhenUsed/>
    <w:rsid w:val="006A7A1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s-ES" w:eastAsia="es-ES"/>
    </w:rPr>
  </w:style>
  <w:style w:type="paragraph" w:styleId="Subttulo">
    <w:name w:val="Subtitle"/>
    <w:basedOn w:val="Normal"/>
    <w:next w:val="Normal"/>
    <w:link w:val="SubttuloCar"/>
    <w:uiPriority w:val="11"/>
    <w:qFormat/>
    <w:rsid w:val="00E11AE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E11AEA"/>
    <w:rPr>
      <w:rFonts w:asciiTheme="minorHAnsi" w:eastAsiaTheme="minorEastAsia" w:hAnsiTheme="minorHAnsi" w:cstheme="minorBidi"/>
      <w:color w:val="5A5A5A" w:themeColor="text1" w:themeTint="A5"/>
      <w:spacing w:val="15"/>
      <w:sz w:val="22"/>
      <w:szCs w:val="22"/>
      <w:lang w:val="en-US" w:eastAsia="en-US"/>
    </w:rPr>
  </w:style>
  <w:style w:type="character" w:styleId="Textoennegrita">
    <w:name w:val="Strong"/>
    <w:basedOn w:val="Fuentedeprrafopredeter"/>
    <w:uiPriority w:val="22"/>
    <w:qFormat/>
    <w:rsid w:val="001106A2"/>
    <w:rPr>
      <w:b/>
      <w:bCs/>
    </w:rPr>
  </w:style>
  <w:style w:type="paragraph" w:styleId="Sinespaciado">
    <w:name w:val="No Spacing"/>
    <w:link w:val="SinespaciadoCar"/>
    <w:uiPriority w:val="1"/>
    <w:qFormat/>
    <w:rsid w:val="00AE41E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SinespaciadoCar">
    <w:name w:val="Sin espaciado Car"/>
    <w:basedOn w:val="Fuentedeprrafopredeter"/>
    <w:link w:val="Sinespaciado"/>
    <w:uiPriority w:val="1"/>
    <w:rsid w:val="00AE41E6"/>
    <w:rPr>
      <w:rFonts w:asciiTheme="minorHAnsi" w:eastAsiaTheme="minorEastAsia" w:hAnsiTheme="minorHAnsi" w:cstheme="minorBidi"/>
      <w:sz w:val="22"/>
      <w:szCs w:val="22"/>
      <w:bdr w:val="none" w:sz="0" w:space="0" w:color="auto"/>
    </w:rPr>
  </w:style>
  <w:style w:type="character" w:customStyle="1" w:styleId="TtuloCar">
    <w:name w:val="Título Car"/>
    <w:basedOn w:val="Fuentedeprrafopredeter"/>
    <w:link w:val="Ttulo"/>
    <w:rsid w:val="00AE41E6"/>
    <w:rPr>
      <w:rFonts w:ascii="Avenir Next Ultra Light" w:hAnsi="Avenir Next Ultra Light" w:cs="Arial Unicode MS"/>
      <w:caps/>
      <w:color w:val="FF4013"/>
      <w:spacing w:val="-13"/>
      <w:sz w:val="136"/>
      <w:szCs w:val="136"/>
      <w:u w:color="FF4013"/>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3817">
      <w:bodyDiv w:val="1"/>
      <w:marLeft w:val="0"/>
      <w:marRight w:val="0"/>
      <w:marTop w:val="0"/>
      <w:marBottom w:val="0"/>
      <w:divBdr>
        <w:top w:val="none" w:sz="0" w:space="0" w:color="auto"/>
        <w:left w:val="none" w:sz="0" w:space="0" w:color="auto"/>
        <w:bottom w:val="none" w:sz="0" w:space="0" w:color="auto"/>
        <w:right w:val="none" w:sz="0" w:space="0" w:color="auto"/>
      </w:divBdr>
    </w:div>
    <w:div w:id="515534728">
      <w:bodyDiv w:val="1"/>
      <w:marLeft w:val="0"/>
      <w:marRight w:val="0"/>
      <w:marTop w:val="0"/>
      <w:marBottom w:val="0"/>
      <w:divBdr>
        <w:top w:val="none" w:sz="0" w:space="0" w:color="auto"/>
        <w:left w:val="none" w:sz="0" w:space="0" w:color="auto"/>
        <w:bottom w:val="none" w:sz="0" w:space="0" w:color="auto"/>
        <w:right w:val="none" w:sz="0" w:space="0" w:color="auto"/>
      </w:divBdr>
    </w:div>
    <w:div w:id="581255230">
      <w:bodyDiv w:val="1"/>
      <w:marLeft w:val="0"/>
      <w:marRight w:val="0"/>
      <w:marTop w:val="0"/>
      <w:marBottom w:val="0"/>
      <w:divBdr>
        <w:top w:val="none" w:sz="0" w:space="0" w:color="auto"/>
        <w:left w:val="none" w:sz="0" w:space="0" w:color="auto"/>
        <w:bottom w:val="none" w:sz="0" w:space="0" w:color="auto"/>
        <w:right w:val="none" w:sz="0" w:space="0" w:color="auto"/>
      </w:divBdr>
    </w:div>
    <w:div w:id="1181745905">
      <w:bodyDiv w:val="1"/>
      <w:marLeft w:val="0"/>
      <w:marRight w:val="0"/>
      <w:marTop w:val="0"/>
      <w:marBottom w:val="0"/>
      <w:divBdr>
        <w:top w:val="none" w:sz="0" w:space="0" w:color="auto"/>
        <w:left w:val="none" w:sz="0" w:space="0" w:color="auto"/>
        <w:bottom w:val="none" w:sz="0" w:space="0" w:color="auto"/>
        <w:right w:val="none" w:sz="0" w:space="0" w:color="auto"/>
      </w:divBdr>
    </w:div>
    <w:div w:id="1413814396">
      <w:bodyDiv w:val="1"/>
      <w:marLeft w:val="0"/>
      <w:marRight w:val="0"/>
      <w:marTop w:val="0"/>
      <w:marBottom w:val="0"/>
      <w:divBdr>
        <w:top w:val="none" w:sz="0" w:space="0" w:color="auto"/>
        <w:left w:val="none" w:sz="0" w:space="0" w:color="auto"/>
        <w:bottom w:val="none" w:sz="0" w:space="0" w:color="auto"/>
        <w:right w:val="none" w:sz="0" w:space="0" w:color="auto"/>
      </w:divBdr>
    </w:div>
    <w:div w:id="1767069477">
      <w:bodyDiv w:val="1"/>
      <w:marLeft w:val="0"/>
      <w:marRight w:val="0"/>
      <w:marTop w:val="0"/>
      <w:marBottom w:val="0"/>
      <w:divBdr>
        <w:top w:val="none" w:sz="0" w:space="0" w:color="auto"/>
        <w:left w:val="none" w:sz="0" w:space="0" w:color="auto"/>
        <w:bottom w:val="none" w:sz="0" w:space="0" w:color="auto"/>
        <w:right w:val="none" w:sz="0" w:space="0" w:color="auto"/>
      </w:divBdr>
    </w:div>
    <w:div w:id="1810510628">
      <w:bodyDiv w:val="1"/>
      <w:marLeft w:val="0"/>
      <w:marRight w:val="0"/>
      <w:marTop w:val="0"/>
      <w:marBottom w:val="0"/>
      <w:divBdr>
        <w:top w:val="none" w:sz="0" w:space="0" w:color="auto"/>
        <w:left w:val="none" w:sz="0" w:space="0" w:color="auto"/>
        <w:bottom w:val="none" w:sz="0" w:space="0" w:color="auto"/>
        <w:right w:val="none" w:sz="0" w:space="0" w:color="auto"/>
      </w:divBdr>
    </w:div>
    <w:div w:id="1869025719">
      <w:bodyDiv w:val="1"/>
      <w:marLeft w:val="0"/>
      <w:marRight w:val="0"/>
      <w:marTop w:val="0"/>
      <w:marBottom w:val="0"/>
      <w:divBdr>
        <w:top w:val="none" w:sz="0" w:space="0" w:color="auto"/>
        <w:left w:val="none" w:sz="0" w:space="0" w:color="auto"/>
        <w:bottom w:val="none" w:sz="0" w:space="0" w:color="auto"/>
        <w:right w:val="none" w:sz="0" w:space="0" w:color="auto"/>
      </w:divBdr>
    </w:div>
    <w:div w:id="2028016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8/08/relationships/commentsExtensible" Target="commentsExtensible.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08_Classic_Informal_Newsletter">
  <a:themeElements>
    <a:clrScheme name="08_Classic_Informal_Newsletter">
      <a:dk1>
        <a:srgbClr val="000000"/>
      </a:dk1>
      <a:lt1>
        <a:srgbClr val="FFFFFF"/>
      </a:lt1>
      <a:dk2>
        <a:srgbClr val="A7A7A7"/>
      </a:dk2>
      <a:lt2>
        <a:srgbClr val="535353"/>
      </a:lt2>
      <a:accent1>
        <a:srgbClr val="47C0E1"/>
      </a:accent1>
      <a:accent2>
        <a:srgbClr val="43C2C3"/>
      </a:accent2>
      <a:accent3>
        <a:srgbClr val="99B440"/>
      </a:accent3>
      <a:accent4>
        <a:srgbClr val="F9C400"/>
      </a:accent4>
      <a:accent5>
        <a:srgbClr val="FF7449"/>
      </a:accent5>
      <a:accent6>
        <a:srgbClr val="FC6861"/>
      </a:accent6>
      <a:hlink>
        <a:srgbClr val="0000FF"/>
      </a:hlink>
      <a:folHlink>
        <a:srgbClr val="FF00FF"/>
      </a:folHlink>
    </a:clrScheme>
    <a:fontScheme name="08_Classic_Informal_Newsletter">
      <a:majorFont>
        <a:latin typeface="Avenir Next Ultra Light"/>
        <a:ea typeface="Avenir Next Ultra Light"/>
        <a:cs typeface="Avenir Next Ultra Light"/>
      </a:majorFont>
      <a:minorFont>
        <a:latin typeface="Helvetica"/>
        <a:ea typeface="Helvetica"/>
        <a:cs typeface="Helvetica"/>
      </a:minorFont>
    </a:fontScheme>
    <a:fmtScheme name="08_Classic_Informal_Newslett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
          <a:effectLst>
            <a:outerShdw blurRad="38100" dist="127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127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44292-9822-48D0-AC51-57A4345D5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3623</Words>
  <Characters>19929</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Mesa Barreto</dc:creator>
  <cp:lastModifiedBy>Francisco Ferraro García</cp:lastModifiedBy>
  <cp:revision>8</cp:revision>
  <cp:lastPrinted>2023-05-12T09:51:00Z</cp:lastPrinted>
  <dcterms:created xsi:type="dcterms:W3CDTF">2023-05-14T19:23:00Z</dcterms:created>
  <dcterms:modified xsi:type="dcterms:W3CDTF">2023-05-15T05:37:00Z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2cb3707c331ff399c5c8fd12534aff294ab3269518760cd691b1c02525694468</vt:lpwstr>
  </property>
</Properties>
</file>